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1285B" w14:textId="17CA4011" w:rsidR="00DA671C" w:rsidRDefault="00B17E17" w:rsidP="00754C3F">
      <w:pPr>
        <w:pStyle w:val="OFC-Title"/>
        <w:spacing w:line="240" w:lineRule="exact"/>
        <w:rPr>
          <w:rFonts w:ascii="Courier New" w:hAnsi="Courier New" w:cs="Courier New"/>
          <w:sz w:val="24"/>
          <w:szCs w:val="24"/>
        </w:rPr>
      </w:pPr>
      <w:r>
        <w:rPr>
          <w:noProof/>
        </w:rPr>
        <mc:AlternateContent>
          <mc:Choice Requires="wps">
            <w:drawing>
              <wp:anchor distT="0" distB="0" distL="114300" distR="114300" simplePos="0" relativeHeight="251657728" behindDoc="0" locked="1" layoutInCell="1" allowOverlap="1" wp14:anchorId="0648621F" wp14:editId="21E90000">
                <wp:simplePos x="0" y="0"/>
                <wp:positionH relativeFrom="column">
                  <wp:posOffset>0</wp:posOffset>
                </wp:positionH>
                <wp:positionV relativeFrom="paragraph">
                  <wp:posOffset>0</wp:posOffset>
                </wp:positionV>
                <wp:extent cx="635" cy="635"/>
                <wp:effectExtent l="9525" t="9525" r="8890" b="8890"/>
                <wp:wrapNone/>
                <wp:docPr id="1" name="DtsShapeName" descr="Description: 33@D394E6C6C5594@DE798GB1GE4577C097I?]87L;cM62793!!!!!!BIHO@]M62793!!!11111111110BCGBD3519110BCGBD3519!!!!!!!!!!!!!!!!!!!!!!!!!!!!!!!!!!!!!!!!!!!!!!!!!!!!88F8V88F8gM62793!!!!!!BIHO@]M62793!!!1@6B1B5B110B322C71D4es`gu,hdug,qbd,vrno,sntuhof,v`wdmdofui,11/enb!!!!!!!!!!!!!!!!!!!!!!!!!!!!!!!!!!!!!!!!!!!!!!!!!!!!!!!!!!!!!!!!!!!!!!!!!!!!!!!!!!!!!!!!!!!!!!!!!!!!!!!!!!!!!!!!!!!!!!!!!!!!!!!!!!!!!!!!!!!!!!!!!!!!!!!!!!!!!!!!!!!!!!!!!!!!!!!!!!!!!!!!!!!!!!!!!!!!!!!!!!!!!!!!!!!!!!!!!!!!!!!!!!!!!!!!!!!!!!!!!!!!!!!!!!!!!!!!!!!!!!!!!!!!!!!!!!!!!!!!!!!!!!!!!!!!!!!!!!!!!!!!!!!!!!!!!!!!!!!!!!!!!!!!!!!!!!!!!!!!!!!!!!!!!!!!!!!!!!!!!!!!!!!!!!!!!!!!!!!!!!!!!!!!!!!!!!!!!!!!!!!!!!!!!!!!!!!!!!!!!!!!!!!!!!!!!!!!!!!!!!!!!!!!!!!!!!!!!!!!!!!!!!!!!!!!!!!!!!!!!!!!!!!!!!!!!!!!!!!!!!!!!!!!!!!!!!!!!!!!!!!!!!!!!!!!!!!!!!!!!!!!!!!!!!!!!!!!!!!!!!!!!!!!!!!!!!!!!!!!!!!!!!!!!!!!!!!!!!!!!!!!!!!!!!!!!!!!!!!!!!!!!!!!!!!!!!!!!!!!!!!!!!!!!!!!!!!!!!!!!!!!!!!!!!!!!!!!!!!!!!!!!!!!!!!!!!!!!!!!!!!!!!!!!!!!!!!!!!!!!!!!!!!!!!!!!!!!!!!!!!!!!!!!!!!!!!!!!!!!!!!!!!!!!!!!!!!!!!!!!!!!!!!!!!!!!!!!!!!!!!!!!!!!!!!!!!!!!!!!!!!!!!!!!!!!!!!!!!!!!!!!!!!!!!!!!!!!!!!!!!!!!!!!!!!!!!!!!!!!!!!!!!!!!!!!!!!!!!!!!!!!!!!!!!!!!!!!!!!!!!!!!!!!!!!!!!!!!!!!!!!!!!!!!!!!!!!!!!!!!!!!!!!!!!!!!!!!!!!!!!!!!!!!!!!!!!!!!!!!!!!!!!!!!!!!!!!!!!!!!!!!!!!!!!!!!!!!!!!!!!!!!!!!!!!!!!!!!!!!!!!!!!!!!!!!!!!!!!!!!!!!!!!!!!!!!!!!!!!!!!!!!!!!!!!!!!!!!!!!!!!!!!!!!!!!!!!!!!!!!!!!!!!!!!!!!!!!!!!!!!!!!!!!!!!!!!!!!!!!!!!!!!!!!!!!!!!!!!!!!!!!!!!!!!!!!!!!!!!!!!!!!!!!!!!!!!!!!!!!!!!!!!!!!!!!!!!!!!!!!!!!!!!!!!!!!!!!!!!!!!!!!!!!!!!!!!!!!!!!!!!!!!!!!!!!!!!!!!!!!!!!!!!!!!!!!!!!!!!!!!!!!!!!!!!!!!!!!!!!!!!!!!!!!!!!!!!!!!!!!!!!!!!!!!!!!!!!!!!!!!!!!!!!!!!!!!!!!!!!!!!!!!!!!!!!!!!!!!!!!!!!!!!!!!!!!!!!!!!!!!!!!!!!!!!!!!!!!!!!!!!!!!!!!!!!!!!!!!!!!!!!!!!!!!!!!!!!!!!!!!!!!!!!!!!!!!!!!!!!!!!!!!!!!!!!!!!!!!!!!!!!!!!!!!!!!!!!!!!!!!!!!!!!!!!!!!!!!!!!!!!!!!!!!!!!!!!!!!!!!!!!!!!!!!!!!!!!!!!!!!!!!!!!!!!!!!!!!!!!!!!!!!!!!!!!!!!!!!!!!!!!!!!!!!!!!!!!!!!!!!!!!!!!!!!!!!!!!!!!!!!!!!!!!!!!!!!!!!!!!!!!!!!!!!!!!!!!!!!!!!!!!!!!!!!!!!!!!!!!!!!!!!!!!!!!!!!!!!!!!!!!!!!!!!!!!!!!!!!!!!!!!!!!!!!!!!!!!!!!!!!!!!!!!!!!!!!!!!!!!!!!!!!!!!!!!!!!!!!!!!!!!!!!!!!!!!!!!!!!!!!!!!!!!!!!!!!!!!!!!!!!!!!!!!!!!!!!!!!!!!!!!!!!!!!!!!!!!!!!!!!!!!!!!!!!!!!!!!!!!!!!!!!!!!!!!!!!!!!!!!!!!!!!!!!!!!!!!!!!!!!!!!!!!!!!!!!!!!!!!!!!!!!!!!!!!!!!!!!!!!!!!!!!!!!!!!!!!!!!!!!!!!!!!!!!!!!!!!!!!!!!!!!!!!!!!!!!!!!!!!!!!!!!!!!!!!!!!!!!!!!!!!!!!!!!!!!!!!!!!!!!!!!!!!!!!!!!!!!!!!!!!!!!!!!!!!!!!1!l"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0 w 21600"/>
                            <a:gd name="T1" fmla="*/ 0 h 21600"/>
                            <a:gd name="T2" fmla="*/ 0 w 21600"/>
                            <a:gd name="T3" fmla="*/ 0 h 21600"/>
                            <a:gd name="T4" fmla="*/ 0 w 21600"/>
                            <a:gd name="T5" fmla="*/ 0 h 21600"/>
                            <a:gd name="T6" fmla="*/ 0 w 21600"/>
                            <a:gd name="T7" fmla="*/ 0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4BBADB8" id="DtsShapeName" o:spid="_x0000_s1026" alt="Description: 33@D394E6C6C5594@DE798GB1GE4577C097I?]87L;cM62793!!!!!!BIHO@]M62793!!!11111111110BCGBD3519110BCGBD3519!!!!!!!!!!!!!!!!!!!!!!!!!!!!!!!!!!!!!!!!!!!!!!!!!!!!88F8V88F8gM62793!!!!!!BIHO@]M62793!!!1@6B1B5B110B322C71D4es`gu,hdug,qbd,vrno,sntuhof,v`wdmdofui,11/enb!!!!!!!!!!!!!!!!!!!!!!!!!!!!!!!!!!!!!!!!!!!!!!!!!!!!!!!!!!!!!!!!!!!!!!!!!!!!!!!!!!!!!!!!!!!!!!!!!!!!!!!!!!!!!!!!!!!!!!!!!!!!!!!!!!!!!!!!!!!!!!!!!!!!!!!!!!!!!!!!!!!!!!!!!!!!!!!!!!!!!!!!!!!!!!!!!!!!!!!!!!!!!!!!!!!!!!!!!!!!!!!!!!!!!!!!!!!!!!!!!!!!!!!!!!!!!!!!!!!!!!!!!!!!!!!!!!!!!!!!!!!!!!!!!!!!!!!!!!!!!!!!!!!!!!!!!!!!!!!!!!!!!!!!!!!!!!!!!!!!!!!!!!!!!!!!!!!!!!!!!!!!!!!!!!!!!!!!!!!!!!!!!!!!!!!!!!!!!!!!!!!!!!!!!!!!!!!!!!!!!!!!!!!!!!!!!!!!!!!!!!!!!!!!!!!!!!!!!!!!!!!!!!!!!!!!!!!!!!!!!!!!!!!!!!!!!!!!!!!!!!!!!!!!!!!!!!!!!!!!!!!!!!!!!!!!!!!!!!!!!!!!!!!!!!!!!!!!!!!!!!!!!!!!!!!!!!!!!!!!!!!!!!!!!!!!!!!!!!!!!!!!!!!!!!!!!!!!!!!!!!!!!!!!!!!!!!!!!!!!!!!!!!!!!!!!!!!!!!!!!!!!!!!!!!!!!!!!!!!!!!!!!!!!!!!!!!!!!!!!!!!!!!!!!!!!!!!!!!!!!!!!!!!!!!!!!!!!!!!!!!!!!!!!!!!!!!!!!!!!!!!!!!!!!!!!!!!!!!!!!!!!!!!!!!!!!!!!!!!!!!!!!!!!!!!!!!!!!!!!!!!!!!!!!!!!!!!!!!!!!!!!!!!!!!!!!!!!!!!!!!!!!!!!!!!!!!!!!!!!!!!!!!!!!!!!!!!!!!!!!!!!!!!!!!!!!!!!!!!!!!!!!!!!!!!!!!!!!!!!!!!!!!!!!!!!!!!!!!!!!!!!!!!!!!!!!!!!!!!!!!!!!!!!!!!!!!!!!!!!!!!!!!!!!!!!!!!!!!!!!!!!!!!!!!!!!!!!!!!!!!!!!!!!!!!!!!!!!!!!!!!!!!!!!!!!!!!!!!!!!!!!!!!!!!!!!!!!!!!!!!!!!!!!!!!!!!!!!!!!!!!!!!!!!!!!!!!!!!!!!!!!!!!!!!!!!!!!!!!!!!!!!!!!!!!!!!!!!!!!!!!!!!!!!!!!!!!!!!!!!!!!!!!!!!!!!!!!!!!!!!!!!!!!!!!!!!!!!!!!!!!!!!!!!!!!!!!!!!!!!!!!!!!!!!!!!!!!!!!!!!!!!!!!!!!!!!!!!!!!!!!!!!!!!!!!!!!!!!!!!!!!!!!!!!!!!!!!!!!!!!!!!!!!!!!!!!!!!!!!!!!!!!!!!!!!!!!!!!!!!!!!!!!!!!!!!!!!!!!!!!!!!!!!!!!!!!!!!!!!!!!!!!!!!!!!!!!!!!!!!!!!!!!!!!!!!!!!!!!!!!!!!!!!!!!!!!!!!!!!!!!!!!!!!!!!!!!!!!!!!!!!!!!!!!!!!!!!!!!!!!!!!!!!!!!!!!!!!!!!!!!!!!!!!!!!!!!!!!!!!!!!!!!!!!!!!!!!!!!!!!!!!!!!!!!!!!!!!!!!!!!!!!!!!!!!!!!!!!!!!!!!!!!!!!!!!!!!!!!!!!!!!!!!!!!!!!!!!!!!!!!!!!!!!!!!!!!!!!!!!!!!!!!!!!!!!!!!!!!!!!!!!!!!!!!!!!!!!!!!!!!!!!!!!!!!!!!!!!!!!!!!!!!!!!!!!!!!!!!!!!!!!!!!!!!!!!!!!!!!!!!!!!!!!!!!!!!!!!!!!!!!!!!!!!!!!!!!!!!!!!!!!!!!!!!!!!!!!!!!!!!!!!!!!!!!!!!!!!!!!!!!!!!!!!!!!!!!!!!!!!!!!!!!!!!!!!!!!!!!!!!!!!!!!!!!!!!!!!!!!!!!!!!!!!!!!!!!!!!!!!!!!!!!!!!!!!!!!!!!!!!!!!!!!!!!!!!!!!!!!!!!!!!!!!!!!!!!!!!!!!!!!!!!!!!!!!!!!!!!!!!!!!!!!!!!!!!!!!!!!!!!!!!!!!!!!!!!!!!!!!!!!!!!!!!!!!!!!!!!!!!!!!!!!!!!!!!!!!!!!!!!!!!!!!!!!!!!!!!!!!!!!!!!!!!!!!!!!!!!!!!!!!!!!!!!!!!!!!!!!!!!!!!!!!!!!!!!!!!!!!!!!!!!!!!!!!!!!1!l" style="position:absolute;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0;0,0" o:connectangles="270,180,90,0" textboxrect="5034,2279,16566,13674"/>
                <w10:anchorlock/>
              </v:shape>
            </w:pict>
          </mc:Fallback>
        </mc:AlternateContent>
      </w:r>
      <w:r w:rsidR="00DA671C" w:rsidRPr="00891BA3">
        <w:br/>
      </w:r>
      <w:r w:rsidR="00A311C7">
        <w:rPr>
          <w:rFonts w:ascii="Courier New" w:hAnsi="Courier New" w:cs="Courier New"/>
          <w:sz w:val="24"/>
          <w:szCs w:val="24"/>
        </w:rPr>
        <w:t xml:space="preserve"> </w:t>
      </w:r>
      <w:r w:rsidR="005E46BF">
        <w:rPr>
          <w:rFonts w:ascii="Courier New" w:hAnsi="Courier New" w:cs="Courier New"/>
          <w:sz w:val="24"/>
          <w:szCs w:val="24"/>
        </w:rPr>
        <w:t xml:space="preserve">Applicability </w:t>
      </w:r>
      <w:r w:rsidR="00A311C7">
        <w:rPr>
          <w:rFonts w:ascii="Courier New" w:hAnsi="Courier New" w:cs="Courier New"/>
          <w:sz w:val="24"/>
          <w:szCs w:val="24"/>
        </w:rPr>
        <w:t>of ACTN to S</w:t>
      </w:r>
      <w:r w:rsidR="00DF6CBF">
        <w:rPr>
          <w:rFonts w:ascii="Courier New" w:hAnsi="Courier New" w:cs="Courier New"/>
          <w:sz w:val="24"/>
          <w:szCs w:val="24"/>
        </w:rPr>
        <w:t xml:space="preserve">upport </w:t>
      </w:r>
      <w:r w:rsidR="00FA48A4">
        <w:rPr>
          <w:rFonts w:ascii="Courier New" w:hAnsi="Courier New" w:cs="Courier New"/>
          <w:sz w:val="24"/>
          <w:szCs w:val="24"/>
        </w:rPr>
        <w:t>Packet</w:t>
      </w:r>
      <w:r w:rsidR="005E46BF">
        <w:rPr>
          <w:rFonts w:ascii="Courier New" w:hAnsi="Courier New" w:cs="Courier New"/>
          <w:sz w:val="24"/>
          <w:szCs w:val="24"/>
        </w:rPr>
        <w:t xml:space="preserve"> and</w:t>
      </w:r>
      <w:r w:rsidR="009D4B9A">
        <w:rPr>
          <w:rFonts w:ascii="Courier New" w:hAnsi="Courier New" w:cs="Courier New"/>
          <w:sz w:val="24"/>
          <w:szCs w:val="24"/>
        </w:rPr>
        <w:t xml:space="preserve"> Optical</w:t>
      </w:r>
      <w:r w:rsidR="00DF6CBF">
        <w:rPr>
          <w:rFonts w:ascii="Courier New" w:hAnsi="Courier New" w:cs="Courier New"/>
          <w:sz w:val="24"/>
          <w:szCs w:val="24"/>
        </w:rPr>
        <w:t xml:space="preserve"> Integration </w:t>
      </w:r>
    </w:p>
    <w:p w14:paraId="67961933" w14:textId="77777777" w:rsidR="00DA671C" w:rsidRPr="006916B9" w:rsidRDefault="00DA671C" w:rsidP="00754C3F">
      <w:pPr>
        <w:pStyle w:val="OFC-Title"/>
        <w:spacing w:line="240" w:lineRule="exact"/>
        <w:rPr>
          <w:rFonts w:ascii="Courier New" w:hAnsi="Courier New" w:cs="Courier New"/>
          <w:sz w:val="24"/>
          <w:szCs w:val="24"/>
        </w:rPr>
      </w:pPr>
    </w:p>
    <w:p w14:paraId="0451BA2F" w14:textId="5A0CAB30" w:rsidR="00DA671C" w:rsidRPr="00891BA3" w:rsidRDefault="00DA671C" w:rsidP="00754C3F">
      <w:pPr>
        <w:pStyle w:val="RFCTitle"/>
        <w:spacing w:after="0" w:line="240" w:lineRule="exact"/>
      </w:pPr>
      <w:r w:rsidRPr="00891BA3">
        <w:t>draft-</w:t>
      </w:r>
      <w:r w:rsidR="005E46BF">
        <w:t>lee</w:t>
      </w:r>
      <w:r w:rsidR="00295440">
        <w:t>-</w:t>
      </w:r>
      <w:r w:rsidR="00DF6CBF">
        <w:t>teas</w:t>
      </w:r>
      <w:r w:rsidR="00295440">
        <w:t>-</w:t>
      </w:r>
      <w:r w:rsidR="00FA48A4">
        <w:t>actn-poi</w:t>
      </w:r>
      <w:r w:rsidR="0024108E">
        <w:t>-applicability</w:t>
      </w:r>
      <w:r w:rsidR="00F167BB">
        <w:t>-</w:t>
      </w:r>
      <w:r w:rsidR="002F4266">
        <w:t>0</w:t>
      </w:r>
      <w:r w:rsidR="00DF6CBF">
        <w:t>0</w:t>
      </w:r>
    </w:p>
    <w:p w14:paraId="4E604BD4" w14:textId="77777777" w:rsidR="002F4266" w:rsidRDefault="002F4266" w:rsidP="00754C3F">
      <w:pPr>
        <w:spacing w:line="240" w:lineRule="exact"/>
        <w:ind w:left="0"/>
      </w:pPr>
      <w:r w:rsidRPr="00891BA3">
        <w:t>Abstract</w:t>
      </w:r>
    </w:p>
    <w:p w14:paraId="7CEC7C91" w14:textId="77777777" w:rsidR="00923725" w:rsidRPr="00891BA3" w:rsidRDefault="00923725" w:rsidP="00754C3F">
      <w:pPr>
        <w:spacing w:line="240" w:lineRule="exact"/>
        <w:ind w:left="0"/>
      </w:pPr>
    </w:p>
    <w:p w14:paraId="5C213750" w14:textId="35E4D947" w:rsidR="003B5224" w:rsidRPr="009A5834" w:rsidRDefault="00A64C2C" w:rsidP="00754C3F">
      <w:pPr>
        <w:spacing w:line="240" w:lineRule="exact"/>
      </w:pPr>
      <w:r>
        <w:t>This document</w:t>
      </w:r>
      <w:r w:rsidR="002F4266">
        <w:t xml:space="preserve"> </w:t>
      </w:r>
      <w:r w:rsidR="003B5224">
        <w:t xml:space="preserve">outlines the applicability of </w:t>
      </w:r>
      <w:r w:rsidR="003B5224" w:rsidRPr="009A5834">
        <w:t>Abstraction and Control of Traffic Engineered Networks (ACTN)</w:t>
      </w:r>
      <w:r w:rsidR="009A5834" w:rsidRPr="009A5834">
        <w:t xml:space="preserve"> to </w:t>
      </w:r>
      <w:r w:rsidR="00FA48A4">
        <w:t>Packet</w:t>
      </w:r>
      <w:r w:rsidR="009A5834">
        <w:t xml:space="preserve"> &amp; Optical Integration</w:t>
      </w:r>
      <w:r w:rsidR="005E46BF">
        <w:t xml:space="preserve"> (</w:t>
      </w:r>
      <w:r w:rsidR="00FA48A4">
        <w:t>POI</w:t>
      </w:r>
      <w:r w:rsidR="00AA28C2">
        <w:t>)</w:t>
      </w:r>
      <w:r w:rsidR="009A5834">
        <w:t xml:space="preserve">. It also identifies </w:t>
      </w:r>
      <w:r w:rsidR="009557AC">
        <w:t>a number of deployment</w:t>
      </w:r>
      <w:r w:rsidR="009A5834">
        <w:t xml:space="preserve"> scenarios to support </w:t>
      </w:r>
      <w:r w:rsidR="00E16B4D">
        <w:t xml:space="preserve">L3VPN and L2VPN </w:t>
      </w:r>
      <w:r w:rsidR="00FA48A4">
        <w:t xml:space="preserve">in operator’s networks and provides implementation guidelines. </w:t>
      </w:r>
      <w:r w:rsidR="009A5834">
        <w:t xml:space="preserve"> </w:t>
      </w:r>
    </w:p>
    <w:p w14:paraId="31CAD578" w14:textId="77777777" w:rsidR="002F4266" w:rsidRPr="009A5834" w:rsidRDefault="002F4266" w:rsidP="00754C3F">
      <w:pPr>
        <w:pStyle w:val="RFCH1-noTOCnonum"/>
        <w:spacing w:line="240" w:lineRule="exact"/>
      </w:pPr>
    </w:p>
    <w:p w14:paraId="37945F8A" w14:textId="77777777" w:rsidR="00923725" w:rsidRDefault="00DA671C" w:rsidP="00754C3F">
      <w:pPr>
        <w:pStyle w:val="RFCH1-noTOCnonum"/>
        <w:spacing w:line="240" w:lineRule="exact"/>
      </w:pPr>
      <w:r>
        <w:t>Status of this Memo</w:t>
      </w:r>
      <w:r>
        <w:tab/>
      </w:r>
    </w:p>
    <w:p w14:paraId="4D6C3994" w14:textId="5221FCCF" w:rsidR="00DA671C" w:rsidRDefault="00DA671C" w:rsidP="00754C3F">
      <w:pPr>
        <w:pStyle w:val="RFCH1-noTOCnonum"/>
        <w:spacing w:line="240" w:lineRule="exact"/>
      </w:pPr>
      <w:r>
        <w:tab/>
      </w:r>
      <w:r>
        <w:tab/>
      </w:r>
      <w:r>
        <w:tab/>
      </w:r>
      <w:r>
        <w:tab/>
      </w:r>
    </w:p>
    <w:p w14:paraId="4BE9CC90" w14:textId="77777777" w:rsidR="00DA671C" w:rsidRPr="00AC57E7" w:rsidRDefault="00DA671C" w:rsidP="00754C3F">
      <w:pPr>
        <w:spacing w:line="240" w:lineRule="exact"/>
      </w:pPr>
      <w:r>
        <w:t>This Internet-Draft is submitted to IETF in full conformance with the provisions of BCP 78 and BCP 79</w:t>
      </w:r>
      <w:r w:rsidRPr="00AC57E7">
        <w:t>.</w:t>
      </w:r>
      <w:r w:rsidRPr="007317D6">
        <w:t xml:space="preserve">       </w:t>
      </w:r>
    </w:p>
    <w:p w14:paraId="3F04237D" w14:textId="77777777" w:rsidR="00146FE6" w:rsidRDefault="00146FE6" w:rsidP="00754C3F">
      <w:pPr>
        <w:spacing w:line="240" w:lineRule="exact"/>
        <w:rPr>
          <w:ins w:id="0" w:author="Leeyoung" w:date="2019-06-20T16:45:00Z"/>
        </w:rPr>
      </w:pPr>
    </w:p>
    <w:p w14:paraId="63599C6F" w14:textId="13806089" w:rsidR="00DA671C" w:rsidRPr="00AC57E7" w:rsidRDefault="00DA671C" w:rsidP="00754C3F">
      <w:pPr>
        <w:spacing w:line="240" w:lineRule="exact"/>
      </w:pPr>
      <w:r w:rsidRPr="00AC57E7">
        <w:t>Internet-Drafts are working documents of the Internet Engineering Task Force (IETF), its areas, and its working groups.  Note that other groups may also distribute working documents as Internet-Drafts.</w:t>
      </w:r>
    </w:p>
    <w:p w14:paraId="0A605BDC" w14:textId="77777777" w:rsidR="00754C3F" w:rsidRDefault="00754C3F" w:rsidP="00754C3F">
      <w:pPr>
        <w:spacing w:line="240" w:lineRule="exact"/>
      </w:pPr>
    </w:p>
    <w:p w14:paraId="7FD32C48" w14:textId="77777777" w:rsidR="00DA671C" w:rsidRPr="00AC57E7" w:rsidRDefault="00DA671C" w:rsidP="00754C3F">
      <w:pPr>
        <w:spacing w:line="240" w:lineRule="exact"/>
      </w:pPr>
      <w:r w:rsidRPr="00AC57E7">
        <w:t>Internet-Drafts are draft documents valid for a maximum of six months and may be updated, replaced, or obsoleted by other documents at any time.  It is inappropriate to use Internet-Drafts as reference material or to cite them other than as "work in progress."</w:t>
      </w:r>
    </w:p>
    <w:p w14:paraId="2DB0AFFC" w14:textId="77777777" w:rsidR="00754C3F" w:rsidRDefault="00754C3F" w:rsidP="00754C3F">
      <w:pPr>
        <w:spacing w:line="240" w:lineRule="exact"/>
      </w:pPr>
    </w:p>
    <w:p w14:paraId="6356BDD1" w14:textId="5FFDACEF" w:rsidR="00DA671C" w:rsidRDefault="00DA671C" w:rsidP="00754C3F">
      <w:pPr>
        <w:spacing w:line="240" w:lineRule="exact"/>
        <w:rPr>
          <w:ins w:id="1" w:author="Leeyoung" w:date="2019-06-20T16:45:00Z"/>
        </w:rPr>
      </w:pPr>
      <w:r w:rsidRPr="00AC57E7">
        <w:t xml:space="preserve">The list of current Internet-Drafts can be accessed at </w:t>
      </w:r>
      <w:ins w:id="2" w:author="Leeyoung" w:date="2019-06-20T16:45:00Z">
        <w:r w:rsidR="00146FE6">
          <w:fldChar w:fldCharType="begin"/>
        </w:r>
        <w:r w:rsidR="00146FE6">
          <w:instrText xml:space="preserve"> HYPERLINK "</w:instrText>
        </w:r>
      </w:ins>
      <w:r w:rsidR="00146FE6" w:rsidRPr="00AC57E7">
        <w:instrText>http://www.ietf.org/ietf/1id-abstracts.txt</w:instrText>
      </w:r>
      <w:ins w:id="3" w:author="Leeyoung" w:date="2019-06-20T16:45:00Z">
        <w:r w:rsidR="00146FE6">
          <w:instrText xml:space="preserve">" </w:instrText>
        </w:r>
        <w:r w:rsidR="00146FE6">
          <w:fldChar w:fldCharType="separate"/>
        </w:r>
      </w:ins>
      <w:r w:rsidR="00146FE6" w:rsidRPr="000223D6">
        <w:rPr>
          <w:rStyle w:val="Hyperlink"/>
        </w:rPr>
        <w:t>http://www.ietf.org/ietf/1id-abstracts.txt</w:t>
      </w:r>
      <w:ins w:id="4" w:author="Leeyoung" w:date="2019-06-20T16:45:00Z">
        <w:r w:rsidR="00146FE6">
          <w:fldChar w:fldCharType="end"/>
        </w:r>
      </w:ins>
    </w:p>
    <w:p w14:paraId="634B0529" w14:textId="77777777" w:rsidR="00146FE6" w:rsidRPr="00AC57E7" w:rsidRDefault="00146FE6" w:rsidP="00754C3F">
      <w:pPr>
        <w:spacing w:line="240" w:lineRule="exact"/>
      </w:pPr>
    </w:p>
    <w:p w14:paraId="11BCD7EA" w14:textId="4EF68CB9" w:rsidR="00DA671C" w:rsidRDefault="00DA671C" w:rsidP="00754C3F">
      <w:pPr>
        <w:spacing w:line="240" w:lineRule="exact"/>
        <w:rPr>
          <w:ins w:id="5" w:author="Leeyoung" w:date="2019-06-20T16:45:00Z"/>
        </w:rPr>
      </w:pPr>
      <w:r w:rsidRPr="00AC57E7">
        <w:t xml:space="preserve">The list of Internet-Draft Shadow Directories can be accessed at </w:t>
      </w:r>
      <w:ins w:id="6" w:author="Leeyoung" w:date="2019-06-20T16:45:00Z">
        <w:r w:rsidR="00146FE6">
          <w:fldChar w:fldCharType="begin"/>
        </w:r>
        <w:r w:rsidR="00146FE6">
          <w:instrText xml:space="preserve"> HYPERLINK "</w:instrText>
        </w:r>
      </w:ins>
      <w:r w:rsidR="00146FE6" w:rsidRPr="00AB4231">
        <w:instrText>http://www.ietf.org/shadow.html</w:instrText>
      </w:r>
      <w:ins w:id="7" w:author="Leeyoung" w:date="2019-06-20T16:45:00Z">
        <w:r w:rsidR="00146FE6">
          <w:instrText xml:space="preserve">" </w:instrText>
        </w:r>
        <w:r w:rsidR="00146FE6">
          <w:fldChar w:fldCharType="separate"/>
        </w:r>
      </w:ins>
      <w:r w:rsidR="00146FE6" w:rsidRPr="000223D6">
        <w:rPr>
          <w:rStyle w:val="Hyperlink"/>
        </w:rPr>
        <w:t>http://www.ietf.org/shadow.html</w:t>
      </w:r>
      <w:ins w:id="8" w:author="Leeyoung" w:date="2019-06-20T16:45:00Z">
        <w:r w:rsidR="00146FE6">
          <w:fldChar w:fldCharType="end"/>
        </w:r>
      </w:ins>
      <w:r>
        <w:t>.</w:t>
      </w:r>
    </w:p>
    <w:p w14:paraId="5AD3ACD2" w14:textId="77777777" w:rsidR="00146FE6" w:rsidRDefault="00146FE6" w:rsidP="00754C3F">
      <w:pPr>
        <w:spacing w:line="240" w:lineRule="exact"/>
      </w:pPr>
    </w:p>
    <w:p w14:paraId="14B3EF72" w14:textId="27BEA92E" w:rsidR="00DA671C" w:rsidRDefault="00DA671C" w:rsidP="00754C3F">
      <w:pPr>
        <w:spacing w:line="240" w:lineRule="exact"/>
      </w:pPr>
      <w:r>
        <w:t xml:space="preserve">This Internet-Draft will expire on </w:t>
      </w:r>
      <w:r w:rsidR="00AA28C2">
        <w:t>December 20</w:t>
      </w:r>
      <w:r w:rsidR="00E16F39">
        <w:t>, 2019</w:t>
      </w:r>
      <w:r>
        <w:t>.</w:t>
      </w:r>
    </w:p>
    <w:p w14:paraId="016C0215" w14:textId="77777777" w:rsidR="00A0688C" w:rsidRDefault="00A0688C" w:rsidP="00754C3F">
      <w:pPr>
        <w:spacing w:line="240" w:lineRule="exact"/>
      </w:pPr>
    </w:p>
    <w:p w14:paraId="55F5AE2C" w14:textId="77777777" w:rsidR="00DA671C" w:rsidRDefault="00DA671C" w:rsidP="00754C3F">
      <w:pPr>
        <w:spacing w:line="240" w:lineRule="exact"/>
        <w:ind w:left="0"/>
      </w:pPr>
      <w:r>
        <w:t>Copyright Notice</w:t>
      </w:r>
    </w:p>
    <w:p w14:paraId="421D50BB" w14:textId="77777777" w:rsidR="009241A3" w:rsidRDefault="009241A3" w:rsidP="00754C3F">
      <w:pPr>
        <w:spacing w:line="240" w:lineRule="exact"/>
        <w:ind w:left="0"/>
      </w:pPr>
    </w:p>
    <w:p w14:paraId="4D27ABF2" w14:textId="586D1636" w:rsidR="00DA671C" w:rsidRDefault="00DA671C" w:rsidP="00754C3F">
      <w:pPr>
        <w:spacing w:line="240" w:lineRule="exact"/>
      </w:pPr>
      <w:r>
        <w:t xml:space="preserve">Copyright (c) </w:t>
      </w:r>
      <w:r w:rsidR="00754C3F">
        <w:t>201</w:t>
      </w:r>
      <w:r w:rsidR="00AA28C2">
        <w:t>9</w:t>
      </w:r>
      <w:r>
        <w:t xml:space="preserve"> IETF Trust and the persons identified as the document authors. All rights reserved.</w:t>
      </w:r>
    </w:p>
    <w:p w14:paraId="05FC3437" w14:textId="77777777" w:rsidR="00DA671C" w:rsidRDefault="00DA671C" w:rsidP="00754C3F">
      <w:pPr>
        <w:spacing w:line="240" w:lineRule="exact"/>
        <w:rPr>
          <w:rFonts w:eastAsia="Times New Roman"/>
        </w:rPr>
      </w:pPr>
      <w:r w:rsidRPr="007653A8">
        <w:t>This document is subject to BCP 78 and the IETF Trust's Legal Provision</w:t>
      </w:r>
      <w:r>
        <w:t xml:space="preserve">s </w:t>
      </w:r>
      <w:r>
        <w:rPr>
          <w:rFonts w:eastAsia="Times New Roman"/>
        </w:rPr>
        <w:t xml:space="preserve">Relating to IETF Documents </w:t>
      </w:r>
      <w:r w:rsidRPr="007653A8">
        <w:rPr>
          <w:rFonts w:eastAsia="Times New Roman"/>
        </w:rPr>
        <w:t>(</w:t>
      </w:r>
      <w:hyperlink r:id="rId8" w:history="1">
        <w:r w:rsidRPr="00E143ED">
          <w:rPr>
            <w:rStyle w:val="Hyperlink"/>
            <w:rFonts w:eastAsia="Times New Roman"/>
          </w:rPr>
          <w:t>http://trustee.ietf.org/license-info</w:t>
        </w:r>
      </w:hyperlink>
      <w:r w:rsidRPr="007653A8">
        <w:rPr>
          <w:rFonts w:eastAsia="Times New Roman"/>
        </w:rPr>
        <w:t>)</w:t>
      </w:r>
      <w:r>
        <w:t xml:space="preserve"> </w:t>
      </w:r>
      <w:r w:rsidRPr="007653A8">
        <w:rPr>
          <w:rFonts w:eastAsia="Times New Roman"/>
        </w:rPr>
        <w:t>in effect on the date of publication of this document.  Please</w:t>
      </w:r>
      <w:r>
        <w:t xml:space="preserve"> </w:t>
      </w:r>
      <w:r w:rsidRPr="007653A8">
        <w:rPr>
          <w:rFonts w:eastAsia="Times New Roman"/>
        </w:rPr>
        <w:t>review these documents carefully, as they describe your rights and</w:t>
      </w:r>
      <w:r>
        <w:t xml:space="preserve"> </w:t>
      </w:r>
      <w:r w:rsidRPr="007653A8">
        <w:rPr>
          <w:rFonts w:eastAsia="Times New Roman"/>
        </w:rPr>
        <w:t>restrictions with respect to this document.  Code Components</w:t>
      </w:r>
      <w:r>
        <w:rPr>
          <w:rFonts w:eastAsia="Times New Roman"/>
        </w:rPr>
        <w:t xml:space="preserve"> </w:t>
      </w:r>
      <w:r w:rsidRPr="007653A8">
        <w:rPr>
          <w:rFonts w:eastAsia="Times New Roman"/>
        </w:rPr>
        <w:t>extracted from this document must include Simplified BSD License</w:t>
      </w:r>
      <w:r>
        <w:t xml:space="preserve"> </w:t>
      </w:r>
      <w:r w:rsidRPr="007653A8">
        <w:rPr>
          <w:rFonts w:eastAsia="Times New Roman"/>
        </w:rPr>
        <w:t>text as described in Section 4.e of the Trust Legal Provisions and</w:t>
      </w:r>
      <w:r>
        <w:t xml:space="preserve"> </w:t>
      </w:r>
      <w:r w:rsidRPr="007653A8">
        <w:rPr>
          <w:rFonts w:eastAsia="Times New Roman"/>
        </w:rPr>
        <w:t>are provided without warranty as described in the Simplified BSD License</w:t>
      </w:r>
      <w:r>
        <w:rPr>
          <w:rFonts w:eastAsia="Times New Roman"/>
        </w:rPr>
        <w:t>.</w:t>
      </w:r>
    </w:p>
    <w:p w14:paraId="376BD887" w14:textId="77777777" w:rsidR="00DA671C" w:rsidRPr="00891BA3" w:rsidRDefault="00DA671C" w:rsidP="00754C3F">
      <w:pPr>
        <w:spacing w:line="240" w:lineRule="exact"/>
        <w:ind w:left="0"/>
      </w:pPr>
    </w:p>
    <w:p w14:paraId="3F5E95E0" w14:textId="77777777" w:rsidR="00DA671C" w:rsidRPr="00891BA3" w:rsidRDefault="00DA671C" w:rsidP="00754C3F">
      <w:pPr>
        <w:pStyle w:val="RFCH1-noTOCnonum"/>
        <w:spacing w:line="240" w:lineRule="exact"/>
      </w:pPr>
      <w:r w:rsidRPr="00891BA3">
        <w:t>Table of Contents</w:t>
      </w:r>
    </w:p>
    <w:p w14:paraId="2AA87C42" w14:textId="77777777" w:rsidR="00DA671C" w:rsidRDefault="00DA671C" w:rsidP="00754C3F">
      <w:pPr>
        <w:pStyle w:val="TOC1"/>
        <w:spacing w:line="240" w:lineRule="exact"/>
      </w:pPr>
    </w:p>
    <w:p w14:paraId="0377B752" w14:textId="66C1D1D6" w:rsidR="00F43826" w:rsidRDefault="004277F8">
      <w:pPr>
        <w:pStyle w:val="TOC1"/>
        <w:rPr>
          <w:rFonts w:asciiTheme="minorHAnsi" w:eastAsiaTheme="minorEastAsia" w:hAnsiTheme="minorHAnsi" w:cstheme="minorBidi"/>
          <w:sz w:val="22"/>
          <w:szCs w:val="22"/>
        </w:rPr>
      </w:pPr>
      <w:r w:rsidRPr="00891BA3">
        <w:fldChar w:fldCharType="begin"/>
      </w:r>
      <w:r w:rsidR="00DA671C" w:rsidRPr="00891BA3">
        <w:instrText xml:space="preserve"> TOC \o \h \z \u </w:instrText>
      </w:r>
      <w:r w:rsidRPr="00891BA3">
        <w:fldChar w:fldCharType="separate"/>
      </w:r>
      <w:r w:rsidR="00F43826" w:rsidRPr="00D5293D">
        <w:rPr>
          <w:rStyle w:val="Hyperlink"/>
        </w:rPr>
        <w:fldChar w:fldCharType="begin"/>
      </w:r>
      <w:r w:rsidR="00F43826" w:rsidRPr="00D5293D">
        <w:rPr>
          <w:rStyle w:val="Hyperlink"/>
        </w:rPr>
        <w:instrText xml:space="preserve"> </w:instrText>
      </w:r>
      <w:r w:rsidR="00F43826">
        <w:instrText>HYPERLINK \l "_Toc11939769"</w:instrText>
      </w:r>
      <w:r w:rsidR="00F43826" w:rsidRPr="00D5293D">
        <w:rPr>
          <w:rStyle w:val="Hyperlink"/>
        </w:rPr>
        <w:instrText xml:space="preserve"> </w:instrText>
      </w:r>
      <w:r w:rsidR="00F43826" w:rsidRPr="00D5293D">
        <w:rPr>
          <w:rStyle w:val="Hyperlink"/>
        </w:rPr>
        <w:fldChar w:fldCharType="separate"/>
      </w:r>
      <w:r w:rsidR="00F43826" w:rsidRPr="00D5293D">
        <w:rPr>
          <w:rStyle w:val="Hyperlink"/>
        </w:rPr>
        <w:t>1. Introduction</w:t>
      </w:r>
      <w:r w:rsidR="00F43826">
        <w:rPr>
          <w:webHidden/>
        </w:rPr>
        <w:tab/>
      </w:r>
      <w:r w:rsidR="00F43826">
        <w:rPr>
          <w:webHidden/>
        </w:rPr>
        <w:fldChar w:fldCharType="begin"/>
      </w:r>
      <w:r w:rsidR="00F43826">
        <w:rPr>
          <w:webHidden/>
        </w:rPr>
        <w:instrText xml:space="preserve"> PAGEREF _Toc11939769 \h </w:instrText>
      </w:r>
      <w:r w:rsidR="00F43826">
        <w:rPr>
          <w:webHidden/>
        </w:rPr>
      </w:r>
      <w:r w:rsidR="00F43826">
        <w:rPr>
          <w:webHidden/>
        </w:rPr>
        <w:fldChar w:fldCharType="separate"/>
      </w:r>
      <w:ins w:id="9" w:author="Leeyoung" w:date="2019-06-20T16:16:00Z">
        <w:r w:rsidR="00F43826">
          <w:rPr>
            <w:webHidden/>
          </w:rPr>
          <w:t>3</w:t>
        </w:r>
      </w:ins>
      <w:del w:id="10" w:author="Leeyoung" w:date="2019-06-20T16:16:00Z">
        <w:r w:rsidR="00F43826" w:rsidDel="00F43826">
          <w:rPr>
            <w:webHidden/>
          </w:rPr>
          <w:delText>3</w:delText>
        </w:r>
      </w:del>
      <w:r w:rsidR="00F43826">
        <w:rPr>
          <w:webHidden/>
        </w:rPr>
        <w:fldChar w:fldCharType="end"/>
      </w:r>
      <w:r w:rsidR="00F43826" w:rsidRPr="00D5293D">
        <w:rPr>
          <w:rStyle w:val="Hyperlink"/>
        </w:rPr>
        <w:fldChar w:fldCharType="end"/>
      </w:r>
    </w:p>
    <w:p w14:paraId="22C067B5" w14:textId="56BCA7A6" w:rsidR="00F43826" w:rsidRDefault="00F43826">
      <w:pPr>
        <w:pStyle w:val="TOC2"/>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"_Toc11939770"</w:instrText>
      </w:r>
      <w:r w:rsidRPr="00D5293D">
        <w:rPr>
          <w:rStyle w:val="Hyperlink"/>
        </w:rPr>
        <w:instrText xml:space="preserve"> </w:instrText>
      </w:r>
      <w:r w:rsidRPr="00D5293D">
        <w:rPr>
          <w:rStyle w:val="Hyperlink"/>
        </w:rPr>
        <w:fldChar w:fldCharType="separate"/>
      </w:r>
      <w:r w:rsidRPr="00D5293D">
        <w:rPr>
          <w:rStyle w:val="Hyperlink"/>
        </w:rPr>
        <w:t>1.1. Requirements Language</w:t>
      </w:r>
      <w:r>
        <w:rPr>
          <w:webHidden/>
        </w:rPr>
        <w:tab/>
      </w:r>
      <w:r>
        <w:rPr>
          <w:webHidden/>
        </w:rPr>
        <w:fldChar w:fldCharType="begin"/>
      </w:r>
      <w:r>
        <w:rPr>
          <w:webHidden/>
        </w:rPr>
        <w:instrText xml:space="preserve"> PAGEREF _Toc11939770 \h </w:instrText>
      </w:r>
      <w:r>
        <w:rPr>
          <w:webHidden/>
        </w:rPr>
      </w:r>
      <w:r>
        <w:rPr>
          <w:webHidden/>
        </w:rPr>
        <w:fldChar w:fldCharType="separate"/>
      </w:r>
      <w:ins w:id="11" w:author="Leeyoung" w:date="2019-06-20T16:16:00Z">
        <w:r>
          <w:rPr>
            <w:webHidden/>
          </w:rPr>
          <w:t>3</w:t>
        </w:r>
      </w:ins>
      <w:del w:id="12" w:author="Leeyoung" w:date="2019-06-20T16:16:00Z">
        <w:r w:rsidDel="00F43826">
          <w:rPr>
            <w:webHidden/>
          </w:rPr>
          <w:delText>3</w:delText>
        </w:r>
      </w:del>
      <w:r>
        <w:rPr>
          <w:webHidden/>
        </w:rPr>
        <w:fldChar w:fldCharType="end"/>
      </w:r>
      <w:r w:rsidRPr="00D5293D">
        <w:rPr>
          <w:rStyle w:val="Hyperlink"/>
        </w:rPr>
        <w:fldChar w:fldCharType="end"/>
      </w:r>
    </w:p>
    <w:p w14:paraId="4A5756F5" w14:textId="0FCC6014" w:rsidR="00F43826" w:rsidRDefault="00F43826">
      <w:pPr>
        <w:pStyle w:val="TOC1"/>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"_Toc11939771"</w:instrText>
      </w:r>
      <w:r w:rsidRPr="00D5293D">
        <w:rPr>
          <w:rStyle w:val="Hyperlink"/>
        </w:rPr>
        <w:instrText xml:space="preserve"> </w:instrText>
      </w:r>
      <w:r w:rsidRPr="00D5293D">
        <w:rPr>
          <w:rStyle w:val="Hyperlink"/>
        </w:rPr>
        <w:fldChar w:fldCharType="separate"/>
      </w:r>
      <w:r w:rsidRPr="00D5293D">
        <w:rPr>
          <w:rStyle w:val="Hyperlink"/>
        </w:rPr>
        <w:t>2. POI with L2/L3VPN Service Under Single Network Operator Control</w:t>
      </w:r>
      <w:r>
        <w:rPr>
          <w:webHidden/>
        </w:rPr>
        <w:tab/>
      </w:r>
      <w:r>
        <w:rPr>
          <w:webHidden/>
        </w:rPr>
        <w:fldChar w:fldCharType="begin"/>
      </w:r>
      <w:r>
        <w:rPr>
          <w:webHidden/>
        </w:rPr>
        <w:instrText xml:space="preserve"> PAGEREF _Toc11939771 \h </w:instrText>
      </w:r>
      <w:r>
        <w:rPr>
          <w:webHidden/>
        </w:rPr>
      </w:r>
      <w:r>
        <w:rPr>
          <w:webHidden/>
        </w:rPr>
        <w:fldChar w:fldCharType="separate"/>
      </w:r>
      <w:ins w:id="13" w:author="Leeyoung" w:date="2019-06-20T16:16:00Z">
        <w:r>
          <w:rPr>
            <w:webHidden/>
          </w:rPr>
          <w:t>3</w:t>
        </w:r>
      </w:ins>
      <w:del w:id="14" w:author="Leeyoung" w:date="2019-06-20T16:16:00Z">
        <w:r w:rsidDel="00F43826">
          <w:rPr>
            <w:webHidden/>
          </w:rPr>
          <w:delText>3</w:delText>
        </w:r>
      </w:del>
      <w:r>
        <w:rPr>
          <w:webHidden/>
        </w:rPr>
        <w:fldChar w:fldCharType="end"/>
      </w:r>
      <w:r w:rsidRPr="00D5293D">
        <w:rPr>
          <w:rStyle w:val="Hyperlink"/>
        </w:rPr>
        <w:fldChar w:fldCharType="end"/>
      </w:r>
    </w:p>
    <w:p w14:paraId="13AFC46E" w14:textId="2D2AA582" w:rsidR="00F43826" w:rsidRDefault="00F43826">
      <w:pPr>
        <w:pStyle w:val="TOC2"/>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"_Toc11939772"</w:instrText>
      </w:r>
      <w:r w:rsidRPr="00D5293D">
        <w:rPr>
          <w:rStyle w:val="Hyperlink"/>
        </w:rPr>
        <w:instrText xml:space="preserve"> </w:instrText>
      </w:r>
      <w:r w:rsidRPr="00D5293D">
        <w:rPr>
          <w:rStyle w:val="Hyperlink"/>
        </w:rPr>
        <w:fldChar w:fldCharType="separate"/>
      </w:r>
      <w:r w:rsidRPr="00D5293D">
        <w:rPr>
          <w:rStyle w:val="Hyperlink"/>
        </w:rPr>
        <w:t>2.1. L2/L3VPN/VN Service Request by the Customer</w:t>
      </w:r>
      <w:r>
        <w:rPr>
          <w:webHidden/>
        </w:rPr>
        <w:tab/>
      </w:r>
      <w:r>
        <w:rPr>
          <w:webHidden/>
        </w:rPr>
        <w:fldChar w:fldCharType="begin"/>
      </w:r>
      <w:r>
        <w:rPr>
          <w:webHidden/>
        </w:rPr>
        <w:instrText xml:space="preserve"> PAGEREF _Toc11939772 \h </w:instrText>
      </w:r>
      <w:r>
        <w:rPr>
          <w:webHidden/>
        </w:rPr>
      </w:r>
      <w:r>
        <w:rPr>
          <w:webHidden/>
        </w:rPr>
        <w:fldChar w:fldCharType="separate"/>
      </w:r>
      <w:ins w:id="15" w:author="Leeyoung" w:date="2019-06-20T16:16:00Z">
        <w:r>
          <w:rPr>
            <w:webHidden/>
          </w:rPr>
          <w:t>5</w:t>
        </w:r>
      </w:ins>
      <w:del w:id="16" w:author="Leeyoung" w:date="2019-06-20T16:16:00Z">
        <w:r w:rsidDel="00F43826">
          <w:rPr>
            <w:webHidden/>
          </w:rPr>
          <w:delText>5</w:delText>
        </w:r>
      </w:del>
      <w:r>
        <w:rPr>
          <w:webHidden/>
        </w:rPr>
        <w:fldChar w:fldCharType="end"/>
      </w:r>
      <w:r w:rsidRPr="00D5293D">
        <w:rPr>
          <w:rStyle w:val="Hyperlink"/>
        </w:rPr>
        <w:fldChar w:fldCharType="end"/>
      </w:r>
    </w:p>
    <w:p w14:paraId="590F781E" w14:textId="4F73CEF3" w:rsidR="00F43826" w:rsidRDefault="00F43826">
      <w:pPr>
        <w:pStyle w:val="TOC2"/>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"_Toc11939773"</w:instrText>
      </w:r>
      <w:r w:rsidRPr="00D5293D">
        <w:rPr>
          <w:rStyle w:val="Hyperlink"/>
        </w:rPr>
        <w:instrText xml:space="preserve"> </w:instrText>
      </w:r>
      <w:r w:rsidRPr="00D5293D">
        <w:rPr>
          <w:rStyle w:val="Hyperlink"/>
        </w:rPr>
        <w:fldChar w:fldCharType="separate"/>
      </w:r>
      <w:r w:rsidRPr="00D5293D">
        <w:rPr>
          <w:rStyle w:val="Hyperlink"/>
        </w:rPr>
        <w:t>2.2. Service and Network Orchestration</w:t>
      </w:r>
      <w:r>
        <w:rPr>
          <w:webHidden/>
        </w:rPr>
        <w:tab/>
      </w:r>
      <w:r>
        <w:rPr>
          <w:webHidden/>
        </w:rPr>
        <w:fldChar w:fldCharType="begin"/>
      </w:r>
      <w:r>
        <w:rPr>
          <w:webHidden/>
        </w:rPr>
        <w:instrText xml:space="preserve"> PAGEREF _Toc11939773 \h </w:instrText>
      </w:r>
      <w:r>
        <w:rPr>
          <w:webHidden/>
        </w:rPr>
      </w:r>
      <w:r>
        <w:rPr>
          <w:webHidden/>
        </w:rPr>
        <w:fldChar w:fldCharType="separate"/>
      </w:r>
      <w:ins w:id="17" w:author="Leeyoung" w:date="2019-06-20T16:16:00Z">
        <w:r>
          <w:rPr>
            <w:webHidden/>
          </w:rPr>
          <w:t>7</w:t>
        </w:r>
      </w:ins>
      <w:del w:id="18" w:author="Leeyoung" w:date="2019-06-20T16:16:00Z">
        <w:r w:rsidDel="00F43826">
          <w:rPr>
            <w:webHidden/>
          </w:rPr>
          <w:delText>7</w:delText>
        </w:r>
      </w:del>
      <w:r>
        <w:rPr>
          <w:webHidden/>
        </w:rPr>
        <w:fldChar w:fldCharType="end"/>
      </w:r>
      <w:r w:rsidRPr="00D5293D">
        <w:rPr>
          <w:rStyle w:val="Hyperlink"/>
        </w:rPr>
        <w:fldChar w:fldCharType="end"/>
      </w:r>
    </w:p>
    <w:p w14:paraId="417FEDAA" w14:textId="62535D10" w:rsidR="00F43826" w:rsidRDefault="00F43826">
      <w:pPr>
        <w:pStyle w:val="TOC2"/>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"_Toc11939774"</w:instrText>
      </w:r>
      <w:r w:rsidRPr="00D5293D">
        <w:rPr>
          <w:rStyle w:val="Hyperlink"/>
        </w:rPr>
        <w:instrText xml:space="preserve"> </w:instrText>
      </w:r>
      <w:r w:rsidRPr="00D5293D">
        <w:rPr>
          <w:rStyle w:val="Hyperlink"/>
        </w:rPr>
        <w:fldChar w:fldCharType="separate"/>
      </w:r>
      <w:r w:rsidRPr="00D5293D">
        <w:rPr>
          <w:rStyle w:val="Hyperlink"/>
        </w:rPr>
        <w:t>2.3. IP/MPLS Domain Controller and NE Functions</w:t>
      </w:r>
      <w:r>
        <w:rPr>
          <w:webHidden/>
        </w:rPr>
        <w:tab/>
      </w:r>
      <w:r>
        <w:rPr>
          <w:webHidden/>
        </w:rPr>
        <w:fldChar w:fldCharType="begin"/>
      </w:r>
      <w:r>
        <w:rPr>
          <w:webHidden/>
        </w:rPr>
        <w:instrText xml:space="preserve"> PAGEREF _Toc11939774 \h </w:instrText>
      </w:r>
      <w:r>
        <w:rPr>
          <w:webHidden/>
        </w:rPr>
      </w:r>
      <w:r>
        <w:rPr>
          <w:webHidden/>
        </w:rPr>
        <w:fldChar w:fldCharType="separate"/>
      </w:r>
      <w:ins w:id="19" w:author="Leeyoung" w:date="2019-06-20T16:16:00Z">
        <w:r>
          <w:rPr>
            <w:webHidden/>
          </w:rPr>
          <w:t>10</w:t>
        </w:r>
      </w:ins>
      <w:del w:id="20" w:author="Leeyoung" w:date="2019-06-20T16:16:00Z">
        <w:r w:rsidDel="00F43826">
          <w:rPr>
            <w:webHidden/>
          </w:rPr>
          <w:delText>10</w:delText>
        </w:r>
      </w:del>
      <w:r>
        <w:rPr>
          <w:webHidden/>
        </w:rPr>
        <w:fldChar w:fldCharType="end"/>
      </w:r>
      <w:r w:rsidRPr="00D5293D">
        <w:rPr>
          <w:rStyle w:val="Hyperlink"/>
        </w:rPr>
        <w:fldChar w:fldCharType="end"/>
      </w:r>
    </w:p>
    <w:p w14:paraId="63CD79A2" w14:textId="59F508FD" w:rsidR="00F43826" w:rsidRDefault="00F43826">
      <w:pPr>
        <w:pStyle w:val="TOC3"/>
        <w:rPr>
          <w:rFonts w:asciiTheme="minorHAnsi" w:eastAsiaTheme="minorEastAsia" w:hAnsiTheme="minorHAnsi" w:cstheme="minorBidi"/>
          <w:sz w:val="22"/>
          <w:szCs w:val="22"/>
          <w:lang w:eastAsia="en-US"/>
        </w:rPr>
      </w:pPr>
      <w:r w:rsidRPr="00D5293D">
        <w:rPr>
          <w:rStyle w:val="Hyperlink"/>
        </w:rPr>
        <w:fldChar w:fldCharType="begin"/>
      </w:r>
      <w:r w:rsidRPr="00D5293D">
        <w:rPr>
          <w:rStyle w:val="Hyperlink"/>
        </w:rPr>
        <w:instrText xml:space="preserve"> </w:instrText>
      </w:r>
      <w:r>
        <w:instrText>HYPERLINK \l "_Toc11939775"</w:instrText>
      </w:r>
      <w:r w:rsidRPr="00D5293D">
        <w:rPr>
          <w:rStyle w:val="Hyperlink"/>
        </w:rPr>
        <w:instrText xml:space="preserve"> </w:instrText>
      </w:r>
      <w:r w:rsidRPr="00D5293D">
        <w:rPr>
          <w:rStyle w:val="Hyperlink"/>
        </w:rPr>
        <w:fldChar w:fldCharType="separate"/>
      </w:r>
      <w:r w:rsidRPr="00D5293D">
        <w:rPr>
          <w:rStyle w:val="Hyperlink"/>
        </w:rPr>
        <w:t>2.3.1. Scenario A: Shared Tunnel Selection</w:t>
      </w:r>
      <w:r>
        <w:rPr>
          <w:webHidden/>
        </w:rPr>
        <w:tab/>
      </w:r>
      <w:r>
        <w:rPr>
          <w:webHidden/>
        </w:rPr>
        <w:fldChar w:fldCharType="begin"/>
      </w:r>
      <w:r>
        <w:rPr>
          <w:webHidden/>
        </w:rPr>
        <w:instrText xml:space="preserve"> PAGEREF _Toc11939775 \h </w:instrText>
      </w:r>
      <w:r>
        <w:rPr>
          <w:webHidden/>
        </w:rPr>
      </w:r>
      <w:r>
        <w:rPr>
          <w:webHidden/>
        </w:rPr>
        <w:fldChar w:fldCharType="separate"/>
      </w:r>
      <w:ins w:id="21" w:author="Leeyoung" w:date="2019-06-20T16:16:00Z">
        <w:r>
          <w:rPr>
            <w:webHidden/>
          </w:rPr>
          <w:t>10</w:t>
        </w:r>
      </w:ins>
      <w:del w:id="22" w:author="Leeyoung" w:date="2019-06-20T16:16:00Z">
        <w:r w:rsidDel="00F43826">
          <w:rPr>
            <w:webHidden/>
          </w:rPr>
          <w:delText>10</w:delText>
        </w:r>
      </w:del>
      <w:r>
        <w:rPr>
          <w:webHidden/>
        </w:rPr>
        <w:fldChar w:fldCharType="end"/>
      </w:r>
      <w:r w:rsidRPr="00D5293D">
        <w:rPr>
          <w:rStyle w:val="Hyperlink"/>
        </w:rPr>
        <w:fldChar w:fldCharType="end"/>
      </w:r>
    </w:p>
    <w:p w14:paraId="5CC024C0" w14:textId="05E8F5A6" w:rsidR="00F43826" w:rsidRDefault="00F43826">
      <w:pPr>
        <w:pStyle w:val="TOC4"/>
        <w:rPr>
          <w:rFonts w:asciiTheme="minorHAnsi" w:eastAsiaTheme="minorEastAsia" w:hAnsiTheme="minorHAnsi" w:cstheme="minorBidi"/>
          <w:noProof/>
          <w:sz w:val="22"/>
          <w:szCs w:val="22"/>
        </w:rPr>
      </w:pPr>
      <w:r w:rsidRPr="00D5293D">
        <w:rPr>
          <w:rStyle w:val="Hyperlink"/>
          <w:noProof/>
        </w:rPr>
        <w:fldChar w:fldCharType="begin"/>
      </w:r>
      <w:r w:rsidRPr="00D5293D">
        <w:rPr>
          <w:rStyle w:val="Hyperlink"/>
          <w:noProof/>
        </w:rPr>
        <w:instrText xml:space="preserve"> </w:instrText>
      </w:r>
      <w:r>
        <w:rPr>
          <w:noProof/>
        </w:rPr>
        <w:instrText>HYPERLINK \l "_Toc11939776"</w:instrText>
      </w:r>
      <w:r w:rsidRPr="00D5293D">
        <w:rPr>
          <w:rStyle w:val="Hyperlink"/>
          <w:noProof/>
        </w:rPr>
        <w:instrText xml:space="preserve"> </w:instrText>
      </w:r>
      <w:r w:rsidRPr="00D5293D">
        <w:rPr>
          <w:rStyle w:val="Hyperlink"/>
          <w:noProof/>
        </w:rPr>
        <w:fldChar w:fldCharType="separate"/>
      </w:r>
      <w:r w:rsidRPr="00D5293D">
        <w:rPr>
          <w:rStyle w:val="Hyperlink"/>
          <w:noProof/>
        </w:rPr>
        <w:t>2.3.1.1. Domain Tunnel Selection</w:t>
      </w:r>
      <w:r>
        <w:rPr>
          <w:noProof/>
          <w:webHidden/>
        </w:rPr>
        <w:tab/>
      </w:r>
      <w:r>
        <w:rPr>
          <w:noProof/>
          <w:webHidden/>
        </w:rPr>
        <w:fldChar w:fldCharType="begin"/>
      </w:r>
      <w:r>
        <w:rPr>
          <w:noProof/>
          <w:webHidden/>
        </w:rPr>
        <w:instrText xml:space="preserve"> PAGEREF _Toc11939776 \h </w:instrText>
      </w:r>
      <w:r>
        <w:rPr>
          <w:noProof/>
          <w:webHidden/>
        </w:rPr>
      </w:r>
      <w:r>
        <w:rPr>
          <w:noProof/>
          <w:webHidden/>
        </w:rPr>
        <w:fldChar w:fldCharType="separate"/>
      </w:r>
      <w:ins w:id="23" w:author="Leeyoung" w:date="2019-06-20T16:16:00Z">
        <w:r>
          <w:rPr>
            <w:noProof/>
            <w:webHidden/>
          </w:rPr>
          <w:t>11</w:t>
        </w:r>
      </w:ins>
      <w:del w:id="24" w:author="Leeyoung" w:date="2019-06-20T16:16:00Z">
        <w:r w:rsidDel="00F43826">
          <w:rPr>
            <w:noProof/>
            <w:webHidden/>
          </w:rPr>
          <w:delText>11</w:delText>
        </w:r>
      </w:del>
      <w:r>
        <w:rPr>
          <w:noProof/>
          <w:webHidden/>
        </w:rPr>
        <w:fldChar w:fldCharType="end"/>
      </w:r>
      <w:r w:rsidRPr="00D5293D">
        <w:rPr>
          <w:rStyle w:val="Hyperlink"/>
          <w:noProof/>
        </w:rPr>
        <w:fldChar w:fldCharType="end"/>
      </w:r>
    </w:p>
    <w:p w14:paraId="524EBEFA" w14:textId="79667790" w:rsidR="00F43826" w:rsidRDefault="00F43826">
      <w:pPr>
        <w:pStyle w:val="TOC4"/>
        <w:rPr>
          <w:rFonts w:asciiTheme="minorHAnsi" w:eastAsiaTheme="minorEastAsia" w:hAnsiTheme="minorHAnsi" w:cstheme="minorBidi"/>
          <w:noProof/>
          <w:sz w:val="22"/>
          <w:szCs w:val="22"/>
        </w:rPr>
      </w:pPr>
      <w:r w:rsidRPr="00D5293D">
        <w:rPr>
          <w:rStyle w:val="Hyperlink"/>
          <w:noProof/>
        </w:rPr>
        <w:fldChar w:fldCharType="begin"/>
      </w:r>
      <w:r w:rsidRPr="00D5293D">
        <w:rPr>
          <w:rStyle w:val="Hyperlink"/>
          <w:noProof/>
        </w:rPr>
        <w:instrText xml:space="preserve"> </w:instrText>
      </w:r>
      <w:r>
        <w:rPr>
          <w:noProof/>
        </w:rPr>
        <w:instrText>HYPERLINK \l "_Toc11939777"</w:instrText>
      </w:r>
      <w:r w:rsidRPr="00D5293D">
        <w:rPr>
          <w:rStyle w:val="Hyperlink"/>
          <w:noProof/>
        </w:rPr>
        <w:instrText xml:space="preserve"> </w:instrText>
      </w:r>
      <w:r w:rsidRPr="00D5293D">
        <w:rPr>
          <w:rStyle w:val="Hyperlink"/>
          <w:noProof/>
        </w:rPr>
        <w:fldChar w:fldCharType="separate"/>
      </w:r>
      <w:r w:rsidRPr="00D5293D">
        <w:rPr>
          <w:rStyle w:val="Hyperlink"/>
          <w:noProof/>
        </w:rPr>
        <w:t>2.3.1.2. VPN/VRF Provisioning for L3VPN</w:t>
      </w:r>
      <w:r>
        <w:rPr>
          <w:noProof/>
          <w:webHidden/>
        </w:rPr>
        <w:tab/>
      </w:r>
      <w:r>
        <w:rPr>
          <w:noProof/>
          <w:webHidden/>
        </w:rPr>
        <w:fldChar w:fldCharType="begin"/>
      </w:r>
      <w:r>
        <w:rPr>
          <w:noProof/>
          <w:webHidden/>
        </w:rPr>
        <w:instrText xml:space="preserve"> PAGEREF _Toc11939777 \h </w:instrText>
      </w:r>
      <w:r>
        <w:rPr>
          <w:noProof/>
          <w:webHidden/>
        </w:rPr>
      </w:r>
      <w:r>
        <w:rPr>
          <w:noProof/>
          <w:webHidden/>
        </w:rPr>
        <w:fldChar w:fldCharType="separate"/>
      </w:r>
      <w:ins w:id="25" w:author="Leeyoung" w:date="2019-06-20T16:16:00Z">
        <w:r>
          <w:rPr>
            <w:noProof/>
            <w:webHidden/>
          </w:rPr>
          <w:t>12</w:t>
        </w:r>
      </w:ins>
      <w:del w:id="26" w:author="Leeyoung" w:date="2019-06-20T16:16:00Z">
        <w:r w:rsidDel="00F43826">
          <w:rPr>
            <w:noProof/>
            <w:webHidden/>
          </w:rPr>
          <w:delText>12</w:delText>
        </w:r>
      </w:del>
      <w:r>
        <w:rPr>
          <w:noProof/>
          <w:webHidden/>
        </w:rPr>
        <w:fldChar w:fldCharType="end"/>
      </w:r>
      <w:r w:rsidRPr="00D5293D">
        <w:rPr>
          <w:rStyle w:val="Hyperlink"/>
          <w:noProof/>
        </w:rPr>
        <w:fldChar w:fldCharType="end"/>
      </w:r>
    </w:p>
    <w:p w14:paraId="320165DF" w14:textId="596F8744" w:rsidR="00F43826" w:rsidRDefault="00F43826">
      <w:pPr>
        <w:pStyle w:val="TOC4"/>
        <w:rPr>
          <w:rFonts w:asciiTheme="minorHAnsi" w:eastAsiaTheme="minorEastAsia" w:hAnsiTheme="minorHAnsi" w:cstheme="minorBidi"/>
          <w:noProof/>
          <w:sz w:val="22"/>
          <w:szCs w:val="22"/>
        </w:rPr>
      </w:pPr>
      <w:r w:rsidRPr="00D5293D">
        <w:rPr>
          <w:rStyle w:val="Hyperlink"/>
          <w:noProof/>
        </w:rPr>
        <w:fldChar w:fldCharType="begin"/>
      </w:r>
      <w:r w:rsidRPr="00D5293D">
        <w:rPr>
          <w:rStyle w:val="Hyperlink"/>
          <w:noProof/>
        </w:rPr>
        <w:instrText xml:space="preserve"> </w:instrText>
      </w:r>
      <w:r>
        <w:rPr>
          <w:noProof/>
        </w:rPr>
        <w:instrText>HYPERLINK \l "_Toc11939778"</w:instrText>
      </w:r>
      <w:r w:rsidRPr="00D5293D">
        <w:rPr>
          <w:rStyle w:val="Hyperlink"/>
          <w:noProof/>
        </w:rPr>
        <w:instrText xml:space="preserve"> </w:instrText>
      </w:r>
      <w:r w:rsidRPr="00D5293D">
        <w:rPr>
          <w:rStyle w:val="Hyperlink"/>
          <w:noProof/>
        </w:rPr>
        <w:fldChar w:fldCharType="separate"/>
      </w:r>
      <w:r w:rsidRPr="00D5293D">
        <w:rPr>
          <w:rStyle w:val="Hyperlink"/>
          <w:noProof/>
        </w:rPr>
        <w:t>2.3.1.3. VSI Provisioning for L2VPN</w:t>
      </w:r>
      <w:r>
        <w:rPr>
          <w:noProof/>
          <w:webHidden/>
        </w:rPr>
        <w:tab/>
      </w:r>
      <w:r>
        <w:rPr>
          <w:noProof/>
          <w:webHidden/>
        </w:rPr>
        <w:fldChar w:fldCharType="begin"/>
      </w:r>
      <w:r>
        <w:rPr>
          <w:noProof/>
          <w:webHidden/>
        </w:rPr>
        <w:instrText xml:space="preserve"> PAGEREF _Toc11939778 \h </w:instrText>
      </w:r>
      <w:r>
        <w:rPr>
          <w:noProof/>
          <w:webHidden/>
        </w:rPr>
      </w:r>
      <w:r>
        <w:rPr>
          <w:noProof/>
          <w:webHidden/>
        </w:rPr>
        <w:fldChar w:fldCharType="separate"/>
      </w:r>
      <w:ins w:id="27" w:author="Leeyoung" w:date="2019-06-20T16:16:00Z">
        <w:r>
          <w:rPr>
            <w:noProof/>
            <w:webHidden/>
          </w:rPr>
          <w:t>13</w:t>
        </w:r>
      </w:ins>
      <w:del w:id="28" w:author="Leeyoung" w:date="2019-06-20T16:16:00Z">
        <w:r w:rsidDel="00F43826">
          <w:rPr>
            <w:noProof/>
            <w:webHidden/>
          </w:rPr>
          <w:delText>13</w:delText>
        </w:r>
      </w:del>
      <w:r>
        <w:rPr>
          <w:noProof/>
          <w:webHidden/>
        </w:rPr>
        <w:fldChar w:fldCharType="end"/>
      </w:r>
      <w:r w:rsidRPr="00D5293D">
        <w:rPr>
          <w:rStyle w:val="Hyperlink"/>
          <w:noProof/>
        </w:rPr>
        <w:fldChar w:fldCharType="end"/>
      </w:r>
    </w:p>
    <w:p w14:paraId="7AADE8CF" w14:textId="2A03DB75" w:rsidR="00F43826" w:rsidRDefault="00F43826">
      <w:pPr>
        <w:pStyle w:val="TOC4"/>
        <w:rPr>
          <w:rFonts w:asciiTheme="minorHAnsi" w:eastAsiaTheme="minorEastAsia" w:hAnsiTheme="minorHAnsi" w:cstheme="minorBidi"/>
          <w:noProof/>
          <w:sz w:val="22"/>
          <w:szCs w:val="22"/>
        </w:rPr>
      </w:pPr>
      <w:r w:rsidRPr="00D5293D">
        <w:rPr>
          <w:rStyle w:val="Hyperlink"/>
          <w:noProof/>
        </w:rPr>
        <w:fldChar w:fldCharType="begin"/>
      </w:r>
      <w:r w:rsidRPr="00D5293D">
        <w:rPr>
          <w:rStyle w:val="Hyperlink"/>
          <w:noProof/>
        </w:rPr>
        <w:instrText xml:space="preserve"> </w:instrText>
      </w:r>
      <w:r>
        <w:rPr>
          <w:noProof/>
        </w:rPr>
        <w:instrText>HYPERLINK \l "_Toc11939779"</w:instrText>
      </w:r>
      <w:r w:rsidRPr="00D5293D">
        <w:rPr>
          <w:rStyle w:val="Hyperlink"/>
          <w:noProof/>
        </w:rPr>
        <w:instrText xml:space="preserve"> </w:instrText>
      </w:r>
      <w:r w:rsidRPr="00D5293D">
        <w:rPr>
          <w:rStyle w:val="Hyperlink"/>
          <w:noProof/>
        </w:rPr>
        <w:fldChar w:fldCharType="separate"/>
      </w:r>
      <w:r w:rsidRPr="00D5293D">
        <w:rPr>
          <w:rStyle w:val="Hyperlink"/>
          <w:noProof/>
        </w:rPr>
        <w:t>2.3.1.4. Inter-domain Links Update</w:t>
      </w:r>
      <w:r>
        <w:rPr>
          <w:noProof/>
          <w:webHidden/>
        </w:rPr>
        <w:tab/>
      </w:r>
      <w:r>
        <w:rPr>
          <w:noProof/>
          <w:webHidden/>
        </w:rPr>
        <w:fldChar w:fldCharType="begin"/>
      </w:r>
      <w:r>
        <w:rPr>
          <w:noProof/>
          <w:webHidden/>
        </w:rPr>
        <w:instrText xml:space="preserve"> PAGEREF _Toc11939779 \h </w:instrText>
      </w:r>
      <w:r>
        <w:rPr>
          <w:noProof/>
          <w:webHidden/>
        </w:rPr>
      </w:r>
      <w:r>
        <w:rPr>
          <w:noProof/>
          <w:webHidden/>
        </w:rPr>
        <w:fldChar w:fldCharType="separate"/>
      </w:r>
      <w:ins w:id="29" w:author="Leeyoung" w:date="2019-06-20T16:16:00Z">
        <w:r>
          <w:rPr>
            <w:noProof/>
            <w:webHidden/>
          </w:rPr>
          <w:t>13</w:t>
        </w:r>
      </w:ins>
      <w:del w:id="30" w:author="Leeyoung" w:date="2019-06-20T16:16:00Z">
        <w:r w:rsidDel="00F43826">
          <w:rPr>
            <w:noProof/>
            <w:webHidden/>
          </w:rPr>
          <w:delText>13</w:delText>
        </w:r>
      </w:del>
      <w:r>
        <w:rPr>
          <w:noProof/>
          <w:webHidden/>
        </w:rPr>
        <w:fldChar w:fldCharType="end"/>
      </w:r>
      <w:r w:rsidRPr="00D5293D">
        <w:rPr>
          <w:rStyle w:val="Hyperlink"/>
          <w:noProof/>
        </w:rPr>
        <w:fldChar w:fldCharType="end"/>
      </w:r>
    </w:p>
    <w:p w14:paraId="7CC9545E" w14:textId="308E23DA" w:rsidR="00F43826" w:rsidRDefault="00F43826">
      <w:pPr>
        <w:pStyle w:val="TOC4"/>
        <w:rPr>
          <w:rFonts w:asciiTheme="minorHAnsi" w:eastAsiaTheme="minorEastAsia" w:hAnsiTheme="minorHAnsi" w:cstheme="minorBidi"/>
          <w:noProof/>
          <w:sz w:val="22"/>
          <w:szCs w:val="22"/>
        </w:rPr>
      </w:pPr>
      <w:r w:rsidRPr="00D5293D">
        <w:rPr>
          <w:rStyle w:val="Hyperlink"/>
          <w:noProof/>
        </w:rPr>
        <w:fldChar w:fldCharType="begin"/>
      </w:r>
      <w:r w:rsidRPr="00D5293D">
        <w:rPr>
          <w:rStyle w:val="Hyperlink"/>
          <w:noProof/>
        </w:rPr>
        <w:instrText xml:space="preserve"> </w:instrText>
      </w:r>
      <w:r>
        <w:rPr>
          <w:noProof/>
        </w:rPr>
        <w:instrText>HYPERLINK \l "_Toc11939780"</w:instrText>
      </w:r>
      <w:r w:rsidRPr="00D5293D">
        <w:rPr>
          <w:rStyle w:val="Hyperlink"/>
          <w:noProof/>
        </w:rPr>
        <w:instrText xml:space="preserve"> </w:instrText>
      </w:r>
      <w:r w:rsidRPr="00D5293D">
        <w:rPr>
          <w:rStyle w:val="Hyperlink"/>
          <w:noProof/>
        </w:rPr>
        <w:fldChar w:fldCharType="separate"/>
      </w:r>
      <w:r w:rsidRPr="00D5293D">
        <w:rPr>
          <w:rStyle w:val="Hyperlink"/>
          <w:noProof/>
        </w:rPr>
        <w:t>2.3.1.5. End-to-end Tunnel Management</w:t>
      </w:r>
      <w:r>
        <w:rPr>
          <w:noProof/>
          <w:webHidden/>
        </w:rPr>
        <w:tab/>
      </w:r>
      <w:r>
        <w:rPr>
          <w:noProof/>
          <w:webHidden/>
        </w:rPr>
        <w:fldChar w:fldCharType="begin"/>
      </w:r>
      <w:r>
        <w:rPr>
          <w:noProof/>
          <w:webHidden/>
        </w:rPr>
        <w:instrText xml:space="preserve"> PAGEREF _Toc11939780 \h </w:instrText>
      </w:r>
      <w:r>
        <w:rPr>
          <w:noProof/>
          <w:webHidden/>
        </w:rPr>
      </w:r>
      <w:r>
        <w:rPr>
          <w:noProof/>
          <w:webHidden/>
        </w:rPr>
        <w:fldChar w:fldCharType="separate"/>
      </w:r>
      <w:ins w:id="31" w:author="Leeyoung" w:date="2019-06-20T16:16:00Z">
        <w:r>
          <w:rPr>
            <w:noProof/>
            <w:webHidden/>
          </w:rPr>
          <w:t>13</w:t>
        </w:r>
      </w:ins>
      <w:del w:id="32" w:author="Leeyoung" w:date="2019-06-20T16:16:00Z">
        <w:r w:rsidDel="00F43826">
          <w:rPr>
            <w:noProof/>
            <w:webHidden/>
          </w:rPr>
          <w:delText>13</w:delText>
        </w:r>
      </w:del>
      <w:r>
        <w:rPr>
          <w:noProof/>
          <w:webHidden/>
        </w:rPr>
        <w:fldChar w:fldCharType="end"/>
      </w:r>
      <w:r w:rsidRPr="00D5293D">
        <w:rPr>
          <w:rStyle w:val="Hyperlink"/>
          <w:noProof/>
        </w:rPr>
        <w:fldChar w:fldCharType="end"/>
      </w:r>
    </w:p>
    <w:p w14:paraId="52B68E10" w14:textId="668710CE" w:rsidR="00F43826" w:rsidRDefault="00F43826">
      <w:pPr>
        <w:pStyle w:val="TOC3"/>
        <w:rPr>
          <w:rFonts w:asciiTheme="minorHAnsi" w:eastAsiaTheme="minorEastAsia" w:hAnsiTheme="minorHAnsi" w:cstheme="minorBidi"/>
          <w:sz w:val="22"/>
          <w:szCs w:val="22"/>
          <w:lang w:eastAsia="en-US"/>
        </w:rPr>
      </w:pPr>
      <w:r w:rsidRPr="00D5293D">
        <w:rPr>
          <w:rStyle w:val="Hyperlink"/>
        </w:rPr>
        <w:fldChar w:fldCharType="begin"/>
      </w:r>
      <w:r w:rsidRPr="00D5293D">
        <w:rPr>
          <w:rStyle w:val="Hyperlink"/>
        </w:rPr>
        <w:instrText xml:space="preserve"> </w:instrText>
      </w:r>
      <w:r>
        <w:instrText>HYPERLINK \l "_Toc11939781"</w:instrText>
      </w:r>
      <w:r w:rsidRPr="00D5293D">
        <w:rPr>
          <w:rStyle w:val="Hyperlink"/>
        </w:rPr>
        <w:instrText xml:space="preserve"> </w:instrText>
      </w:r>
      <w:r w:rsidRPr="00D5293D">
        <w:rPr>
          <w:rStyle w:val="Hyperlink"/>
        </w:rPr>
        <w:fldChar w:fldCharType="separate"/>
      </w:r>
      <w:r w:rsidRPr="00D5293D">
        <w:rPr>
          <w:rStyle w:val="Hyperlink"/>
        </w:rPr>
        <w:t>2.3.2. Scenario B: Isolated VN/Tunnel Establishment</w:t>
      </w:r>
      <w:r>
        <w:rPr>
          <w:webHidden/>
        </w:rPr>
        <w:tab/>
      </w:r>
      <w:r>
        <w:rPr>
          <w:webHidden/>
        </w:rPr>
        <w:fldChar w:fldCharType="begin"/>
      </w:r>
      <w:r>
        <w:rPr>
          <w:webHidden/>
        </w:rPr>
        <w:instrText xml:space="preserve"> PAGEREF _Toc11939781 \h </w:instrText>
      </w:r>
      <w:r>
        <w:rPr>
          <w:webHidden/>
        </w:rPr>
      </w:r>
      <w:r>
        <w:rPr>
          <w:webHidden/>
        </w:rPr>
        <w:fldChar w:fldCharType="separate"/>
      </w:r>
      <w:ins w:id="33" w:author="Leeyoung" w:date="2019-06-20T16:16:00Z">
        <w:r>
          <w:rPr>
            <w:webHidden/>
          </w:rPr>
          <w:t>14</w:t>
        </w:r>
      </w:ins>
      <w:del w:id="34" w:author="Leeyoung" w:date="2019-06-20T16:16:00Z">
        <w:r w:rsidDel="00F43826">
          <w:rPr>
            <w:webHidden/>
          </w:rPr>
          <w:delText>14</w:delText>
        </w:r>
      </w:del>
      <w:r>
        <w:rPr>
          <w:webHidden/>
        </w:rPr>
        <w:fldChar w:fldCharType="end"/>
      </w:r>
      <w:r w:rsidRPr="00D5293D">
        <w:rPr>
          <w:rStyle w:val="Hyperlink"/>
        </w:rPr>
        <w:fldChar w:fldCharType="end"/>
      </w:r>
    </w:p>
    <w:p w14:paraId="4074D5A7" w14:textId="20EBC73A" w:rsidR="00F43826" w:rsidRDefault="00F43826">
      <w:pPr>
        <w:pStyle w:val="TOC2"/>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"_Toc11939782"</w:instrText>
      </w:r>
      <w:r w:rsidRPr="00D5293D">
        <w:rPr>
          <w:rStyle w:val="Hyperlink"/>
        </w:rPr>
        <w:instrText xml:space="preserve"> </w:instrText>
      </w:r>
      <w:r w:rsidRPr="00D5293D">
        <w:rPr>
          <w:rStyle w:val="Hyperlink"/>
        </w:rPr>
        <w:fldChar w:fldCharType="separate"/>
      </w:r>
      <w:r w:rsidRPr="00D5293D">
        <w:rPr>
          <w:rStyle w:val="Hyperlink"/>
        </w:rPr>
        <w:t>2.4. Optical Domain Controller and NE Functions</w:t>
      </w:r>
      <w:r>
        <w:rPr>
          <w:webHidden/>
        </w:rPr>
        <w:tab/>
      </w:r>
      <w:r>
        <w:rPr>
          <w:webHidden/>
        </w:rPr>
        <w:fldChar w:fldCharType="begin"/>
      </w:r>
      <w:r>
        <w:rPr>
          <w:webHidden/>
        </w:rPr>
        <w:instrText xml:space="preserve"> PAGEREF _Toc11939782 \h </w:instrText>
      </w:r>
      <w:r>
        <w:rPr>
          <w:webHidden/>
        </w:rPr>
      </w:r>
      <w:r>
        <w:rPr>
          <w:webHidden/>
        </w:rPr>
        <w:fldChar w:fldCharType="separate"/>
      </w:r>
      <w:ins w:id="35" w:author="Leeyoung" w:date="2019-06-20T16:16:00Z">
        <w:r>
          <w:rPr>
            <w:webHidden/>
          </w:rPr>
          <w:t>14</w:t>
        </w:r>
      </w:ins>
      <w:del w:id="36" w:author="Leeyoung" w:date="2019-06-20T16:16:00Z">
        <w:r w:rsidDel="00F43826">
          <w:rPr>
            <w:webHidden/>
          </w:rPr>
          <w:delText>14</w:delText>
        </w:r>
      </w:del>
      <w:r>
        <w:rPr>
          <w:webHidden/>
        </w:rPr>
        <w:fldChar w:fldCharType="end"/>
      </w:r>
      <w:r w:rsidRPr="00D5293D">
        <w:rPr>
          <w:rStyle w:val="Hyperlink"/>
        </w:rPr>
        <w:fldChar w:fldCharType="end"/>
      </w:r>
    </w:p>
    <w:p w14:paraId="5D353957" w14:textId="02BDE00D" w:rsidR="00F43826" w:rsidRDefault="00F43826">
      <w:pPr>
        <w:pStyle w:val="TOC2"/>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"_Toc11939783"</w:instrText>
      </w:r>
      <w:r w:rsidRPr="00D5293D">
        <w:rPr>
          <w:rStyle w:val="Hyperlink"/>
        </w:rPr>
        <w:instrText xml:space="preserve"> </w:instrText>
      </w:r>
      <w:r w:rsidRPr="00D5293D">
        <w:rPr>
          <w:rStyle w:val="Hyperlink"/>
        </w:rPr>
        <w:fldChar w:fldCharType="separate"/>
      </w:r>
      <w:r w:rsidRPr="00D5293D">
        <w:rPr>
          <w:rStyle w:val="Hyperlink"/>
        </w:rPr>
        <w:t>2.5. Orchestrator-Controllers-NEs Communication Protocol Flows</w:t>
      </w:r>
      <w:r>
        <w:rPr>
          <w:webHidden/>
        </w:rPr>
        <w:tab/>
      </w:r>
      <w:r>
        <w:rPr>
          <w:webHidden/>
        </w:rPr>
        <w:fldChar w:fldCharType="begin"/>
      </w:r>
      <w:r>
        <w:rPr>
          <w:webHidden/>
        </w:rPr>
        <w:instrText xml:space="preserve"> PAGEREF _Toc11939783 \h </w:instrText>
      </w:r>
      <w:r>
        <w:rPr>
          <w:webHidden/>
        </w:rPr>
      </w:r>
      <w:r>
        <w:rPr>
          <w:webHidden/>
        </w:rPr>
        <w:fldChar w:fldCharType="separate"/>
      </w:r>
      <w:ins w:id="37" w:author="Leeyoung" w:date="2019-06-20T16:16:00Z">
        <w:r>
          <w:rPr>
            <w:webHidden/>
          </w:rPr>
          <w:t>16</w:t>
        </w:r>
      </w:ins>
      <w:del w:id="38" w:author="Leeyoung" w:date="2019-06-20T16:16:00Z">
        <w:r w:rsidDel="00F43826">
          <w:rPr>
            <w:webHidden/>
          </w:rPr>
          <w:delText>16</w:delText>
        </w:r>
      </w:del>
      <w:r>
        <w:rPr>
          <w:webHidden/>
        </w:rPr>
        <w:fldChar w:fldCharType="end"/>
      </w:r>
      <w:r w:rsidRPr="00D5293D">
        <w:rPr>
          <w:rStyle w:val="Hyperlink"/>
        </w:rPr>
        <w:fldChar w:fldCharType="end"/>
      </w:r>
    </w:p>
    <w:p w14:paraId="5DE597FE" w14:textId="13E6C887" w:rsidR="00F43826" w:rsidRDefault="00F43826">
      <w:pPr>
        <w:pStyle w:val="TOC1"/>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"_Toc11939784"</w:instrText>
      </w:r>
      <w:r w:rsidRPr="00D5293D">
        <w:rPr>
          <w:rStyle w:val="Hyperlink"/>
        </w:rPr>
        <w:instrText xml:space="preserve"> </w:instrText>
      </w:r>
      <w:r w:rsidRPr="00D5293D">
        <w:rPr>
          <w:rStyle w:val="Hyperlink"/>
        </w:rPr>
        <w:fldChar w:fldCharType="separate"/>
      </w:r>
      <w:r w:rsidRPr="00D5293D">
        <w:rPr>
          <w:rStyle w:val="Hyperlink"/>
        </w:rPr>
        <w:t>3. POI with VN Recursion Under Multiple Network Operators Control</w:t>
      </w:r>
      <w:r>
        <w:rPr>
          <w:webHidden/>
        </w:rPr>
        <w:tab/>
      </w:r>
      <w:r>
        <w:rPr>
          <w:webHidden/>
        </w:rPr>
        <w:fldChar w:fldCharType="begin"/>
      </w:r>
      <w:r>
        <w:rPr>
          <w:webHidden/>
        </w:rPr>
        <w:instrText xml:space="preserve"> PAGEREF _Toc11939784 \h </w:instrText>
      </w:r>
      <w:r>
        <w:rPr>
          <w:webHidden/>
        </w:rPr>
      </w:r>
      <w:r>
        <w:rPr>
          <w:webHidden/>
        </w:rPr>
        <w:fldChar w:fldCharType="separate"/>
      </w:r>
      <w:ins w:id="39" w:author="Leeyoung" w:date="2019-06-20T16:16:00Z">
        <w:r>
          <w:rPr>
            <w:webHidden/>
          </w:rPr>
          <w:t>17</w:t>
        </w:r>
      </w:ins>
      <w:del w:id="40" w:author="Leeyoung" w:date="2019-06-20T16:16:00Z">
        <w:r w:rsidDel="00F43826">
          <w:rPr>
            <w:webHidden/>
          </w:rPr>
          <w:delText>17</w:delText>
        </w:r>
      </w:del>
      <w:r>
        <w:rPr>
          <w:webHidden/>
        </w:rPr>
        <w:fldChar w:fldCharType="end"/>
      </w:r>
      <w:r w:rsidRPr="00D5293D">
        <w:rPr>
          <w:rStyle w:val="Hyperlink"/>
        </w:rPr>
        <w:fldChar w:fldCharType="end"/>
      </w:r>
    </w:p>
    <w:p w14:paraId="4C04DFDD" w14:textId="16B8B64A" w:rsidR="00F43826" w:rsidRDefault="00F43826">
      <w:pPr>
        <w:pStyle w:val="TOC2"/>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"_Toc11939785"</w:instrText>
      </w:r>
      <w:r w:rsidRPr="00D5293D">
        <w:rPr>
          <w:rStyle w:val="Hyperlink"/>
        </w:rPr>
        <w:instrText xml:space="preserve"> </w:instrText>
      </w:r>
      <w:r w:rsidRPr="00D5293D">
        <w:rPr>
          <w:rStyle w:val="Hyperlink"/>
        </w:rPr>
        <w:fldChar w:fldCharType="separate"/>
      </w:r>
      <w:r w:rsidRPr="00D5293D">
        <w:rPr>
          <w:rStyle w:val="Hyperlink"/>
        </w:rPr>
        <w:t>3.1. Service Request Process between Multiple Operators</w:t>
      </w:r>
      <w:r>
        <w:rPr>
          <w:webHidden/>
        </w:rPr>
        <w:tab/>
      </w:r>
      <w:r>
        <w:rPr>
          <w:webHidden/>
        </w:rPr>
        <w:fldChar w:fldCharType="begin"/>
      </w:r>
      <w:r>
        <w:rPr>
          <w:webHidden/>
        </w:rPr>
        <w:instrText xml:space="preserve"> PAGEREF _Toc11939785 \h </w:instrText>
      </w:r>
      <w:r>
        <w:rPr>
          <w:webHidden/>
        </w:rPr>
      </w:r>
      <w:r>
        <w:rPr>
          <w:webHidden/>
        </w:rPr>
        <w:fldChar w:fldCharType="separate"/>
      </w:r>
      <w:ins w:id="41" w:author="Leeyoung" w:date="2019-06-20T16:16:00Z">
        <w:r>
          <w:rPr>
            <w:webHidden/>
          </w:rPr>
          <w:t>19</w:t>
        </w:r>
      </w:ins>
      <w:del w:id="42" w:author="Leeyoung" w:date="2019-06-20T16:16:00Z">
        <w:r w:rsidDel="00F43826">
          <w:rPr>
            <w:webHidden/>
          </w:rPr>
          <w:delText>19</w:delText>
        </w:r>
      </w:del>
      <w:r>
        <w:rPr>
          <w:webHidden/>
        </w:rPr>
        <w:fldChar w:fldCharType="end"/>
      </w:r>
      <w:r w:rsidRPr="00D5293D">
        <w:rPr>
          <w:rStyle w:val="Hyperlink"/>
        </w:rPr>
        <w:fldChar w:fldCharType="end"/>
      </w:r>
    </w:p>
    <w:p w14:paraId="720CED09" w14:textId="7A2E4272" w:rsidR="00F43826" w:rsidRDefault="00F43826">
      <w:pPr>
        <w:pStyle w:val="TOC2"/>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"_Toc11939786"</w:instrText>
      </w:r>
      <w:r w:rsidRPr="00D5293D">
        <w:rPr>
          <w:rStyle w:val="Hyperlink"/>
        </w:rPr>
        <w:instrText xml:space="preserve"> </w:instrText>
      </w:r>
      <w:r w:rsidRPr="00D5293D">
        <w:rPr>
          <w:rStyle w:val="Hyperlink"/>
        </w:rPr>
        <w:fldChar w:fldCharType="separate"/>
      </w:r>
      <w:r w:rsidRPr="00D5293D">
        <w:rPr>
          <w:rStyle w:val="Hyperlink"/>
        </w:rPr>
        <w:t>3.2. Service/network Orchestration of Operator 2</w:t>
      </w:r>
      <w:r>
        <w:rPr>
          <w:webHidden/>
        </w:rPr>
        <w:tab/>
      </w:r>
      <w:r>
        <w:rPr>
          <w:webHidden/>
        </w:rPr>
        <w:fldChar w:fldCharType="begin"/>
      </w:r>
      <w:r>
        <w:rPr>
          <w:webHidden/>
        </w:rPr>
        <w:instrText xml:space="preserve"> PAGEREF _Toc11939786 \h </w:instrText>
      </w:r>
      <w:r>
        <w:rPr>
          <w:webHidden/>
        </w:rPr>
      </w:r>
      <w:r>
        <w:rPr>
          <w:webHidden/>
        </w:rPr>
        <w:fldChar w:fldCharType="separate"/>
      </w:r>
      <w:ins w:id="43" w:author="Leeyoung" w:date="2019-06-20T16:16:00Z">
        <w:r>
          <w:rPr>
            <w:webHidden/>
          </w:rPr>
          <w:t>19</w:t>
        </w:r>
      </w:ins>
      <w:del w:id="44" w:author="Leeyoung" w:date="2019-06-20T16:16:00Z">
        <w:r w:rsidDel="00F43826">
          <w:rPr>
            <w:webHidden/>
          </w:rPr>
          <w:delText>19</w:delText>
        </w:r>
      </w:del>
      <w:r>
        <w:rPr>
          <w:webHidden/>
        </w:rPr>
        <w:fldChar w:fldCharType="end"/>
      </w:r>
      <w:r w:rsidRPr="00D5293D">
        <w:rPr>
          <w:rStyle w:val="Hyperlink"/>
        </w:rPr>
        <w:fldChar w:fldCharType="end"/>
      </w:r>
    </w:p>
    <w:p w14:paraId="74EE649B" w14:textId="3C143690" w:rsidR="00F43826" w:rsidRDefault="00F43826">
      <w:pPr>
        <w:pStyle w:val="TOC1"/>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"_Toc11939787"</w:instrText>
      </w:r>
      <w:r w:rsidRPr="00D5293D">
        <w:rPr>
          <w:rStyle w:val="Hyperlink"/>
        </w:rPr>
        <w:instrText xml:space="preserve"> </w:instrText>
      </w:r>
      <w:r w:rsidRPr="00D5293D">
        <w:rPr>
          <w:rStyle w:val="Hyperlink"/>
        </w:rPr>
        <w:fldChar w:fldCharType="separate"/>
      </w:r>
      <w:r w:rsidRPr="00D5293D">
        <w:rPr>
          <w:rStyle w:val="Hyperlink"/>
        </w:rPr>
        <w:t>4. Security Considerations</w:t>
      </w:r>
      <w:r>
        <w:rPr>
          <w:webHidden/>
        </w:rPr>
        <w:tab/>
      </w:r>
      <w:r>
        <w:rPr>
          <w:webHidden/>
        </w:rPr>
        <w:fldChar w:fldCharType="begin"/>
      </w:r>
      <w:r>
        <w:rPr>
          <w:webHidden/>
        </w:rPr>
        <w:instrText xml:space="preserve"> PAGEREF _Toc11939787 \h </w:instrText>
      </w:r>
      <w:r>
        <w:rPr>
          <w:webHidden/>
        </w:rPr>
      </w:r>
      <w:r>
        <w:rPr>
          <w:webHidden/>
        </w:rPr>
        <w:fldChar w:fldCharType="separate"/>
      </w:r>
      <w:ins w:id="45" w:author="Leeyoung" w:date="2019-06-20T16:16:00Z">
        <w:r>
          <w:rPr>
            <w:webHidden/>
          </w:rPr>
          <w:t>20</w:t>
        </w:r>
      </w:ins>
      <w:del w:id="46" w:author="Leeyoung" w:date="2019-06-20T16:16:00Z">
        <w:r w:rsidDel="00F43826">
          <w:rPr>
            <w:webHidden/>
          </w:rPr>
          <w:delText>20</w:delText>
        </w:r>
      </w:del>
      <w:r>
        <w:rPr>
          <w:webHidden/>
        </w:rPr>
        <w:fldChar w:fldCharType="end"/>
      </w:r>
      <w:r w:rsidRPr="00D5293D">
        <w:rPr>
          <w:rStyle w:val="Hyperlink"/>
        </w:rPr>
        <w:fldChar w:fldCharType="end"/>
      </w:r>
    </w:p>
    <w:p w14:paraId="789695B3" w14:textId="71FBC47D" w:rsidR="00F43826" w:rsidRDefault="00F43826">
      <w:pPr>
        <w:pStyle w:val="TOC1"/>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"_Toc11939788"</w:instrText>
      </w:r>
      <w:r w:rsidRPr="00D5293D">
        <w:rPr>
          <w:rStyle w:val="Hyperlink"/>
        </w:rPr>
        <w:instrText xml:space="preserve"> </w:instrText>
      </w:r>
      <w:r w:rsidRPr="00D5293D">
        <w:rPr>
          <w:rStyle w:val="Hyperlink"/>
        </w:rPr>
        <w:fldChar w:fldCharType="separate"/>
      </w:r>
      <w:r w:rsidRPr="00D5293D">
        <w:rPr>
          <w:rStyle w:val="Hyperlink"/>
        </w:rPr>
        <w:t>5. IANA Considerations</w:t>
      </w:r>
      <w:r>
        <w:rPr>
          <w:webHidden/>
        </w:rPr>
        <w:tab/>
      </w:r>
      <w:r>
        <w:rPr>
          <w:webHidden/>
        </w:rPr>
        <w:fldChar w:fldCharType="begin"/>
      </w:r>
      <w:r>
        <w:rPr>
          <w:webHidden/>
        </w:rPr>
        <w:instrText xml:space="preserve"> PAGEREF _Toc11939788 \h </w:instrText>
      </w:r>
      <w:r>
        <w:rPr>
          <w:webHidden/>
        </w:rPr>
      </w:r>
      <w:r>
        <w:rPr>
          <w:webHidden/>
        </w:rPr>
        <w:fldChar w:fldCharType="separate"/>
      </w:r>
      <w:ins w:id="47" w:author="Leeyoung" w:date="2019-06-20T16:16:00Z">
        <w:r>
          <w:rPr>
            <w:webHidden/>
          </w:rPr>
          <w:t>21</w:t>
        </w:r>
      </w:ins>
      <w:del w:id="48" w:author="Leeyoung" w:date="2019-06-20T16:16:00Z">
        <w:r w:rsidDel="00F43826">
          <w:rPr>
            <w:webHidden/>
          </w:rPr>
          <w:delText>21</w:delText>
        </w:r>
      </w:del>
      <w:r>
        <w:rPr>
          <w:webHidden/>
        </w:rPr>
        <w:fldChar w:fldCharType="end"/>
      </w:r>
      <w:r w:rsidRPr="00D5293D">
        <w:rPr>
          <w:rStyle w:val="Hyperlink"/>
        </w:rPr>
        <w:fldChar w:fldCharType="end"/>
      </w:r>
    </w:p>
    <w:p w14:paraId="43F9FCEC" w14:textId="42A39041" w:rsidR="00F43826" w:rsidRDefault="00F43826">
      <w:pPr>
        <w:pStyle w:val="TOC1"/>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"_Toc11939789"</w:instrText>
      </w:r>
      <w:r w:rsidRPr="00D5293D">
        <w:rPr>
          <w:rStyle w:val="Hyperlink"/>
        </w:rPr>
        <w:instrText xml:space="preserve"> </w:instrText>
      </w:r>
      <w:r w:rsidRPr="00D5293D">
        <w:rPr>
          <w:rStyle w:val="Hyperlink"/>
        </w:rPr>
        <w:fldChar w:fldCharType="separate"/>
      </w:r>
      <w:r w:rsidRPr="00D5293D">
        <w:rPr>
          <w:rStyle w:val="Hyperlink"/>
        </w:rPr>
        <w:t>6. Acknowledgements</w:t>
      </w:r>
      <w:r>
        <w:rPr>
          <w:webHidden/>
        </w:rPr>
        <w:tab/>
      </w:r>
      <w:r>
        <w:rPr>
          <w:webHidden/>
        </w:rPr>
        <w:fldChar w:fldCharType="begin"/>
      </w:r>
      <w:r>
        <w:rPr>
          <w:webHidden/>
        </w:rPr>
        <w:instrText xml:space="preserve"> PAGEREF _Toc11939789 \h </w:instrText>
      </w:r>
      <w:r>
        <w:rPr>
          <w:webHidden/>
        </w:rPr>
      </w:r>
      <w:r>
        <w:rPr>
          <w:webHidden/>
        </w:rPr>
        <w:fldChar w:fldCharType="separate"/>
      </w:r>
      <w:ins w:id="49" w:author="Leeyoung" w:date="2019-06-20T16:16:00Z">
        <w:r>
          <w:rPr>
            <w:webHidden/>
          </w:rPr>
          <w:t>21</w:t>
        </w:r>
      </w:ins>
      <w:del w:id="50" w:author="Leeyoung" w:date="2019-06-20T16:16:00Z">
        <w:r w:rsidDel="00F43826">
          <w:rPr>
            <w:webHidden/>
          </w:rPr>
          <w:delText>21</w:delText>
        </w:r>
      </w:del>
      <w:r>
        <w:rPr>
          <w:webHidden/>
        </w:rPr>
        <w:fldChar w:fldCharType="end"/>
      </w:r>
      <w:r w:rsidRPr="00D5293D">
        <w:rPr>
          <w:rStyle w:val="Hyperlink"/>
        </w:rPr>
        <w:fldChar w:fldCharType="end"/>
      </w:r>
    </w:p>
    <w:p w14:paraId="6868BE2D" w14:textId="4D62A260" w:rsidR="00F43826" w:rsidRDefault="00F43826">
      <w:pPr>
        <w:pStyle w:val="TOC1"/>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"_Toc11939790"</w:instrText>
      </w:r>
      <w:r w:rsidRPr="00D5293D">
        <w:rPr>
          <w:rStyle w:val="Hyperlink"/>
        </w:rPr>
        <w:instrText xml:space="preserve"> </w:instrText>
      </w:r>
      <w:r w:rsidRPr="00D5293D">
        <w:rPr>
          <w:rStyle w:val="Hyperlink"/>
        </w:rPr>
        <w:fldChar w:fldCharType="separate"/>
      </w:r>
      <w:r w:rsidRPr="00D5293D">
        <w:rPr>
          <w:rStyle w:val="Hyperlink"/>
        </w:rPr>
        <w:t>7. References</w:t>
      </w:r>
      <w:r>
        <w:rPr>
          <w:webHidden/>
        </w:rPr>
        <w:tab/>
      </w:r>
      <w:r>
        <w:rPr>
          <w:webHidden/>
        </w:rPr>
        <w:fldChar w:fldCharType="begin"/>
      </w:r>
      <w:r>
        <w:rPr>
          <w:webHidden/>
        </w:rPr>
        <w:instrText xml:space="preserve"> PAGEREF _Toc11939790 \h </w:instrText>
      </w:r>
      <w:r>
        <w:rPr>
          <w:webHidden/>
        </w:rPr>
      </w:r>
      <w:r>
        <w:rPr>
          <w:webHidden/>
        </w:rPr>
        <w:fldChar w:fldCharType="separate"/>
      </w:r>
      <w:ins w:id="51" w:author="Leeyoung" w:date="2019-06-20T16:16:00Z">
        <w:r>
          <w:rPr>
            <w:webHidden/>
          </w:rPr>
          <w:t>21</w:t>
        </w:r>
      </w:ins>
      <w:del w:id="52" w:author="Leeyoung" w:date="2019-06-20T16:16:00Z">
        <w:r w:rsidDel="00F43826">
          <w:rPr>
            <w:webHidden/>
          </w:rPr>
          <w:delText>21</w:delText>
        </w:r>
      </w:del>
      <w:r>
        <w:rPr>
          <w:webHidden/>
        </w:rPr>
        <w:fldChar w:fldCharType="end"/>
      </w:r>
      <w:r w:rsidRPr="00D5293D">
        <w:rPr>
          <w:rStyle w:val="Hyperlink"/>
        </w:rPr>
        <w:fldChar w:fldCharType="end"/>
      </w:r>
    </w:p>
    <w:p w14:paraId="1554B963" w14:textId="740B391A" w:rsidR="00F43826" w:rsidRDefault="00F43826">
      <w:pPr>
        <w:pStyle w:val="TOC2"/>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"_Toc11939791"</w:instrText>
      </w:r>
      <w:r w:rsidRPr="00D5293D">
        <w:rPr>
          <w:rStyle w:val="Hyperlink"/>
        </w:rPr>
        <w:instrText xml:space="preserve"> </w:instrText>
      </w:r>
      <w:r w:rsidRPr="00D5293D">
        <w:rPr>
          <w:rStyle w:val="Hyperlink"/>
        </w:rPr>
        <w:fldChar w:fldCharType="separate"/>
      </w:r>
      <w:r w:rsidRPr="00D5293D">
        <w:rPr>
          <w:rStyle w:val="Hyperlink"/>
        </w:rPr>
        <w:t>7.1. Normative References</w:t>
      </w:r>
      <w:r>
        <w:rPr>
          <w:webHidden/>
        </w:rPr>
        <w:tab/>
      </w:r>
      <w:r>
        <w:rPr>
          <w:webHidden/>
        </w:rPr>
        <w:fldChar w:fldCharType="begin"/>
      </w:r>
      <w:r>
        <w:rPr>
          <w:webHidden/>
        </w:rPr>
        <w:instrText xml:space="preserve"> PAGEREF _Toc11939791 \h </w:instrText>
      </w:r>
      <w:r>
        <w:rPr>
          <w:webHidden/>
        </w:rPr>
      </w:r>
      <w:r>
        <w:rPr>
          <w:webHidden/>
        </w:rPr>
        <w:fldChar w:fldCharType="separate"/>
      </w:r>
      <w:ins w:id="53" w:author="Leeyoung" w:date="2019-06-20T16:16:00Z">
        <w:r>
          <w:rPr>
            <w:webHidden/>
          </w:rPr>
          <w:t>21</w:t>
        </w:r>
      </w:ins>
      <w:del w:id="54" w:author="Leeyoung" w:date="2019-06-20T16:16:00Z">
        <w:r w:rsidDel="00F43826">
          <w:rPr>
            <w:webHidden/>
          </w:rPr>
          <w:delText>21</w:delText>
        </w:r>
      </w:del>
      <w:r>
        <w:rPr>
          <w:webHidden/>
        </w:rPr>
        <w:fldChar w:fldCharType="end"/>
      </w:r>
      <w:r w:rsidRPr="00D5293D">
        <w:rPr>
          <w:rStyle w:val="Hyperlink"/>
        </w:rPr>
        <w:fldChar w:fldCharType="end"/>
      </w:r>
    </w:p>
    <w:p w14:paraId="6E58DA29" w14:textId="5E768C1F" w:rsidR="00F43826" w:rsidRDefault="00F43826">
      <w:pPr>
        <w:pStyle w:val="TOC2"/>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"_Toc11939792"</w:instrText>
      </w:r>
      <w:r w:rsidRPr="00D5293D">
        <w:rPr>
          <w:rStyle w:val="Hyperlink"/>
        </w:rPr>
        <w:instrText xml:space="preserve"> </w:instrText>
      </w:r>
      <w:r w:rsidRPr="00D5293D">
        <w:rPr>
          <w:rStyle w:val="Hyperlink"/>
        </w:rPr>
        <w:fldChar w:fldCharType="separate"/>
      </w:r>
      <w:r w:rsidRPr="00D5293D">
        <w:rPr>
          <w:rStyle w:val="Hyperlink"/>
        </w:rPr>
        <w:t>7.2. Informative References</w:t>
      </w:r>
      <w:r>
        <w:rPr>
          <w:webHidden/>
        </w:rPr>
        <w:tab/>
      </w:r>
      <w:r>
        <w:rPr>
          <w:webHidden/>
        </w:rPr>
        <w:fldChar w:fldCharType="begin"/>
      </w:r>
      <w:r>
        <w:rPr>
          <w:webHidden/>
        </w:rPr>
        <w:instrText xml:space="preserve"> PAGEREF _Toc11939792 \h </w:instrText>
      </w:r>
      <w:r>
        <w:rPr>
          <w:webHidden/>
        </w:rPr>
      </w:r>
      <w:r>
        <w:rPr>
          <w:webHidden/>
        </w:rPr>
        <w:fldChar w:fldCharType="separate"/>
      </w:r>
      <w:ins w:id="55" w:author="Leeyoung" w:date="2019-06-20T16:16:00Z">
        <w:r>
          <w:rPr>
            <w:webHidden/>
          </w:rPr>
          <w:t>21</w:t>
        </w:r>
      </w:ins>
      <w:del w:id="56" w:author="Leeyoung" w:date="2019-06-20T16:16:00Z">
        <w:r w:rsidDel="00F43826">
          <w:rPr>
            <w:webHidden/>
          </w:rPr>
          <w:delText>21</w:delText>
        </w:r>
      </w:del>
      <w:r>
        <w:rPr>
          <w:webHidden/>
        </w:rPr>
        <w:fldChar w:fldCharType="end"/>
      </w:r>
      <w:r w:rsidRPr="00D5293D">
        <w:rPr>
          <w:rStyle w:val="Hyperlink"/>
        </w:rPr>
        <w:fldChar w:fldCharType="end"/>
      </w:r>
    </w:p>
    <w:p w14:paraId="61B656DF" w14:textId="321113F1" w:rsidR="00F43826" w:rsidRDefault="00F43826">
      <w:pPr>
        <w:pStyle w:val="TOC1"/>
        <w:rPr>
          <w:rFonts w:asciiTheme="minorHAnsi" w:eastAsiaTheme="minorEastAsia" w:hAnsiTheme="minorHAnsi" w:cstheme="minorBidi"/>
          <w:sz w:val="22"/>
          <w:szCs w:val="22"/>
        </w:rPr>
      </w:pPr>
      <w:r w:rsidRPr="00D5293D">
        <w:rPr>
          <w:rStyle w:val="Hyperlink"/>
        </w:rPr>
        <w:fldChar w:fldCharType="begin"/>
      </w:r>
      <w:r w:rsidRPr="00D5293D">
        <w:rPr>
          <w:rStyle w:val="Hyperlink"/>
        </w:rPr>
        <w:instrText xml:space="preserve"> </w:instrText>
      </w:r>
      <w:r>
        <w:instrText>HYPERLINK \l "_Toc11939793"</w:instrText>
      </w:r>
      <w:r w:rsidRPr="00D5293D">
        <w:rPr>
          <w:rStyle w:val="Hyperlink"/>
        </w:rPr>
        <w:instrText xml:space="preserve"> </w:instrText>
      </w:r>
      <w:r w:rsidRPr="00D5293D">
        <w:rPr>
          <w:rStyle w:val="Hyperlink"/>
        </w:rPr>
        <w:fldChar w:fldCharType="separate"/>
      </w:r>
      <w:r w:rsidRPr="00D5293D">
        <w:rPr>
          <w:rStyle w:val="Hyperlink"/>
        </w:rPr>
        <w:t>8. Contributors</w:t>
      </w:r>
      <w:r>
        <w:rPr>
          <w:webHidden/>
        </w:rPr>
        <w:tab/>
      </w:r>
      <w:r>
        <w:rPr>
          <w:webHidden/>
        </w:rPr>
        <w:fldChar w:fldCharType="begin"/>
      </w:r>
      <w:r>
        <w:rPr>
          <w:webHidden/>
        </w:rPr>
        <w:instrText xml:space="preserve"> PAGEREF _Toc11939793 \h </w:instrText>
      </w:r>
      <w:r>
        <w:rPr>
          <w:webHidden/>
        </w:rPr>
      </w:r>
      <w:r>
        <w:rPr>
          <w:webHidden/>
        </w:rPr>
        <w:fldChar w:fldCharType="separate"/>
      </w:r>
      <w:ins w:id="57" w:author="Leeyoung" w:date="2019-06-20T16:16:00Z">
        <w:r>
          <w:rPr>
            <w:webHidden/>
          </w:rPr>
          <w:t>22</w:t>
        </w:r>
      </w:ins>
      <w:del w:id="58" w:author="Leeyoung" w:date="2019-06-20T16:16:00Z">
        <w:r w:rsidDel="00F43826">
          <w:rPr>
            <w:webHidden/>
          </w:rPr>
          <w:delText>22</w:delText>
        </w:r>
      </w:del>
      <w:r>
        <w:rPr>
          <w:webHidden/>
        </w:rPr>
        <w:fldChar w:fldCharType="end"/>
      </w:r>
      <w:r w:rsidRPr="00D5293D">
        <w:rPr>
          <w:rStyle w:val="Hyperlink"/>
        </w:rPr>
        <w:fldChar w:fldCharType="end"/>
      </w:r>
    </w:p>
    <w:p w14:paraId="2B2F8C25" w14:textId="5404E1C8" w:rsidR="00F43826" w:rsidRDefault="00F43826">
      <w:pPr>
        <w:pStyle w:val="TOC1"/>
        <w:rPr>
          <w:rFonts w:asciiTheme="minorHAnsi" w:eastAsiaTheme="minorEastAsia" w:hAnsiTheme="minorHAnsi" w:cstheme="minorBidi"/>
          <w:sz w:val="22"/>
          <w:szCs w:val="22"/>
        </w:rPr>
      </w:pPr>
      <w:r w:rsidRPr="00D5293D">
        <w:rPr>
          <w:rStyle w:val="Hyperlink"/>
        </w:rPr>
        <w:lastRenderedPageBreak/>
        <w:fldChar w:fldCharType="begin"/>
      </w:r>
      <w:r w:rsidRPr="00D5293D">
        <w:rPr>
          <w:rStyle w:val="Hyperlink"/>
        </w:rPr>
        <w:instrText xml:space="preserve"> </w:instrText>
      </w:r>
      <w:r>
        <w:instrText>HYPERLINK \l "_Toc11939794"</w:instrText>
      </w:r>
      <w:r w:rsidRPr="00D5293D">
        <w:rPr>
          <w:rStyle w:val="Hyperlink"/>
        </w:rPr>
        <w:instrText xml:space="preserve"> </w:instrText>
      </w:r>
      <w:r w:rsidRPr="00D5293D">
        <w:rPr>
          <w:rStyle w:val="Hyperlink"/>
        </w:rPr>
        <w:fldChar w:fldCharType="separate"/>
      </w:r>
      <w:r w:rsidRPr="00D5293D">
        <w:rPr>
          <w:rStyle w:val="Hyperlink"/>
        </w:rPr>
        <w:t>Authors' Addresses</w:t>
      </w:r>
      <w:r>
        <w:rPr>
          <w:webHidden/>
        </w:rPr>
        <w:tab/>
      </w:r>
      <w:r>
        <w:rPr>
          <w:webHidden/>
        </w:rPr>
        <w:fldChar w:fldCharType="begin"/>
      </w:r>
      <w:r>
        <w:rPr>
          <w:webHidden/>
        </w:rPr>
        <w:instrText xml:space="preserve"> PAGEREF _Toc11939794 \h </w:instrText>
      </w:r>
      <w:r>
        <w:rPr>
          <w:webHidden/>
        </w:rPr>
      </w:r>
      <w:r>
        <w:rPr>
          <w:webHidden/>
        </w:rPr>
        <w:fldChar w:fldCharType="separate"/>
      </w:r>
      <w:ins w:id="59" w:author="Leeyoung" w:date="2019-06-20T16:16:00Z">
        <w:r>
          <w:rPr>
            <w:webHidden/>
          </w:rPr>
          <w:t>22</w:t>
        </w:r>
      </w:ins>
      <w:del w:id="60" w:author="Leeyoung" w:date="2019-06-20T16:16:00Z">
        <w:r w:rsidDel="00F43826">
          <w:rPr>
            <w:webHidden/>
          </w:rPr>
          <w:delText>22</w:delText>
        </w:r>
      </w:del>
      <w:r>
        <w:rPr>
          <w:webHidden/>
        </w:rPr>
        <w:fldChar w:fldCharType="end"/>
      </w:r>
      <w:r w:rsidRPr="00D5293D">
        <w:rPr>
          <w:rStyle w:val="Hyperlink"/>
        </w:rPr>
        <w:fldChar w:fldCharType="end"/>
      </w:r>
    </w:p>
    <w:p w14:paraId="3345DFAE" w14:textId="77777777" w:rsidR="00DA671C" w:rsidRPr="00891BA3" w:rsidRDefault="004277F8" w:rsidP="00754C3F">
      <w:pPr>
        <w:pStyle w:val="TOC1"/>
        <w:spacing w:line="240" w:lineRule="exact"/>
      </w:pPr>
      <w:r w:rsidRPr="00891BA3">
        <w:fldChar w:fldCharType="end"/>
      </w:r>
    </w:p>
    <w:p w14:paraId="1AA2EF87" w14:textId="77777777" w:rsidR="00DA671C" w:rsidRDefault="00DA671C" w:rsidP="00754C3F">
      <w:pPr>
        <w:pStyle w:val="Heading1"/>
        <w:spacing w:line="240" w:lineRule="exact"/>
        <w:ind w:left="432"/>
        <w:rPr>
          <w:rStyle w:val="SubtleEmphasis"/>
          <w:i w:val="0"/>
          <w:iCs w:val="0"/>
          <w:color w:val="auto"/>
        </w:rPr>
      </w:pPr>
      <w:bookmarkStart w:id="61" w:name="_Toc11939769"/>
      <w:r w:rsidRPr="001833E4">
        <w:rPr>
          <w:rStyle w:val="SubtleEmphasis"/>
          <w:i w:val="0"/>
          <w:iCs w:val="0"/>
          <w:color w:val="auto"/>
        </w:rPr>
        <w:t>Introduction</w:t>
      </w:r>
      <w:bookmarkEnd w:id="61"/>
    </w:p>
    <w:p w14:paraId="1773D20C" w14:textId="77777777" w:rsidR="00923725" w:rsidRPr="00923725" w:rsidRDefault="00923725" w:rsidP="00754C3F">
      <w:pPr>
        <w:spacing w:line="240" w:lineRule="exact"/>
      </w:pPr>
    </w:p>
    <w:p w14:paraId="54436FDA" w14:textId="7A8A23DF" w:rsidR="00754C3F" w:rsidRDefault="00FA24E6" w:rsidP="00754C3F">
      <w:pPr>
        <w:spacing w:line="240" w:lineRule="exact"/>
      </w:pPr>
      <w:r w:rsidRPr="0048564F">
        <w:t>Abstraction and Control of Traffic Engineered Networks</w:t>
      </w:r>
      <w:r>
        <w:t xml:space="preserve"> </w:t>
      </w:r>
      <w:r w:rsidRPr="0048564F">
        <w:t>(ACTN)</w:t>
      </w:r>
      <w:r>
        <w:t xml:space="preserve"> describes a set of management and control functions used to operate one or more TE networks to construct virtual networks that can be represented to customers and that are built from abstractions of the underlying TE networks so that, for example, a link in the customer's network is constructed from a path or collection of paths in the underlying networks [</w:t>
      </w:r>
      <w:r w:rsidR="00D75A13">
        <w:t>RFC8453</w:t>
      </w:r>
      <w:r>
        <w:t xml:space="preserve">]. </w:t>
      </w:r>
    </w:p>
    <w:p w14:paraId="1735ED60" w14:textId="77777777" w:rsidR="00754C3F" w:rsidRDefault="00754C3F" w:rsidP="00754C3F">
      <w:pPr>
        <w:spacing w:line="240" w:lineRule="exact"/>
      </w:pPr>
    </w:p>
    <w:p w14:paraId="450B5D21" w14:textId="77777777" w:rsidR="00FA48A4" w:rsidRPr="009A5834" w:rsidRDefault="00FA24E6" w:rsidP="00754C3F">
      <w:pPr>
        <w:spacing w:line="240" w:lineRule="exact"/>
      </w:pPr>
      <w:r w:rsidRPr="00FA24E6">
        <w:t xml:space="preserve">This document outlines the applicability of Abstraction and Control of Traffic </w:t>
      </w:r>
      <w:r w:rsidR="00FA48A4">
        <w:t>Engineered Networks (ACTN) to Packet and</w:t>
      </w:r>
      <w:r w:rsidRPr="00FA24E6">
        <w:t xml:space="preserve"> Optical Integration. </w:t>
      </w:r>
      <w:r w:rsidR="00FA48A4">
        <w:t xml:space="preserve">It also identifies a number of deployment scenarios to support POI in operator’s networks and provides implementation guidelines.  </w:t>
      </w:r>
    </w:p>
    <w:p w14:paraId="217E83C9" w14:textId="0D926A79" w:rsidR="00FA48A4" w:rsidRDefault="00FA48A4" w:rsidP="00754C3F">
      <w:pPr>
        <w:spacing w:line="240" w:lineRule="exact"/>
      </w:pPr>
    </w:p>
    <w:p w14:paraId="58F6CAAF" w14:textId="549E7CEB" w:rsidR="00095E8E" w:rsidRDefault="00095E8E" w:rsidP="00754C3F">
      <w:pPr>
        <w:pStyle w:val="Heading2"/>
        <w:spacing w:line="240" w:lineRule="exact"/>
        <w:ind w:left="432"/>
      </w:pPr>
      <w:bookmarkStart w:id="62" w:name="_Toc11939770"/>
      <w:r>
        <w:t>Requirements Language</w:t>
      </w:r>
      <w:bookmarkEnd w:id="62"/>
    </w:p>
    <w:p w14:paraId="21AD9436" w14:textId="77777777" w:rsidR="00923725" w:rsidRPr="00923725" w:rsidRDefault="00923725" w:rsidP="00754C3F">
      <w:pPr>
        <w:spacing w:line="240" w:lineRule="exact"/>
      </w:pPr>
    </w:p>
    <w:p w14:paraId="31606B6D" w14:textId="04BD38F5" w:rsidR="00095E8E" w:rsidRDefault="00095E8E" w:rsidP="00754C3F">
      <w:pPr>
        <w:spacing w:line="240" w:lineRule="exact"/>
      </w:pPr>
      <w:r>
        <w:t>The key words "MUST", "MUST NOT", "REQUIRED", "SHALL", "SHALL NOT", "SHOULD", "SHOULD NOT", "RECOMMENDED", "MAY", and "OPTIONAL" in this document are to be interpreted as described in [RFC2119].</w:t>
      </w:r>
    </w:p>
    <w:p w14:paraId="1B1B8D5F" w14:textId="77777777" w:rsidR="00923725" w:rsidRDefault="00923725" w:rsidP="00754C3F">
      <w:pPr>
        <w:spacing w:line="240" w:lineRule="exact"/>
      </w:pPr>
    </w:p>
    <w:p w14:paraId="01AD6607" w14:textId="218955BB" w:rsidR="00095E8E" w:rsidRDefault="00095E8E" w:rsidP="00754C3F">
      <w:pPr>
        <w:pStyle w:val="Heading1"/>
        <w:spacing w:line="240" w:lineRule="exact"/>
        <w:ind w:left="432"/>
      </w:pPr>
      <w:bookmarkStart w:id="63" w:name="_Toc11939771"/>
      <w:bookmarkStart w:id="64" w:name="OLE_LINK1"/>
      <w:r>
        <w:t xml:space="preserve">POI </w:t>
      </w:r>
      <w:r w:rsidR="008773EF">
        <w:t>with L</w:t>
      </w:r>
      <w:r w:rsidR="00E16F39">
        <w:t>2/L</w:t>
      </w:r>
      <w:r w:rsidR="008773EF">
        <w:t>3VPN Service</w:t>
      </w:r>
      <w:r w:rsidR="00C633A0">
        <w:t xml:space="preserve"> Under </w:t>
      </w:r>
      <w:r w:rsidR="00E67067">
        <w:t>Single Network</w:t>
      </w:r>
      <w:r w:rsidR="00C633A0">
        <w:t xml:space="preserve"> </w:t>
      </w:r>
      <w:r w:rsidR="00E67067">
        <w:t>Operator</w:t>
      </w:r>
      <w:r w:rsidR="00C633A0">
        <w:t xml:space="preserve"> Control</w:t>
      </w:r>
      <w:bookmarkEnd w:id="63"/>
    </w:p>
    <w:bookmarkEnd w:id="64"/>
    <w:p w14:paraId="0B0B405E" w14:textId="77777777" w:rsidR="00923725" w:rsidRDefault="00923725" w:rsidP="00754C3F">
      <w:pPr>
        <w:spacing w:line="240" w:lineRule="exact"/>
        <w:ind w:left="432"/>
      </w:pPr>
    </w:p>
    <w:p w14:paraId="1AE1D227" w14:textId="79320AE6" w:rsidR="00D86C80" w:rsidRDefault="00095E8E" w:rsidP="002B29A9">
      <w:pPr>
        <w:spacing w:line="240" w:lineRule="exact"/>
      </w:pPr>
      <w:r>
        <w:t xml:space="preserve">This section provides a number </w:t>
      </w:r>
      <w:r w:rsidR="005262FA">
        <w:t xml:space="preserve">of </w:t>
      </w:r>
      <w:r>
        <w:t xml:space="preserve">deployment scenarios for packet and optical integration (POI). </w:t>
      </w:r>
      <w:r w:rsidR="008773EF">
        <w:t>Specifically, t</w:t>
      </w:r>
      <w:r w:rsidR="00204A26">
        <w:t>his section provides a deployment scenario in which ACTN hierarchy is deployed to contr</w:t>
      </w:r>
      <w:r w:rsidR="00D84CD0">
        <w:t xml:space="preserve">ol a multi-layer and multi-domain network via two </w:t>
      </w:r>
      <w:r w:rsidR="00204A26">
        <w:t>IP/MPLS PNC</w:t>
      </w:r>
      <w:r w:rsidR="00D84CD0">
        <w:t>s</w:t>
      </w:r>
      <w:r w:rsidR="00D86C80">
        <w:t xml:space="preserve"> and </w:t>
      </w:r>
      <w:r w:rsidR="00E67067">
        <w:t xml:space="preserve">two </w:t>
      </w:r>
      <w:r w:rsidR="00D86C80">
        <w:t>Optical PNC</w:t>
      </w:r>
      <w:r w:rsidR="00E67067">
        <w:t>s with coordination with L-MDSC</w:t>
      </w:r>
      <w:r w:rsidR="00D86C80">
        <w:t>. This</w:t>
      </w:r>
      <w:r w:rsidR="00204A26">
        <w:t xml:space="preserve"> scenario is </w:t>
      </w:r>
      <w:r w:rsidR="00D86C80">
        <w:t xml:space="preserve">in the context of </w:t>
      </w:r>
      <w:r w:rsidR="00204A26">
        <w:t>an upper layer service configuration (e.g. L3VPN)</w:t>
      </w:r>
      <w:r w:rsidR="00D86C80">
        <w:t xml:space="preserve"> across two AS domains which are transported by </w:t>
      </w:r>
      <w:r w:rsidR="00E67067">
        <w:t xml:space="preserve">two </w:t>
      </w:r>
      <w:r w:rsidR="00D86C80">
        <w:t>transport underlay</w:t>
      </w:r>
      <w:r w:rsidR="00E67067">
        <w:t xml:space="preserve"> domains</w:t>
      </w:r>
      <w:r w:rsidR="00D86C80">
        <w:t xml:space="preserve"> (e.g. OTN)</w:t>
      </w:r>
      <w:r w:rsidR="00204A26">
        <w:t xml:space="preserve">. </w:t>
      </w:r>
    </w:p>
    <w:p w14:paraId="6EF36FCD" w14:textId="77777777" w:rsidR="00923725" w:rsidRDefault="00923725" w:rsidP="00754C3F">
      <w:pPr>
        <w:spacing w:line="240" w:lineRule="exact"/>
      </w:pPr>
    </w:p>
    <w:p w14:paraId="578AB3E0" w14:textId="4B4F92FB" w:rsidR="008773EF" w:rsidRDefault="00204A26" w:rsidP="00754C3F">
      <w:pPr>
        <w:spacing w:line="240" w:lineRule="exact"/>
      </w:pPr>
      <w:r>
        <w:t>The provisioning of the L3VPN service is outside ACTN scope but</w:t>
      </w:r>
      <w:r w:rsidR="00E92195">
        <w:t xml:space="preserve"> it is worth showing how the L3VPN service provisioning is</w:t>
      </w:r>
      <w:r w:rsidR="00D84CD0">
        <w:t xml:space="preserve"> integrated for the end-to-</w:t>
      </w:r>
      <w:r w:rsidR="00E92195">
        <w:t xml:space="preserve">end service fulfilment in ACTN context. </w:t>
      </w:r>
      <w:r>
        <w:t>An example of service configuration function in the Service/Network Orchestrator is discussed in [bess-</w:t>
      </w:r>
      <w:r w:rsidR="005B2884">
        <w:t>l3vpn</w:t>
      </w:r>
      <w:r>
        <w:t xml:space="preserve">]. </w:t>
      </w:r>
    </w:p>
    <w:p w14:paraId="2D7C01BF" w14:textId="77777777" w:rsidR="00E92195" w:rsidRDefault="00E92195" w:rsidP="00754C3F">
      <w:pPr>
        <w:spacing w:line="240" w:lineRule="exact"/>
      </w:pPr>
    </w:p>
    <w:p w14:paraId="714174AA" w14:textId="4ABA990C" w:rsidR="00B35FE1" w:rsidRDefault="00E92195" w:rsidP="00754C3F">
      <w:pPr>
        <w:spacing w:line="240" w:lineRule="exact"/>
      </w:pPr>
      <w:r>
        <w:t xml:space="preserve">Figure 1 shows an ACTN POI Reference Architecture where it shows ACTN components as well as non-ACTN components that are necessary for the end-to-end service fulfilment. </w:t>
      </w:r>
      <w:r w:rsidR="0043726E">
        <w:t xml:space="preserve">Both IP/MPLS and Optical Networks are multi-domain. </w:t>
      </w:r>
      <w:r w:rsidR="0096412B">
        <w:t>E</w:t>
      </w:r>
      <w:r w:rsidR="0043726E">
        <w:t>ach IP/M</w:t>
      </w:r>
      <w:r w:rsidR="0096412B">
        <w:t>PLS domain network is controlled by its</w:t>
      </w:r>
      <w:r w:rsidR="00AA28C2">
        <w:t>’</w:t>
      </w:r>
      <w:r w:rsidR="0096412B">
        <w:t xml:space="preserve"> </w:t>
      </w:r>
      <w:r w:rsidR="0043726E">
        <w:t>domain controller</w:t>
      </w:r>
      <w:r w:rsidR="0096412B">
        <w:t xml:space="preserve"> and </w:t>
      </w:r>
      <w:r w:rsidR="00C315B6">
        <w:t xml:space="preserve">all the </w:t>
      </w:r>
      <w:r w:rsidR="0096412B">
        <w:t>optical domains are controlle</w:t>
      </w:r>
      <w:r w:rsidR="002A1CD3">
        <w:t>d</w:t>
      </w:r>
      <w:r w:rsidR="0096412B">
        <w:t xml:space="preserve"> by </w:t>
      </w:r>
      <w:r w:rsidR="00C315B6">
        <w:t xml:space="preserve">a hierarchy of </w:t>
      </w:r>
      <w:r w:rsidR="0096412B">
        <w:t>optical domain controller</w:t>
      </w:r>
      <w:r w:rsidR="00C315B6">
        <w:t xml:space="preserve">s. The L-MDSC function of the optical domain controllers provides an </w:t>
      </w:r>
      <w:r w:rsidR="00C315B6">
        <w:lastRenderedPageBreak/>
        <w:t>abstract view of the whole optical network to the Service/Network Orchestrator</w:t>
      </w:r>
      <w:r w:rsidR="0096412B">
        <w:t>. It is assumed that all these components of the network belong to one single network operator domain under the control of the service/network orchestrator.</w:t>
      </w:r>
    </w:p>
    <w:p w14:paraId="095BBBC8" w14:textId="16BACDC3" w:rsidR="00E92195" w:rsidRPr="001B5A16" w:rsidRDefault="00E92195" w:rsidP="00754C3F">
      <w:pPr>
        <w:spacing w:line="240" w:lineRule="exact"/>
      </w:pPr>
    </w:p>
    <w:p w14:paraId="4045E8DB" w14:textId="6752AEAD" w:rsidR="00EE560A" w:rsidRDefault="00EE560A" w:rsidP="00B35FE1">
      <w:pPr>
        <w:pStyle w:val="RFCFigure"/>
        <w:rPr>
          <w:sz w:val="18"/>
          <w:szCs w:val="18"/>
        </w:rPr>
      </w:pPr>
    </w:p>
    <w:p w14:paraId="3FC30693" w14:textId="77777777" w:rsidR="00EE560A" w:rsidRPr="00EE560A" w:rsidRDefault="00EE560A" w:rsidP="00EE560A">
      <w:pPr>
        <w:pStyle w:val="RFCFigure"/>
        <w:rPr>
          <w:sz w:val="18"/>
          <w:szCs w:val="18"/>
        </w:rPr>
      </w:pPr>
      <w:r w:rsidRPr="00EE560A">
        <w:rPr>
          <w:sz w:val="18"/>
          <w:szCs w:val="18"/>
        </w:rPr>
        <w:t>Customer</w:t>
      </w:r>
    </w:p>
    <w:p w14:paraId="37E00547" w14:textId="77777777" w:rsidR="00EE560A" w:rsidRPr="00EE560A" w:rsidRDefault="00EE560A" w:rsidP="00EE560A">
      <w:pPr>
        <w:pStyle w:val="RFCFigure"/>
        <w:rPr>
          <w:sz w:val="18"/>
          <w:szCs w:val="18"/>
        </w:rPr>
      </w:pPr>
      <w:r w:rsidRPr="00EE560A">
        <w:rPr>
          <w:sz w:val="18"/>
          <w:szCs w:val="18"/>
        </w:rPr>
        <w:t xml:space="preserve">         +-------------------------------+</w:t>
      </w:r>
    </w:p>
    <w:p w14:paraId="28374066" w14:textId="77777777" w:rsidR="00EE560A" w:rsidRPr="00EE560A" w:rsidRDefault="00EE560A" w:rsidP="00EE560A">
      <w:pPr>
        <w:pStyle w:val="RFCFigure"/>
        <w:rPr>
          <w:sz w:val="18"/>
          <w:szCs w:val="18"/>
        </w:rPr>
      </w:pPr>
      <w:r w:rsidRPr="00EE560A">
        <w:rPr>
          <w:sz w:val="18"/>
          <w:szCs w:val="18"/>
        </w:rPr>
        <w:t xml:space="preserve">         |    +-----+    +------------+  |</w:t>
      </w:r>
    </w:p>
    <w:p w14:paraId="6AAE4718" w14:textId="77777777" w:rsidR="00EE560A" w:rsidRPr="00EE560A" w:rsidRDefault="00EE560A" w:rsidP="00EE560A">
      <w:pPr>
        <w:pStyle w:val="RFCFigure"/>
        <w:rPr>
          <w:sz w:val="18"/>
          <w:szCs w:val="18"/>
        </w:rPr>
      </w:pPr>
      <w:r w:rsidRPr="00EE560A">
        <w:rPr>
          <w:sz w:val="18"/>
          <w:szCs w:val="18"/>
        </w:rPr>
        <w:t xml:space="preserve">         |    | CNC |----| Service Op.|  |</w:t>
      </w:r>
    </w:p>
    <w:p w14:paraId="3AEA4CD8" w14:textId="77777777" w:rsidR="00EE560A" w:rsidRPr="00EE560A" w:rsidRDefault="00EE560A" w:rsidP="00EE560A">
      <w:pPr>
        <w:pStyle w:val="RFCFigure"/>
        <w:rPr>
          <w:sz w:val="18"/>
          <w:szCs w:val="18"/>
        </w:rPr>
      </w:pPr>
      <w:r w:rsidRPr="00EE560A">
        <w:rPr>
          <w:sz w:val="18"/>
          <w:szCs w:val="18"/>
        </w:rPr>
        <w:t xml:space="preserve">         |    +-----+    +------------+  |</w:t>
      </w:r>
    </w:p>
    <w:p w14:paraId="4992CE3D" w14:textId="77777777" w:rsidR="00EE560A" w:rsidRPr="00EE560A" w:rsidRDefault="00EE560A" w:rsidP="00EE560A">
      <w:pPr>
        <w:pStyle w:val="RFCFigure"/>
        <w:rPr>
          <w:sz w:val="18"/>
          <w:szCs w:val="18"/>
        </w:rPr>
      </w:pPr>
      <w:r w:rsidRPr="00EE560A">
        <w:rPr>
          <w:sz w:val="18"/>
          <w:szCs w:val="18"/>
        </w:rPr>
        <w:t xml:space="preserve">         +-------|------------------|----+</w:t>
      </w:r>
    </w:p>
    <w:p w14:paraId="1FFED6D9" w14:textId="77777777" w:rsidR="00EE560A" w:rsidRPr="00EE560A" w:rsidRDefault="00EE560A" w:rsidP="00EE560A">
      <w:pPr>
        <w:pStyle w:val="RFCFigure"/>
        <w:rPr>
          <w:sz w:val="18"/>
          <w:szCs w:val="18"/>
        </w:rPr>
      </w:pPr>
      <w:r w:rsidRPr="00EE560A">
        <w:rPr>
          <w:sz w:val="18"/>
          <w:szCs w:val="18"/>
        </w:rPr>
        <w:t xml:space="preserve">                 | ACTN interface   | Non-ACTN interface</w:t>
      </w:r>
    </w:p>
    <w:p w14:paraId="0E8510C3" w14:textId="77777777" w:rsidR="00EE560A" w:rsidRPr="00EE560A" w:rsidRDefault="00EE560A" w:rsidP="00EE560A">
      <w:pPr>
        <w:pStyle w:val="RFCFigure"/>
        <w:rPr>
          <w:sz w:val="18"/>
          <w:szCs w:val="18"/>
        </w:rPr>
      </w:pPr>
      <w:r w:rsidRPr="00EE560A">
        <w:rPr>
          <w:sz w:val="18"/>
          <w:szCs w:val="18"/>
        </w:rPr>
        <w:t xml:space="preserve">                 | CMI              | (Customer Service model)</w:t>
      </w:r>
    </w:p>
    <w:p w14:paraId="21E0B8B9" w14:textId="77777777" w:rsidR="00EE560A" w:rsidRPr="00EE560A" w:rsidRDefault="00EE560A" w:rsidP="00EE560A">
      <w:pPr>
        <w:pStyle w:val="RFCFigure"/>
        <w:rPr>
          <w:sz w:val="18"/>
          <w:szCs w:val="18"/>
        </w:rPr>
      </w:pPr>
      <w:r w:rsidRPr="00EE560A">
        <w:rPr>
          <w:sz w:val="18"/>
          <w:szCs w:val="18"/>
        </w:rPr>
        <w:t xml:space="preserve">  Service/Network|                  +-----------------+</w:t>
      </w:r>
    </w:p>
    <w:p w14:paraId="451B474E" w14:textId="77777777" w:rsidR="00EE560A" w:rsidRPr="00EE560A" w:rsidRDefault="00EE560A" w:rsidP="00EE560A">
      <w:pPr>
        <w:pStyle w:val="RFCFigure"/>
        <w:rPr>
          <w:sz w:val="18"/>
          <w:szCs w:val="18"/>
        </w:rPr>
      </w:pPr>
      <w:r w:rsidRPr="00EE560A">
        <w:rPr>
          <w:sz w:val="18"/>
          <w:szCs w:val="18"/>
        </w:rPr>
        <w:t xml:space="preserve">  Orchestrator   |                                    |</w:t>
      </w:r>
    </w:p>
    <w:p w14:paraId="428B5AB8" w14:textId="77777777" w:rsidR="00EE560A" w:rsidRPr="00EE560A" w:rsidRDefault="00EE560A" w:rsidP="00EE560A">
      <w:pPr>
        <w:pStyle w:val="RFCFigure"/>
        <w:rPr>
          <w:sz w:val="18"/>
          <w:szCs w:val="18"/>
        </w:rPr>
      </w:pPr>
      <w:r w:rsidRPr="00EE560A">
        <w:rPr>
          <w:sz w:val="18"/>
          <w:szCs w:val="18"/>
        </w:rPr>
        <w:t xml:space="preserve">           +-----|------------------------------------|-----------+</w:t>
      </w:r>
    </w:p>
    <w:p w14:paraId="77242772" w14:textId="77777777" w:rsidR="00EE560A" w:rsidRPr="00EE560A" w:rsidRDefault="00EE560A" w:rsidP="00EE560A">
      <w:pPr>
        <w:pStyle w:val="RFCFigure"/>
        <w:rPr>
          <w:sz w:val="18"/>
          <w:szCs w:val="18"/>
        </w:rPr>
      </w:pPr>
      <w:r w:rsidRPr="00EE560A">
        <w:rPr>
          <w:sz w:val="18"/>
          <w:szCs w:val="18"/>
        </w:rPr>
        <w:t xml:space="preserve">           |   +----------------------------------+   |           |</w:t>
      </w:r>
    </w:p>
    <w:p w14:paraId="410A421D" w14:textId="77777777" w:rsidR="00EE560A" w:rsidRPr="00EE560A" w:rsidRDefault="00EE560A" w:rsidP="00EE560A">
      <w:pPr>
        <w:pStyle w:val="RFCFigure"/>
        <w:rPr>
          <w:sz w:val="18"/>
          <w:szCs w:val="18"/>
        </w:rPr>
      </w:pPr>
      <w:r w:rsidRPr="00EE560A">
        <w:rPr>
          <w:sz w:val="18"/>
          <w:szCs w:val="18"/>
        </w:rPr>
        <w:t xml:space="preserve">           |   |MDSC TE &amp; Service Mapping Function|   |           |</w:t>
      </w:r>
    </w:p>
    <w:p w14:paraId="41973C8F" w14:textId="77777777" w:rsidR="00EE560A" w:rsidRPr="00EE560A" w:rsidRDefault="00EE560A" w:rsidP="00EE560A">
      <w:pPr>
        <w:pStyle w:val="RFCFigure"/>
        <w:rPr>
          <w:sz w:val="18"/>
          <w:szCs w:val="18"/>
        </w:rPr>
      </w:pPr>
      <w:r w:rsidRPr="00EE560A">
        <w:rPr>
          <w:sz w:val="18"/>
          <w:szCs w:val="18"/>
        </w:rPr>
        <w:t xml:space="preserve">           |   +----------------------------------+   |           |</w:t>
      </w:r>
    </w:p>
    <w:p w14:paraId="61FB149C" w14:textId="77777777" w:rsidR="00EE560A" w:rsidRPr="00EE560A" w:rsidRDefault="00EE560A" w:rsidP="00EE560A">
      <w:pPr>
        <w:pStyle w:val="RFCFigure"/>
        <w:rPr>
          <w:sz w:val="18"/>
          <w:szCs w:val="18"/>
        </w:rPr>
      </w:pPr>
      <w:r w:rsidRPr="00EE560A">
        <w:rPr>
          <w:sz w:val="18"/>
          <w:szCs w:val="18"/>
        </w:rPr>
        <w:t xml:space="preserve">           |      |                           |       |           |</w:t>
      </w:r>
    </w:p>
    <w:p w14:paraId="78529CA1" w14:textId="77777777" w:rsidR="00EE560A" w:rsidRPr="00EE560A" w:rsidRDefault="00EE560A" w:rsidP="00EE560A">
      <w:pPr>
        <w:pStyle w:val="RFCFigure"/>
        <w:rPr>
          <w:sz w:val="18"/>
          <w:szCs w:val="18"/>
        </w:rPr>
      </w:pPr>
      <w:r w:rsidRPr="00EE560A">
        <w:rPr>
          <w:sz w:val="18"/>
          <w:szCs w:val="18"/>
        </w:rPr>
        <w:t xml:space="preserve">           |   +------------------+       +---------------------+ |</w:t>
      </w:r>
    </w:p>
    <w:p w14:paraId="144FC547" w14:textId="77777777" w:rsidR="00EE560A" w:rsidRPr="00EE560A" w:rsidRDefault="00EE560A" w:rsidP="00EE560A">
      <w:pPr>
        <w:pStyle w:val="RFCFigure"/>
        <w:rPr>
          <w:sz w:val="18"/>
          <w:szCs w:val="18"/>
        </w:rPr>
      </w:pPr>
      <w:r w:rsidRPr="00EE560A">
        <w:rPr>
          <w:sz w:val="18"/>
          <w:szCs w:val="18"/>
        </w:rPr>
        <w:t xml:space="preserve">           |   | MDSC NP Function |-------|Service Config. Func.| |</w:t>
      </w:r>
    </w:p>
    <w:p w14:paraId="534FE0C6" w14:textId="77777777" w:rsidR="00EE560A" w:rsidRPr="00EE560A" w:rsidRDefault="00EE560A" w:rsidP="00EE560A">
      <w:pPr>
        <w:pStyle w:val="RFCFigure"/>
        <w:rPr>
          <w:sz w:val="18"/>
          <w:szCs w:val="18"/>
        </w:rPr>
      </w:pPr>
      <w:r w:rsidRPr="00EE560A">
        <w:rPr>
          <w:sz w:val="18"/>
          <w:szCs w:val="18"/>
        </w:rPr>
        <w:t xml:space="preserve">           |   +------------------+       +---------------------+ |</w:t>
      </w:r>
    </w:p>
    <w:p w14:paraId="3A6EFDAC" w14:textId="77777777" w:rsidR="00EE560A" w:rsidRPr="00EE560A" w:rsidRDefault="00EE560A" w:rsidP="00EE560A">
      <w:pPr>
        <w:pStyle w:val="RFCFigure"/>
        <w:rPr>
          <w:sz w:val="18"/>
          <w:szCs w:val="18"/>
        </w:rPr>
      </w:pPr>
      <w:r w:rsidRPr="00EE560A">
        <w:rPr>
          <w:sz w:val="18"/>
          <w:szCs w:val="18"/>
        </w:rPr>
        <w:t xml:space="preserve">           +------|---------------------------|-------------------+</w:t>
      </w:r>
    </w:p>
    <w:p w14:paraId="4F067EFC" w14:textId="77777777" w:rsidR="00EE560A" w:rsidRPr="00EE560A" w:rsidRDefault="00EE560A" w:rsidP="00EE560A">
      <w:pPr>
        <w:pStyle w:val="RFCFigure"/>
        <w:rPr>
          <w:sz w:val="18"/>
          <w:szCs w:val="18"/>
        </w:rPr>
      </w:pPr>
      <w:r w:rsidRPr="00EE560A">
        <w:rPr>
          <w:sz w:val="18"/>
          <w:szCs w:val="18"/>
        </w:rPr>
        <w:t xml:space="preserve">              MPI |     +---------------------+--+ </w:t>
      </w:r>
    </w:p>
    <w:p w14:paraId="474258AC" w14:textId="77777777" w:rsidR="00EE560A" w:rsidRPr="00EE560A" w:rsidRDefault="00EE560A" w:rsidP="00EE560A">
      <w:pPr>
        <w:pStyle w:val="RFCFigure"/>
        <w:rPr>
          <w:sz w:val="18"/>
          <w:szCs w:val="18"/>
        </w:rPr>
      </w:pPr>
      <w:r w:rsidRPr="00EE560A">
        <w:rPr>
          <w:sz w:val="18"/>
          <w:szCs w:val="18"/>
        </w:rPr>
        <w:t xml:space="preserve">                  |    / Non-ACTN interface       \ </w:t>
      </w:r>
    </w:p>
    <w:p w14:paraId="57509121" w14:textId="77777777" w:rsidR="00EE560A" w:rsidRPr="00EE560A" w:rsidRDefault="00EE560A" w:rsidP="00EE560A">
      <w:pPr>
        <w:pStyle w:val="RFCFigure"/>
        <w:rPr>
          <w:sz w:val="18"/>
          <w:szCs w:val="18"/>
        </w:rPr>
      </w:pPr>
      <w:r w:rsidRPr="00EE560A">
        <w:rPr>
          <w:sz w:val="18"/>
          <w:szCs w:val="18"/>
        </w:rPr>
        <w:t xml:space="preserve">          +-------+---/-------+------------+       \ </w:t>
      </w:r>
    </w:p>
    <w:p w14:paraId="48DC863D" w14:textId="77777777" w:rsidR="00EE560A" w:rsidRPr="00EE560A" w:rsidRDefault="00EE560A" w:rsidP="00EE560A">
      <w:pPr>
        <w:pStyle w:val="RFCFigure"/>
        <w:rPr>
          <w:sz w:val="18"/>
          <w:szCs w:val="18"/>
        </w:rPr>
      </w:pPr>
      <w:r w:rsidRPr="00EE560A">
        <w:rPr>
          <w:sz w:val="18"/>
          <w:szCs w:val="18"/>
        </w:rPr>
        <w:t xml:space="preserve">IP/MPLS   |          /        |Optical     |        \    IP/MPLS   </w:t>
      </w:r>
    </w:p>
    <w:p w14:paraId="4F16B78A" w14:textId="77777777" w:rsidR="00EE560A" w:rsidRPr="00EE560A" w:rsidRDefault="00EE560A" w:rsidP="00EE560A">
      <w:pPr>
        <w:pStyle w:val="RFCFigure"/>
        <w:rPr>
          <w:sz w:val="18"/>
          <w:szCs w:val="18"/>
        </w:rPr>
      </w:pPr>
      <w:r w:rsidRPr="00EE560A">
        <w:rPr>
          <w:sz w:val="18"/>
          <w:szCs w:val="18"/>
        </w:rPr>
        <w:t xml:space="preserve">Domain 1  |         /         |Domain      |         \   Domain 2   </w:t>
      </w:r>
    </w:p>
    <w:p w14:paraId="358BF9C2" w14:textId="77777777" w:rsidR="00EE560A" w:rsidRPr="00EE560A" w:rsidRDefault="00EE560A" w:rsidP="00EE560A">
      <w:pPr>
        <w:pStyle w:val="RFCFigure"/>
        <w:rPr>
          <w:sz w:val="18"/>
          <w:szCs w:val="18"/>
        </w:rPr>
      </w:pPr>
      <w:r w:rsidRPr="00EE560A">
        <w:rPr>
          <w:sz w:val="18"/>
          <w:szCs w:val="18"/>
        </w:rPr>
        <w:t>Controller|        /          |Controller  |          \  Controller</w:t>
      </w:r>
    </w:p>
    <w:p w14:paraId="55F94C09" w14:textId="77777777" w:rsidR="00EE560A" w:rsidRPr="00EE560A" w:rsidRDefault="00EE560A" w:rsidP="00EE560A">
      <w:pPr>
        <w:pStyle w:val="RFCFigure"/>
        <w:rPr>
          <w:sz w:val="18"/>
          <w:szCs w:val="18"/>
        </w:rPr>
      </w:pPr>
      <w:r w:rsidRPr="00EE560A">
        <w:rPr>
          <w:sz w:val="18"/>
          <w:szCs w:val="18"/>
        </w:rPr>
        <w:t xml:space="preserve">   +------|-------/--+    +---|-----+   +--|-----------\----+</w:t>
      </w:r>
    </w:p>
    <w:p w14:paraId="57E6D6D3" w14:textId="77777777" w:rsidR="00EE560A" w:rsidRPr="00EE560A" w:rsidRDefault="00EE560A" w:rsidP="00EE560A">
      <w:pPr>
        <w:pStyle w:val="RFCFigure"/>
        <w:rPr>
          <w:sz w:val="18"/>
          <w:szCs w:val="18"/>
        </w:rPr>
      </w:pPr>
      <w:r w:rsidRPr="00EE560A">
        <w:rPr>
          <w:sz w:val="18"/>
          <w:szCs w:val="18"/>
        </w:rPr>
        <w:t xml:space="preserve">   | +-----+  +-----+|    | +-----+ |   |+------+   +------+|</w:t>
      </w:r>
    </w:p>
    <w:p w14:paraId="4DCC4986" w14:textId="77777777" w:rsidR="00EE560A" w:rsidRPr="00EE560A" w:rsidRDefault="00EE560A" w:rsidP="00EE560A">
      <w:pPr>
        <w:pStyle w:val="RFCFigure"/>
        <w:rPr>
          <w:sz w:val="18"/>
          <w:szCs w:val="18"/>
        </w:rPr>
      </w:pPr>
      <w:r w:rsidRPr="00EE560A">
        <w:rPr>
          <w:sz w:val="18"/>
          <w:szCs w:val="18"/>
        </w:rPr>
        <w:t xml:space="preserve">   | |PNC1 |  |Serv.||    | |PNC  | |   || PNC2 |   | Serv.||</w:t>
      </w:r>
    </w:p>
    <w:p w14:paraId="312D7099" w14:textId="77777777" w:rsidR="00EE560A" w:rsidRPr="00EE560A" w:rsidRDefault="00EE560A" w:rsidP="00EE560A">
      <w:pPr>
        <w:pStyle w:val="RFCFigure"/>
        <w:rPr>
          <w:sz w:val="18"/>
          <w:szCs w:val="18"/>
        </w:rPr>
      </w:pPr>
      <w:r w:rsidRPr="00EE560A">
        <w:rPr>
          <w:sz w:val="18"/>
          <w:szCs w:val="18"/>
        </w:rPr>
        <w:t xml:space="preserve">   | +-----+  +----- |    | +-----+ |   |+------+   +------+|</w:t>
      </w:r>
    </w:p>
    <w:p w14:paraId="37456C08" w14:textId="77777777" w:rsidR="00EE560A" w:rsidRPr="00EE560A" w:rsidRDefault="00EE560A" w:rsidP="00EE560A">
      <w:pPr>
        <w:pStyle w:val="RFCFigure"/>
        <w:rPr>
          <w:sz w:val="18"/>
          <w:szCs w:val="18"/>
        </w:rPr>
      </w:pPr>
      <w:r w:rsidRPr="00EE560A">
        <w:rPr>
          <w:sz w:val="18"/>
          <w:szCs w:val="18"/>
        </w:rPr>
        <w:t xml:space="preserve">   +-----------------+    +---------+   +-------------------+</w:t>
      </w:r>
    </w:p>
    <w:p w14:paraId="7D4E4F8F" w14:textId="77777777" w:rsidR="00EE560A" w:rsidRPr="00EE560A" w:rsidRDefault="00EE560A" w:rsidP="00EE560A">
      <w:pPr>
        <w:pStyle w:val="RFCFigure"/>
        <w:rPr>
          <w:sz w:val="18"/>
          <w:szCs w:val="18"/>
        </w:rPr>
      </w:pPr>
      <w:r w:rsidRPr="00EE560A">
        <w:rPr>
          <w:sz w:val="18"/>
          <w:szCs w:val="18"/>
        </w:rPr>
        <w:t xml:space="preserve">       SBI |                  |                     | SBI</w:t>
      </w:r>
    </w:p>
    <w:p w14:paraId="404F2D4A" w14:textId="77777777" w:rsidR="00EE560A" w:rsidRPr="00EE560A" w:rsidRDefault="00EE560A" w:rsidP="00EE560A">
      <w:pPr>
        <w:pStyle w:val="RFCFigure"/>
        <w:rPr>
          <w:sz w:val="18"/>
          <w:szCs w:val="18"/>
        </w:rPr>
      </w:pPr>
      <w:r w:rsidRPr="00EE560A">
        <w:rPr>
          <w:sz w:val="18"/>
          <w:szCs w:val="18"/>
        </w:rPr>
        <w:t xml:space="preserve">           v                  |                     V</w:t>
      </w:r>
    </w:p>
    <w:p w14:paraId="388951F7" w14:textId="77777777" w:rsidR="00EE560A" w:rsidRPr="00EE560A" w:rsidRDefault="00EE560A" w:rsidP="00EE560A">
      <w:pPr>
        <w:pStyle w:val="RFCFigure"/>
        <w:rPr>
          <w:sz w:val="18"/>
          <w:szCs w:val="18"/>
        </w:rPr>
      </w:pPr>
      <w:r w:rsidRPr="00EE560A">
        <w:rPr>
          <w:sz w:val="18"/>
          <w:szCs w:val="18"/>
        </w:rPr>
        <w:t xml:space="preserve">    +------------------+      |         +------------------+ </w:t>
      </w:r>
    </w:p>
    <w:p w14:paraId="071A41A8" w14:textId="77777777" w:rsidR="00EE560A" w:rsidRPr="00EE560A" w:rsidRDefault="00EE560A" w:rsidP="00EE560A">
      <w:pPr>
        <w:pStyle w:val="RFCFigure"/>
        <w:rPr>
          <w:sz w:val="18"/>
          <w:szCs w:val="18"/>
        </w:rPr>
      </w:pPr>
      <w:r w:rsidRPr="00EE560A">
        <w:rPr>
          <w:sz w:val="18"/>
          <w:szCs w:val="18"/>
        </w:rPr>
        <w:t xml:space="preserve">   /   IP/MPLS Network  \     |        /   IP/MPLS Network  \   </w:t>
      </w:r>
    </w:p>
    <w:p w14:paraId="1555841B" w14:textId="77777777" w:rsidR="00EE560A" w:rsidRPr="00EE560A" w:rsidRDefault="00EE560A" w:rsidP="00EE560A">
      <w:pPr>
        <w:pStyle w:val="RFCFigure"/>
        <w:rPr>
          <w:sz w:val="18"/>
          <w:szCs w:val="18"/>
        </w:rPr>
      </w:pPr>
      <w:r w:rsidRPr="00EE560A">
        <w:rPr>
          <w:sz w:val="18"/>
          <w:szCs w:val="18"/>
        </w:rPr>
        <w:t xml:space="preserve">  +----------------------+    |  SBI  +----------------------+</w:t>
      </w:r>
    </w:p>
    <w:p w14:paraId="0CB9AA85" w14:textId="77777777" w:rsidR="00EE560A" w:rsidRPr="00EE560A" w:rsidRDefault="00EE560A" w:rsidP="00EE560A">
      <w:pPr>
        <w:pStyle w:val="RFCFigure"/>
        <w:rPr>
          <w:sz w:val="18"/>
          <w:szCs w:val="18"/>
        </w:rPr>
      </w:pPr>
      <w:r w:rsidRPr="00EE560A">
        <w:rPr>
          <w:sz w:val="18"/>
          <w:szCs w:val="18"/>
        </w:rPr>
        <w:t xml:space="preserve">                              v              </w:t>
      </w:r>
    </w:p>
    <w:p w14:paraId="49CF7852" w14:textId="77777777" w:rsidR="00EE560A" w:rsidRPr="00EE560A" w:rsidRDefault="00EE560A" w:rsidP="00EE560A">
      <w:pPr>
        <w:pStyle w:val="RFCFigure"/>
        <w:rPr>
          <w:sz w:val="18"/>
          <w:szCs w:val="18"/>
        </w:rPr>
      </w:pPr>
      <w:r w:rsidRPr="00EE560A">
        <w:rPr>
          <w:sz w:val="18"/>
          <w:szCs w:val="18"/>
        </w:rPr>
        <w:t xml:space="preserve">               +-------------------------------+          </w:t>
      </w:r>
    </w:p>
    <w:p w14:paraId="3747D0FC" w14:textId="77777777" w:rsidR="00EE560A" w:rsidRPr="00EE560A" w:rsidRDefault="00EE560A" w:rsidP="00EE560A">
      <w:pPr>
        <w:pStyle w:val="RFCFigure"/>
        <w:rPr>
          <w:sz w:val="18"/>
          <w:szCs w:val="18"/>
        </w:rPr>
      </w:pPr>
      <w:r w:rsidRPr="00EE560A">
        <w:rPr>
          <w:sz w:val="18"/>
          <w:szCs w:val="18"/>
        </w:rPr>
        <w:t xml:space="preserve">              /           Optical Network       \                 </w:t>
      </w:r>
    </w:p>
    <w:p w14:paraId="0F7D9F22" w14:textId="59291C4D" w:rsidR="00EE560A" w:rsidRPr="00EE560A" w:rsidRDefault="00EE560A" w:rsidP="00EE560A">
      <w:pPr>
        <w:pStyle w:val="RFCFigure"/>
        <w:rPr>
          <w:sz w:val="18"/>
          <w:szCs w:val="18"/>
        </w:rPr>
      </w:pPr>
      <w:r w:rsidRPr="00EE560A">
        <w:rPr>
          <w:sz w:val="18"/>
          <w:szCs w:val="18"/>
        </w:rPr>
        <w:t xml:space="preserve">             +-----------------------------------+    </w:t>
      </w:r>
    </w:p>
    <w:p w14:paraId="0138CC2B" w14:textId="77777777" w:rsidR="00A0688C" w:rsidRPr="00B35FE1" w:rsidRDefault="00A0688C" w:rsidP="00B35FE1">
      <w:pPr>
        <w:pStyle w:val="RFCFigure"/>
        <w:rPr>
          <w:sz w:val="18"/>
          <w:szCs w:val="18"/>
        </w:rPr>
      </w:pPr>
    </w:p>
    <w:p w14:paraId="3CFC840A" w14:textId="77777777" w:rsidR="00204A26" w:rsidRPr="00B35FE1" w:rsidRDefault="00204A26" w:rsidP="00B35FE1">
      <w:pPr>
        <w:pStyle w:val="RFCFigure"/>
        <w:rPr>
          <w:sz w:val="18"/>
          <w:szCs w:val="18"/>
        </w:rPr>
      </w:pPr>
      <w:r w:rsidRPr="00B35FE1">
        <w:rPr>
          <w:sz w:val="18"/>
          <w:szCs w:val="18"/>
        </w:rPr>
        <w:t> </w:t>
      </w:r>
    </w:p>
    <w:p w14:paraId="3E62593C" w14:textId="74E1459F" w:rsidR="00204A26" w:rsidRPr="00B50F7B" w:rsidRDefault="007A2340" w:rsidP="00754C3F">
      <w:pPr>
        <w:spacing w:line="240" w:lineRule="exact"/>
        <w:jc w:val="center"/>
      </w:pPr>
      <w:r>
        <w:t>Figure 1</w:t>
      </w:r>
      <w:r w:rsidR="00204A26" w:rsidRPr="00B50F7B">
        <w:t>.</w:t>
      </w:r>
      <w:r w:rsidR="00204A26">
        <w:t xml:space="preserve"> ACTN POI Reference Architecture</w:t>
      </w:r>
    </w:p>
    <w:p w14:paraId="5E063853" w14:textId="77777777" w:rsidR="00204A26" w:rsidRPr="009E761C" w:rsidRDefault="00204A26" w:rsidP="00754C3F">
      <w:pPr>
        <w:pStyle w:val="NoSpacing"/>
        <w:spacing w:line="240" w:lineRule="exact"/>
        <w:jc w:val="center"/>
        <w:rPr>
          <w:sz w:val="20"/>
          <w:szCs w:val="20"/>
        </w:rPr>
      </w:pPr>
    </w:p>
    <w:p w14:paraId="261C3439" w14:textId="77777777" w:rsidR="00A0688C" w:rsidRDefault="00A0688C" w:rsidP="00754C3F">
      <w:pPr>
        <w:spacing w:line="240" w:lineRule="exact"/>
      </w:pPr>
    </w:p>
    <w:p w14:paraId="11025D3F" w14:textId="2EEF1C44" w:rsidR="003C3AAC" w:rsidRDefault="00A0688C" w:rsidP="00754C3F">
      <w:pPr>
        <w:spacing w:line="240" w:lineRule="exact"/>
      </w:pPr>
      <w:r>
        <w:t>Figure 1</w:t>
      </w:r>
      <w:r w:rsidR="00204A26">
        <w:t xml:space="preserve"> shows </w:t>
      </w:r>
      <w:r w:rsidR="003C3AAC">
        <w:t>ACTN POI Reference Architecture where it depicts:</w:t>
      </w:r>
    </w:p>
    <w:p w14:paraId="230C282E" w14:textId="77777777" w:rsidR="00A0688C" w:rsidRDefault="00A0688C" w:rsidP="00754C3F">
      <w:pPr>
        <w:spacing w:line="240" w:lineRule="exact"/>
      </w:pPr>
    </w:p>
    <w:p w14:paraId="61196446" w14:textId="7D75E671" w:rsidR="003C3AAC" w:rsidRDefault="003C3AAC" w:rsidP="00754C3F">
      <w:pPr>
        <w:pStyle w:val="ListParagraph"/>
        <w:numPr>
          <w:ilvl w:val="0"/>
          <w:numId w:val="20"/>
        </w:numPr>
        <w:spacing w:line="240" w:lineRule="exact"/>
      </w:pPr>
      <w:r>
        <w:t xml:space="preserve">CMI (CNC-MDSC Interface) interfacing CNC with MDSC </w:t>
      </w:r>
      <w:r w:rsidR="00405101">
        <w:t xml:space="preserve">function </w:t>
      </w:r>
      <w:r>
        <w:t>in the Service/Network Orchestrator.</w:t>
      </w:r>
      <w:r w:rsidR="00D86C80">
        <w:t xml:space="preserve"> This is where </w:t>
      </w:r>
      <w:r w:rsidR="00C315B6">
        <w:t xml:space="preserve">TE &amp; </w:t>
      </w:r>
      <w:r w:rsidR="00C315B6">
        <w:lastRenderedPageBreak/>
        <w:t xml:space="preserve">Service Mapping [TSM] and either </w:t>
      </w:r>
      <w:r w:rsidR="00D86C80">
        <w:t>ACTN VN</w:t>
      </w:r>
      <w:r w:rsidR="00754C3F">
        <w:t xml:space="preserve"> [ACTN-VN]</w:t>
      </w:r>
      <w:r w:rsidR="00E67067">
        <w:t xml:space="preserve"> </w:t>
      </w:r>
      <w:r w:rsidR="00C315B6">
        <w:t xml:space="preserve">or </w:t>
      </w:r>
      <w:r w:rsidR="00D86C80">
        <w:t xml:space="preserve">TE-topology </w:t>
      </w:r>
      <w:r w:rsidR="00754C3F">
        <w:t>[TE-Topo]</w:t>
      </w:r>
      <w:r w:rsidR="00D86C80">
        <w:t>model</w:t>
      </w:r>
      <w:r w:rsidR="00D75A13">
        <w:t xml:space="preserve"> is</w:t>
      </w:r>
      <w:r w:rsidR="00D86C80">
        <w:t xml:space="preserve"> </w:t>
      </w:r>
      <w:r w:rsidR="00900115">
        <w:t>exchanged over CMI.</w:t>
      </w:r>
    </w:p>
    <w:p w14:paraId="7C45728B" w14:textId="77777777" w:rsidR="003C3AAC" w:rsidRDefault="003C3AAC" w:rsidP="00754C3F">
      <w:pPr>
        <w:pStyle w:val="ListParagraph"/>
        <w:spacing w:line="240" w:lineRule="exact"/>
        <w:ind w:left="1440"/>
      </w:pPr>
    </w:p>
    <w:p w14:paraId="7FF60266" w14:textId="57ED09A9" w:rsidR="003C3AAC" w:rsidRDefault="00F61319" w:rsidP="00754C3F">
      <w:pPr>
        <w:pStyle w:val="ListParagraph"/>
        <w:numPr>
          <w:ilvl w:val="0"/>
          <w:numId w:val="20"/>
        </w:numPr>
        <w:spacing w:line="240" w:lineRule="exact"/>
      </w:pPr>
      <w:r>
        <w:t>Customer Service Model I</w:t>
      </w:r>
      <w:r w:rsidR="003C3AAC">
        <w:t>nterface</w:t>
      </w:r>
      <w:r>
        <w:t>: Non-ACTN interface</w:t>
      </w:r>
      <w:r w:rsidR="003C3AAC">
        <w:t xml:space="preserve"> </w:t>
      </w:r>
      <w:r>
        <w:t xml:space="preserve">in the Customer Portal interfacing Service/Network Orchestrator’s Service </w:t>
      </w:r>
      <w:r w:rsidR="00B35FE1">
        <w:t xml:space="preserve">Configuration </w:t>
      </w:r>
      <w:r>
        <w:t xml:space="preserve">Function. </w:t>
      </w:r>
      <w:r w:rsidR="00D86C80">
        <w:t xml:space="preserve">This is </w:t>
      </w:r>
      <w:r w:rsidR="00AA3736">
        <w:t xml:space="preserve">the interface </w:t>
      </w:r>
      <w:r w:rsidR="00D86C80">
        <w:t xml:space="preserve">where L3SM </w:t>
      </w:r>
      <w:r w:rsidR="00AA3736">
        <w:t xml:space="preserve">information </w:t>
      </w:r>
      <w:r w:rsidR="00D86C80">
        <w:t>is exchanged</w:t>
      </w:r>
      <w:r w:rsidR="00900115">
        <w:t xml:space="preserve">. </w:t>
      </w:r>
    </w:p>
    <w:p w14:paraId="2CB06212" w14:textId="70D03E61" w:rsidR="003C3AAC" w:rsidRDefault="003C3AAC" w:rsidP="00754C3F">
      <w:pPr>
        <w:pStyle w:val="ListParagraph"/>
        <w:spacing w:line="240" w:lineRule="exact"/>
        <w:ind w:left="1440"/>
      </w:pPr>
    </w:p>
    <w:p w14:paraId="636EB5C4" w14:textId="1E3CE8C0" w:rsidR="003C3AAC" w:rsidRDefault="003C3AAC" w:rsidP="00754C3F">
      <w:pPr>
        <w:pStyle w:val="ListParagraph"/>
        <w:numPr>
          <w:ilvl w:val="0"/>
          <w:numId w:val="20"/>
        </w:numPr>
        <w:spacing w:line="240" w:lineRule="exact"/>
      </w:pPr>
      <w:r>
        <w:t>MPI (MDSC-PNC Interface) interfacing IP/MPLS Domain Controllers and Optical Domain Controller</w:t>
      </w:r>
      <w:r w:rsidR="00C315B6">
        <w:t>s</w:t>
      </w:r>
      <w:r>
        <w:t>.</w:t>
      </w:r>
      <w:r w:rsidR="00900115">
        <w:t xml:space="preserve"> </w:t>
      </w:r>
    </w:p>
    <w:p w14:paraId="24ECA881" w14:textId="77777777" w:rsidR="003C3AAC" w:rsidRDefault="003C3AAC" w:rsidP="00754C3F">
      <w:pPr>
        <w:pStyle w:val="ListParagraph"/>
        <w:spacing w:line="240" w:lineRule="exact"/>
      </w:pPr>
    </w:p>
    <w:p w14:paraId="223D4E2C" w14:textId="2CAAB469" w:rsidR="003C3AAC" w:rsidRDefault="00F61319" w:rsidP="00754C3F">
      <w:pPr>
        <w:pStyle w:val="ListParagraph"/>
        <w:numPr>
          <w:ilvl w:val="0"/>
          <w:numId w:val="20"/>
        </w:numPr>
        <w:spacing w:line="240" w:lineRule="exact"/>
      </w:pPr>
      <w:r>
        <w:t xml:space="preserve">Service Configuration Interface: </w:t>
      </w:r>
      <w:r w:rsidR="003C3AAC">
        <w:t xml:space="preserve">Non-ACTN interface in Service/Network Orchestrator interfacing </w:t>
      </w:r>
      <w:r w:rsidR="00AA3736">
        <w:t xml:space="preserve">with the </w:t>
      </w:r>
      <w:r w:rsidR="003C3AAC">
        <w:t>IP/MPLS Domain Controller</w:t>
      </w:r>
      <w:r w:rsidR="00C315B6">
        <w:t>s</w:t>
      </w:r>
      <w:r w:rsidR="003C3AAC">
        <w:t xml:space="preserve"> to coordinate </w:t>
      </w:r>
      <w:r w:rsidR="00E16F39">
        <w:t>L2/</w:t>
      </w:r>
      <w:r w:rsidR="003C3AAC">
        <w:t xml:space="preserve">L3VPN </w:t>
      </w:r>
      <w:r w:rsidR="00C315B6">
        <w:t xml:space="preserve">multi-domain </w:t>
      </w:r>
      <w:r w:rsidR="003C3AAC">
        <w:t xml:space="preserve">service configuration. </w:t>
      </w:r>
      <w:r w:rsidR="00900115">
        <w:t xml:space="preserve">This is where service specific information such as VPN, VPN binding policy (e.g., new underlay tunnel creation for isolation), etc. are conveyed. </w:t>
      </w:r>
    </w:p>
    <w:p w14:paraId="3033745A" w14:textId="77777777" w:rsidR="00405101" w:rsidRDefault="00405101" w:rsidP="00754C3F">
      <w:pPr>
        <w:pStyle w:val="ListParagraph"/>
        <w:spacing w:line="240" w:lineRule="exact"/>
      </w:pPr>
    </w:p>
    <w:p w14:paraId="4C428D4C" w14:textId="1E7F77FF" w:rsidR="00405101" w:rsidRDefault="00405101" w:rsidP="00754C3F">
      <w:pPr>
        <w:pStyle w:val="ListParagraph"/>
        <w:numPr>
          <w:ilvl w:val="0"/>
          <w:numId w:val="20"/>
        </w:numPr>
        <w:spacing w:line="240" w:lineRule="exact"/>
      </w:pPr>
      <w:r>
        <w:t xml:space="preserve">SBI (South Bound Interface): Non-ACTN interface in the domain controller interfacing network elements in the domain. </w:t>
      </w:r>
    </w:p>
    <w:p w14:paraId="0C150B61" w14:textId="77777777" w:rsidR="00923725" w:rsidRDefault="00923725" w:rsidP="00754C3F">
      <w:pPr>
        <w:spacing w:line="240" w:lineRule="exact"/>
      </w:pPr>
    </w:p>
    <w:p w14:paraId="5AD75C4F" w14:textId="3CAF34BE" w:rsidR="002A1CD3" w:rsidRDefault="002A1CD3" w:rsidP="00754C3F">
      <w:pPr>
        <w:spacing w:line="240" w:lineRule="exact"/>
      </w:pPr>
      <w:r>
        <w:t xml:space="preserve">Please note that MPI and Service Configuration Interface can be implemented as the same interface with the two different capabilities. The split is just functional but doesn’t have to be also logical. </w:t>
      </w:r>
    </w:p>
    <w:p w14:paraId="2D3BCC69" w14:textId="77777777" w:rsidR="00AA28C2" w:rsidRDefault="00AA28C2" w:rsidP="00754C3F">
      <w:pPr>
        <w:spacing w:line="240" w:lineRule="exact"/>
      </w:pPr>
    </w:p>
    <w:p w14:paraId="32D96947" w14:textId="7C5A3F50" w:rsidR="003C3AAC" w:rsidRDefault="008773EF" w:rsidP="00754C3F">
      <w:pPr>
        <w:spacing w:line="240" w:lineRule="exact"/>
      </w:pPr>
      <w:r>
        <w:t>The following sections are prov</w:t>
      </w:r>
      <w:r w:rsidR="000B2033">
        <w:t>ided to describe key functions that are necessary for the vertical as well as horizontal end-to-end service fulfilment of POI.</w:t>
      </w:r>
    </w:p>
    <w:p w14:paraId="5034563E" w14:textId="77777777" w:rsidR="008773EF" w:rsidRDefault="008773EF" w:rsidP="00754C3F">
      <w:pPr>
        <w:spacing w:line="240" w:lineRule="exact"/>
      </w:pPr>
    </w:p>
    <w:p w14:paraId="6BB250FA" w14:textId="2BD7F2F1" w:rsidR="003C3AAC" w:rsidRDefault="00E16F39" w:rsidP="00754C3F">
      <w:pPr>
        <w:pStyle w:val="Heading2"/>
        <w:spacing w:line="240" w:lineRule="exact"/>
        <w:ind w:left="432"/>
      </w:pPr>
      <w:bookmarkStart w:id="65" w:name="_Toc11939772"/>
      <w:r>
        <w:t>L2/</w:t>
      </w:r>
      <w:r w:rsidR="00C315B6">
        <w:t>L3</w:t>
      </w:r>
      <w:r w:rsidR="008773EF">
        <w:t xml:space="preserve">VPN/VN </w:t>
      </w:r>
      <w:bookmarkStart w:id="66" w:name="OLE_LINK2"/>
      <w:r w:rsidR="00C05AD0">
        <w:t>Service Request</w:t>
      </w:r>
      <w:r w:rsidR="008773EF">
        <w:t xml:space="preserve"> by the Customer</w:t>
      </w:r>
      <w:bookmarkEnd w:id="65"/>
      <w:r w:rsidR="008773EF">
        <w:t xml:space="preserve"> </w:t>
      </w:r>
    </w:p>
    <w:bookmarkEnd w:id="66"/>
    <w:p w14:paraId="504DF5E0" w14:textId="77777777" w:rsidR="008773EF" w:rsidRPr="008773EF" w:rsidRDefault="008773EF" w:rsidP="00754C3F">
      <w:pPr>
        <w:spacing w:line="240" w:lineRule="exact"/>
      </w:pPr>
    </w:p>
    <w:p w14:paraId="00C1A87E" w14:textId="271FFE03" w:rsidR="009E4025" w:rsidRDefault="00204A26" w:rsidP="00754C3F">
      <w:pPr>
        <w:spacing w:line="240" w:lineRule="exact"/>
      </w:pPr>
      <w:r>
        <w:t xml:space="preserve">A customer </w:t>
      </w:r>
      <w:r w:rsidR="00C315B6">
        <w:t>can request L3</w:t>
      </w:r>
      <w:r>
        <w:t xml:space="preserve">VPN services </w:t>
      </w:r>
      <w:r w:rsidR="00C315B6">
        <w:t xml:space="preserve">with TE requirements </w:t>
      </w:r>
      <w:r>
        <w:t xml:space="preserve">using ACTN CMI models </w:t>
      </w:r>
      <w:r w:rsidR="00D84CD0">
        <w:t>(i.e., ACTN VN YANG</w:t>
      </w:r>
      <w:r w:rsidR="00900115">
        <w:t>, TE &amp; Service Mapping YANG</w:t>
      </w:r>
      <w:r w:rsidR="00D84CD0">
        <w:t xml:space="preserve">) </w:t>
      </w:r>
      <w:r>
        <w:t xml:space="preserve">and non-ACTN </w:t>
      </w:r>
      <w:r w:rsidR="0025468F">
        <w:t xml:space="preserve">customer service </w:t>
      </w:r>
      <w:r>
        <w:t xml:space="preserve">models such as </w:t>
      </w:r>
      <w:r w:rsidR="00E16F39">
        <w:t>L2SM/</w:t>
      </w:r>
      <w:r>
        <w:t xml:space="preserve">L3SM </w:t>
      </w:r>
      <w:r w:rsidR="00900115">
        <w:t xml:space="preserve">YANG </w:t>
      </w:r>
      <w:r>
        <w:t xml:space="preserve">together. </w:t>
      </w:r>
      <w:r w:rsidR="00754C3F">
        <w:t xml:space="preserve">Figure 2 shows </w:t>
      </w:r>
      <w:r w:rsidR="005D13B3">
        <w:t xml:space="preserve">detailed control flow between </w:t>
      </w:r>
      <w:r w:rsidR="00754C3F">
        <w:t>customer and service</w:t>
      </w:r>
      <w:r w:rsidR="005D13B3">
        <w:t xml:space="preserve">/network orchestrator to instantiate </w:t>
      </w:r>
      <w:r w:rsidR="00E16F39">
        <w:t>L2/</w:t>
      </w:r>
      <w:r w:rsidR="00C315B6">
        <w:t>L3VPN/VN</w:t>
      </w:r>
      <w:r w:rsidR="005D13B3">
        <w:t xml:space="preserve"> service request. </w:t>
      </w:r>
    </w:p>
    <w:p w14:paraId="7BDE034D" w14:textId="77777777" w:rsidR="00754C3F" w:rsidRDefault="00754C3F" w:rsidP="00754C3F">
      <w:pPr>
        <w:spacing w:line="240" w:lineRule="exact"/>
      </w:pPr>
    </w:p>
    <w:p w14:paraId="4395FC31" w14:textId="3748EBBC" w:rsidR="00754C3F" w:rsidRPr="00EF5088" w:rsidRDefault="00754C3F" w:rsidP="00B35FE1">
      <w:pPr>
        <w:pStyle w:val="RFCFigure"/>
        <w:rPr>
          <w:sz w:val="20"/>
          <w:szCs w:val="20"/>
        </w:rPr>
      </w:pPr>
      <w:r w:rsidRPr="00EF5088">
        <w:rPr>
          <w:sz w:val="20"/>
          <w:szCs w:val="20"/>
        </w:rPr>
        <w:lastRenderedPageBreak/>
        <w:t xml:space="preserve">          Customer</w:t>
      </w:r>
    </w:p>
    <w:p w14:paraId="411A080B" w14:textId="77777777" w:rsidR="00754C3F" w:rsidRPr="00EF5088" w:rsidRDefault="00754C3F" w:rsidP="00B35FE1">
      <w:pPr>
        <w:pStyle w:val="RFCFigure"/>
        <w:rPr>
          <w:sz w:val="20"/>
          <w:szCs w:val="20"/>
        </w:rPr>
      </w:pPr>
      <w:r w:rsidRPr="00EF5088">
        <w:rPr>
          <w:sz w:val="20"/>
          <w:szCs w:val="20"/>
        </w:rPr>
        <w:t xml:space="preserve">            +-------------------------------------------+</w:t>
      </w:r>
    </w:p>
    <w:p w14:paraId="1EB3618B" w14:textId="77777777" w:rsidR="00754C3F" w:rsidRPr="00EF5088" w:rsidRDefault="00754C3F" w:rsidP="00B35FE1">
      <w:pPr>
        <w:pStyle w:val="RFCFigure"/>
        <w:rPr>
          <w:sz w:val="20"/>
          <w:szCs w:val="20"/>
        </w:rPr>
      </w:pPr>
      <w:r w:rsidRPr="00EF5088">
        <w:rPr>
          <w:sz w:val="20"/>
          <w:szCs w:val="20"/>
        </w:rPr>
        <w:t xml:space="preserve">            |    +-----+              +------------+    |</w:t>
      </w:r>
    </w:p>
    <w:p w14:paraId="62B1D947" w14:textId="77777777" w:rsidR="00754C3F" w:rsidRPr="00EF5088" w:rsidRDefault="00754C3F" w:rsidP="00B35FE1">
      <w:pPr>
        <w:pStyle w:val="RFCFigure"/>
        <w:rPr>
          <w:sz w:val="20"/>
          <w:szCs w:val="20"/>
        </w:rPr>
      </w:pPr>
      <w:r w:rsidRPr="00EF5088">
        <w:rPr>
          <w:sz w:val="20"/>
          <w:szCs w:val="20"/>
        </w:rPr>
        <w:t xml:space="preserve">            |    | CNC |--------------| Service Op.|    |</w:t>
      </w:r>
    </w:p>
    <w:p w14:paraId="5BE95315" w14:textId="77777777" w:rsidR="00754C3F" w:rsidRPr="00EF5088" w:rsidRDefault="00754C3F" w:rsidP="00B35FE1">
      <w:pPr>
        <w:pStyle w:val="RFCFigure"/>
        <w:rPr>
          <w:sz w:val="20"/>
          <w:szCs w:val="20"/>
        </w:rPr>
      </w:pPr>
      <w:r w:rsidRPr="00EF5088">
        <w:rPr>
          <w:sz w:val="20"/>
          <w:szCs w:val="20"/>
        </w:rPr>
        <w:t xml:space="preserve">            |    +-----+              +------------+    |</w:t>
      </w:r>
    </w:p>
    <w:p w14:paraId="212521C0" w14:textId="77777777" w:rsidR="00754C3F" w:rsidRPr="00EF5088" w:rsidRDefault="00754C3F" w:rsidP="00B35FE1">
      <w:pPr>
        <w:pStyle w:val="RFCFigure"/>
        <w:rPr>
          <w:sz w:val="20"/>
          <w:szCs w:val="20"/>
        </w:rPr>
      </w:pPr>
      <w:r w:rsidRPr="00EF5088">
        <w:rPr>
          <w:sz w:val="20"/>
          <w:szCs w:val="20"/>
        </w:rPr>
        <w:t xml:space="preserve">            +-------|------------------------|----------+</w:t>
      </w:r>
    </w:p>
    <w:p w14:paraId="288C836A" w14:textId="1F347599" w:rsidR="00754C3F" w:rsidRPr="00EF5088" w:rsidRDefault="00754C3F" w:rsidP="00B35FE1">
      <w:pPr>
        <w:pStyle w:val="RFCFigure"/>
        <w:rPr>
          <w:sz w:val="20"/>
          <w:szCs w:val="20"/>
        </w:rPr>
      </w:pPr>
      <w:r w:rsidRPr="00EF5088">
        <w:rPr>
          <w:sz w:val="20"/>
          <w:szCs w:val="20"/>
        </w:rPr>
        <w:t xml:space="preserve">    2. VN &amp; TE/Svc  |                        | 1.L</w:t>
      </w:r>
      <w:r w:rsidR="0045093A">
        <w:rPr>
          <w:sz w:val="20"/>
          <w:szCs w:val="20"/>
        </w:rPr>
        <w:t>2/</w:t>
      </w:r>
      <w:r w:rsidRPr="00EF5088">
        <w:rPr>
          <w:sz w:val="20"/>
          <w:szCs w:val="20"/>
        </w:rPr>
        <w:t>3SM</w:t>
      </w:r>
    </w:p>
    <w:p w14:paraId="319A49FB" w14:textId="77777777" w:rsidR="00754C3F" w:rsidRPr="00EF5088" w:rsidRDefault="00754C3F" w:rsidP="00B35FE1">
      <w:pPr>
        <w:pStyle w:val="RFCFigure"/>
        <w:rPr>
          <w:sz w:val="20"/>
          <w:szCs w:val="20"/>
        </w:rPr>
      </w:pPr>
      <w:r w:rsidRPr="00EF5088">
        <w:rPr>
          <w:sz w:val="20"/>
          <w:szCs w:val="20"/>
        </w:rPr>
        <w:t xml:space="preserve">       Mapping      |                        |   |</w:t>
      </w:r>
    </w:p>
    <w:p w14:paraId="0714FF2C" w14:textId="77777777" w:rsidR="00754C3F" w:rsidRPr="00EF5088" w:rsidRDefault="00754C3F" w:rsidP="00B35FE1">
      <w:pPr>
        <w:pStyle w:val="RFCFigure"/>
        <w:rPr>
          <w:sz w:val="20"/>
          <w:szCs w:val="20"/>
        </w:rPr>
      </w:pPr>
      <w:r w:rsidRPr="00EF5088">
        <w:rPr>
          <w:sz w:val="20"/>
          <w:szCs w:val="20"/>
        </w:rPr>
        <w:t xml:space="preserve">             |      |  ^                     |   |</w:t>
      </w:r>
    </w:p>
    <w:p w14:paraId="4B8DFE6B" w14:textId="77777777" w:rsidR="00754C3F" w:rsidRPr="00EF5088" w:rsidRDefault="00754C3F" w:rsidP="00B35FE1">
      <w:pPr>
        <w:pStyle w:val="RFCFigure"/>
        <w:rPr>
          <w:sz w:val="20"/>
          <w:szCs w:val="20"/>
        </w:rPr>
      </w:pPr>
      <w:r w:rsidRPr="00EF5088">
        <w:rPr>
          <w:sz w:val="20"/>
          <w:szCs w:val="20"/>
        </w:rPr>
        <w:t xml:space="preserve">             |      |  |                     |   |</w:t>
      </w:r>
    </w:p>
    <w:p w14:paraId="21663AFF" w14:textId="769457FD" w:rsidR="00754C3F" w:rsidRPr="00EF5088" w:rsidRDefault="00754C3F" w:rsidP="00B35FE1">
      <w:pPr>
        <w:pStyle w:val="RFCFigure"/>
        <w:rPr>
          <w:sz w:val="20"/>
          <w:szCs w:val="20"/>
        </w:rPr>
      </w:pPr>
      <w:r w:rsidRPr="00EF5088">
        <w:rPr>
          <w:sz w:val="20"/>
          <w:szCs w:val="20"/>
        </w:rPr>
        <w:t xml:space="preserve">             v      |  | 3. Update VN        |   v</w:t>
      </w:r>
    </w:p>
    <w:p w14:paraId="7350598A" w14:textId="3DEDF066" w:rsidR="000F7356" w:rsidRPr="00EF5088" w:rsidRDefault="00754C3F" w:rsidP="00B35FE1">
      <w:pPr>
        <w:pStyle w:val="RFCFigure"/>
        <w:rPr>
          <w:sz w:val="20"/>
          <w:szCs w:val="20"/>
        </w:rPr>
      </w:pPr>
      <w:r w:rsidRPr="00EF5088">
        <w:rPr>
          <w:sz w:val="20"/>
          <w:szCs w:val="20"/>
        </w:rPr>
        <w:t xml:space="preserve">                    |       &amp; TE/Svc         | </w:t>
      </w:r>
    </w:p>
    <w:p w14:paraId="03FFCF19" w14:textId="77EB7599" w:rsidR="00754C3F" w:rsidRPr="00EF5088" w:rsidRDefault="000F7356" w:rsidP="000F7356">
      <w:pPr>
        <w:pStyle w:val="RFCFigure"/>
        <w:rPr>
          <w:sz w:val="20"/>
          <w:szCs w:val="20"/>
        </w:rPr>
      </w:pPr>
      <w:r>
        <w:rPr>
          <w:sz w:val="20"/>
          <w:szCs w:val="20"/>
        </w:rPr>
        <w:t xml:space="preserve"> </w:t>
      </w:r>
      <w:r w:rsidR="00754C3F" w:rsidRPr="00EF5088">
        <w:rPr>
          <w:sz w:val="20"/>
          <w:szCs w:val="20"/>
        </w:rPr>
        <w:t>Service/Network    |       mapping          |</w:t>
      </w:r>
    </w:p>
    <w:p w14:paraId="392A6F10" w14:textId="13A8F226" w:rsidR="00754C3F" w:rsidRPr="00EF5088" w:rsidRDefault="00754C3F" w:rsidP="00B35FE1">
      <w:pPr>
        <w:pStyle w:val="RFCFigure"/>
        <w:rPr>
          <w:sz w:val="20"/>
          <w:szCs w:val="20"/>
        </w:rPr>
      </w:pPr>
      <w:r w:rsidRPr="00EF5088">
        <w:rPr>
          <w:sz w:val="20"/>
          <w:szCs w:val="20"/>
        </w:rPr>
        <w:t xml:space="preserve">  Orchestrator      |                        |</w:t>
      </w:r>
    </w:p>
    <w:p w14:paraId="4088C2DF" w14:textId="535E672F" w:rsidR="009E4025" w:rsidRPr="00EF5088" w:rsidRDefault="009E4025" w:rsidP="00B35FE1">
      <w:pPr>
        <w:pStyle w:val="RFCFigure"/>
        <w:rPr>
          <w:sz w:val="20"/>
          <w:szCs w:val="20"/>
        </w:rPr>
      </w:pPr>
      <w:r w:rsidRPr="00EF5088">
        <w:rPr>
          <w:sz w:val="20"/>
          <w:szCs w:val="20"/>
        </w:rPr>
        <w:t xml:space="preserve"> +------------------|------------------------|-----------+</w:t>
      </w:r>
    </w:p>
    <w:p w14:paraId="59A8ACD4" w14:textId="67A94592" w:rsidR="009E4025" w:rsidRPr="00EF5088" w:rsidRDefault="009E4025" w:rsidP="00B35FE1">
      <w:pPr>
        <w:pStyle w:val="RFCFigure"/>
        <w:rPr>
          <w:sz w:val="20"/>
          <w:szCs w:val="20"/>
        </w:rPr>
      </w:pPr>
      <w:r w:rsidRPr="00EF5088">
        <w:rPr>
          <w:sz w:val="20"/>
          <w:szCs w:val="20"/>
        </w:rPr>
        <w:t xml:space="preserve"> |   +----------------------------------+    |           |</w:t>
      </w:r>
    </w:p>
    <w:p w14:paraId="36FB3202" w14:textId="63DEE786" w:rsidR="009E4025" w:rsidRPr="00EF5088" w:rsidRDefault="009E4025" w:rsidP="00B35FE1">
      <w:pPr>
        <w:pStyle w:val="RFCFigure"/>
        <w:rPr>
          <w:sz w:val="20"/>
          <w:szCs w:val="20"/>
        </w:rPr>
      </w:pPr>
      <w:r w:rsidRPr="00EF5088">
        <w:rPr>
          <w:sz w:val="20"/>
          <w:szCs w:val="20"/>
        </w:rPr>
        <w:t xml:space="preserve"> |   |MDSC TE &amp; Service Mapping Function|    |           |</w:t>
      </w:r>
    </w:p>
    <w:p w14:paraId="5DBA4D44" w14:textId="7964F8B0" w:rsidR="009E4025" w:rsidRPr="00EF5088" w:rsidRDefault="009E4025" w:rsidP="00B35FE1">
      <w:pPr>
        <w:pStyle w:val="RFCFigure"/>
        <w:rPr>
          <w:sz w:val="20"/>
          <w:szCs w:val="20"/>
        </w:rPr>
      </w:pPr>
      <w:r w:rsidRPr="00EF5088">
        <w:rPr>
          <w:sz w:val="20"/>
          <w:szCs w:val="20"/>
        </w:rPr>
        <w:t xml:space="preserve"> |   +----------------------------------+    |           |</w:t>
      </w:r>
    </w:p>
    <w:p w14:paraId="4F33220A" w14:textId="31A55F31" w:rsidR="009E4025" w:rsidRPr="00EF5088" w:rsidRDefault="009E4025" w:rsidP="00B35FE1">
      <w:pPr>
        <w:pStyle w:val="RFCFigure"/>
        <w:rPr>
          <w:sz w:val="20"/>
          <w:szCs w:val="20"/>
        </w:rPr>
      </w:pPr>
      <w:r w:rsidRPr="00EF5088">
        <w:rPr>
          <w:sz w:val="20"/>
          <w:szCs w:val="20"/>
        </w:rPr>
        <w:t xml:space="preserve"> |       |                           </w:t>
      </w:r>
      <w:r w:rsidR="003B4602" w:rsidRPr="00EF5088">
        <w:rPr>
          <w:sz w:val="20"/>
          <w:szCs w:val="20"/>
        </w:rPr>
        <w:t xml:space="preserve">| </w:t>
      </w:r>
      <w:r w:rsidRPr="00EF5088">
        <w:rPr>
          <w:sz w:val="20"/>
          <w:szCs w:val="20"/>
        </w:rPr>
        <w:t xml:space="preserve">      |           |</w:t>
      </w:r>
    </w:p>
    <w:p w14:paraId="77ADA887" w14:textId="5FBC774A" w:rsidR="009E4025" w:rsidRPr="00EF5088" w:rsidRDefault="009E4025" w:rsidP="00B35FE1">
      <w:pPr>
        <w:pStyle w:val="RFCFigure"/>
        <w:rPr>
          <w:sz w:val="20"/>
          <w:szCs w:val="20"/>
        </w:rPr>
      </w:pPr>
      <w:r w:rsidRPr="00EF5088">
        <w:rPr>
          <w:sz w:val="20"/>
          <w:szCs w:val="20"/>
        </w:rPr>
        <w:t xml:space="preserve"> |   +------------------+       +---------------------+  |</w:t>
      </w:r>
    </w:p>
    <w:p w14:paraId="5C274D82" w14:textId="5C393490" w:rsidR="009E4025" w:rsidRPr="00EF5088" w:rsidRDefault="009E4025" w:rsidP="00B35FE1">
      <w:pPr>
        <w:pStyle w:val="RFCFigure"/>
        <w:rPr>
          <w:sz w:val="20"/>
          <w:szCs w:val="20"/>
        </w:rPr>
      </w:pPr>
      <w:r w:rsidRPr="00EF5088">
        <w:rPr>
          <w:sz w:val="20"/>
          <w:szCs w:val="20"/>
        </w:rPr>
        <w:t xml:space="preserve"> |   | MDSC NP Function |-------|Service Config. Func.|  |</w:t>
      </w:r>
    </w:p>
    <w:p w14:paraId="6AD567D7" w14:textId="19A25A9F" w:rsidR="009E4025" w:rsidRPr="00EF5088" w:rsidRDefault="009E4025" w:rsidP="00B35FE1">
      <w:pPr>
        <w:pStyle w:val="RFCFigure"/>
        <w:rPr>
          <w:sz w:val="20"/>
          <w:szCs w:val="20"/>
        </w:rPr>
      </w:pPr>
      <w:r w:rsidRPr="00EF5088">
        <w:rPr>
          <w:sz w:val="20"/>
          <w:szCs w:val="20"/>
        </w:rPr>
        <w:t xml:space="preserve"> |   +------------------+       +---------------------+  |</w:t>
      </w:r>
    </w:p>
    <w:p w14:paraId="17FD875D" w14:textId="047B453B" w:rsidR="009E4025" w:rsidRPr="00EF5088" w:rsidRDefault="009E4025" w:rsidP="00B35FE1">
      <w:pPr>
        <w:pStyle w:val="RFCFigure"/>
        <w:rPr>
          <w:sz w:val="20"/>
          <w:szCs w:val="20"/>
        </w:rPr>
      </w:pPr>
      <w:r w:rsidRPr="00EF5088">
        <w:rPr>
          <w:sz w:val="20"/>
          <w:szCs w:val="20"/>
        </w:rPr>
        <w:t xml:space="preserve"> +-------|-----------------------------------|-----------+</w:t>
      </w:r>
    </w:p>
    <w:p w14:paraId="732CD2FD" w14:textId="77777777" w:rsidR="00754C3F" w:rsidRPr="00EF5088" w:rsidRDefault="00754C3F" w:rsidP="00B35FE1">
      <w:pPr>
        <w:pStyle w:val="RFCFigure"/>
        <w:rPr>
          <w:sz w:val="20"/>
          <w:szCs w:val="20"/>
        </w:rPr>
      </w:pPr>
    </w:p>
    <w:p w14:paraId="19A730BE" w14:textId="6A7CDBE3" w:rsidR="00754C3F" w:rsidRPr="00EF5088" w:rsidRDefault="003B4602" w:rsidP="00B35FE1">
      <w:pPr>
        <w:pStyle w:val="RFCFigure"/>
        <w:rPr>
          <w:sz w:val="20"/>
          <w:szCs w:val="20"/>
        </w:rPr>
      </w:pPr>
      <w:r w:rsidRPr="00EF5088">
        <w:rPr>
          <w:sz w:val="20"/>
          <w:szCs w:val="20"/>
        </w:rPr>
        <w:t xml:space="preserve">NP: Network Provisioning </w:t>
      </w:r>
    </w:p>
    <w:p w14:paraId="60D1C4EF" w14:textId="77777777" w:rsidR="003B4602" w:rsidRPr="00EF5088" w:rsidRDefault="003B4602" w:rsidP="00B35FE1">
      <w:pPr>
        <w:pStyle w:val="RFCFigure"/>
        <w:rPr>
          <w:sz w:val="20"/>
          <w:szCs w:val="20"/>
        </w:rPr>
      </w:pPr>
    </w:p>
    <w:p w14:paraId="3E05B42D" w14:textId="77777777" w:rsidR="00754C3F" w:rsidRDefault="00754C3F" w:rsidP="00754C3F">
      <w:pPr>
        <w:spacing w:line="240" w:lineRule="exact"/>
        <w:jc w:val="center"/>
      </w:pPr>
      <w:r w:rsidRPr="007A2340">
        <w:rPr>
          <w:szCs w:val="20"/>
        </w:rPr>
        <w:t>Figure 2.</w:t>
      </w:r>
      <w:r>
        <w:rPr>
          <w:szCs w:val="20"/>
        </w:rPr>
        <w:t xml:space="preserve"> </w:t>
      </w:r>
      <w:r>
        <w:t>Service Request Process</w:t>
      </w:r>
    </w:p>
    <w:p w14:paraId="6BF8C13C" w14:textId="77777777" w:rsidR="00754C3F" w:rsidRDefault="00754C3F" w:rsidP="00754C3F">
      <w:pPr>
        <w:spacing w:line="240" w:lineRule="exact"/>
      </w:pPr>
    </w:p>
    <w:p w14:paraId="1E623E1D" w14:textId="77777777" w:rsidR="00923725" w:rsidRDefault="00923725" w:rsidP="00754C3F">
      <w:pPr>
        <w:spacing w:line="240" w:lineRule="exact"/>
        <w:ind w:left="0"/>
      </w:pPr>
    </w:p>
    <w:p w14:paraId="1D3AB3EE" w14:textId="1D486E73" w:rsidR="00B0660E" w:rsidRDefault="00D84CD0" w:rsidP="00754C3F">
      <w:pPr>
        <w:pStyle w:val="ListParagraph"/>
        <w:numPr>
          <w:ilvl w:val="0"/>
          <w:numId w:val="21"/>
        </w:numPr>
        <w:spacing w:line="240" w:lineRule="exact"/>
      </w:pPr>
      <w:r>
        <w:t xml:space="preserve">ACTN VN YANG provides </w:t>
      </w:r>
      <w:r w:rsidR="00FF06B3">
        <w:t xml:space="preserve">VN Service </w:t>
      </w:r>
      <w:r w:rsidR="00F834DF">
        <w:t xml:space="preserve">configuration, </w:t>
      </w:r>
      <w:r w:rsidR="00FF06B3">
        <w:t xml:space="preserve">as specified in [ACTN-VN]. </w:t>
      </w:r>
    </w:p>
    <w:p w14:paraId="7A254805" w14:textId="77777777" w:rsidR="00B0660E" w:rsidRDefault="00B0660E" w:rsidP="00754C3F">
      <w:pPr>
        <w:pStyle w:val="ListParagraph"/>
        <w:spacing w:line="240" w:lineRule="exact"/>
        <w:ind w:left="1152"/>
      </w:pPr>
    </w:p>
    <w:p w14:paraId="76322553" w14:textId="382EAA44" w:rsidR="00B0660E" w:rsidRDefault="00FF06B3" w:rsidP="00754C3F">
      <w:pPr>
        <w:pStyle w:val="ListParagraph"/>
        <w:numPr>
          <w:ilvl w:val="1"/>
          <w:numId w:val="21"/>
        </w:numPr>
        <w:spacing w:line="240" w:lineRule="exact"/>
      </w:pPr>
      <w:r>
        <w:t>It provides the profile of VN in terms of VN members</w:t>
      </w:r>
      <w:r w:rsidR="008A0B13">
        <w:t>,</w:t>
      </w:r>
      <w:r>
        <w:t xml:space="preserve"> </w:t>
      </w:r>
      <w:r w:rsidR="008A0B13">
        <w:t xml:space="preserve">each of </w:t>
      </w:r>
      <w:r>
        <w:t>which correspond</w:t>
      </w:r>
      <w:r w:rsidR="008A0B13">
        <w:t>s</w:t>
      </w:r>
      <w:r>
        <w:t xml:space="preserve"> to </w:t>
      </w:r>
      <w:r w:rsidR="00F834DF">
        <w:t>an edge-to-edge link between</w:t>
      </w:r>
      <w:r>
        <w:t xml:space="preserve"> customer end-points </w:t>
      </w:r>
      <w:r w:rsidR="008A0B13">
        <w:t>(VNAP</w:t>
      </w:r>
      <w:r w:rsidR="00F834DF">
        <w:t>s</w:t>
      </w:r>
      <w:r w:rsidR="008A0B13">
        <w:t>)</w:t>
      </w:r>
      <w:r w:rsidR="003655AE">
        <w:t>. It also provides the mapping</w:t>
      </w:r>
      <w:r w:rsidR="00F834DF">
        <w:t xml:space="preserve">s between the VNAPs with the LTPs and </w:t>
      </w:r>
      <w:r w:rsidR="003655AE">
        <w:t xml:space="preserve">between the connectivity matrix with the </w:t>
      </w:r>
      <w:r w:rsidR="008A0B13">
        <w:t>VN membe</w:t>
      </w:r>
      <w:r w:rsidR="003655AE">
        <w:t xml:space="preserve">r from which </w:t>
      </w:r>
      <w:r>
        <w:t>the</w:t>
      </w:r>
      <w:r w:rsidR="008A0B13">
        <w:t xml:space="preserve"> associated</w:t>
      </w:r>
      <w:r>
        <w:t xml:space="preserve"> traffic matrix (e.g., bandwidth, latency, protection level, etc.) of</w:t>
      </w:r>
      <w:r w:rsidR="008A0B13">
        <w:t xml:space="preserve"> </w:t>
      </w:r>
      <w:r w:rsidR="00B0660E">
        <w:t>VN member</w:t>
      </w:r>
      <w:r w:rsidR="003655AE">
        <w:t xml:space="preserve"> is expressed (i.e., via the TE-topology’s connectivity matrix). </w:t>
      </w:r>
    </w:p>
    <w:p w14:paraId="0348F031" w14:textId="77777777" w:rsidR="00B0660E" w:rsidRDefault="00B0660E" w:rsidP="00754C3F">
      <w:pPr>
        <w:pStyle w:val="ListParagraph"/>
        <w:spacing w:line="240" w:lineRule="exact"/>
        <w:ind w:left="1872"/>
      </w:pPr>
    </w:p>
    <w:p w14:paraId="6D7618E4" w14:textId="3CA10746" w:rsidR="00D277EA" w:rsidRDefault="00A906B7" w:rsidP="00754C3F">
      <w:pPr>
        <w:pStyle w:val="ListParagraph"/>
        <w:numPr>
          <w:ilvl w:val="1"/>
          <w:numId w:val="21"/>
        </w:numPr>
        <w:spacing w:line="240" w:lineRule="exact"/>
      </w:pPr>
      <w:r>
        <w:t>The mod</w:t>
      </w:r>
      <w:r w:rsidR="00754C3F">
        <w:t>el also provides VN-level preference</w:t>
      </w:r>
      <w:r>
        <w:t xml:space="preserve"> information </w:t>
      </w:r>
      <w:r w:rsidR="00754C3F">
        <w:t xml:space="preserve">(e.g., VN member diversity) and </w:t>
      </w:r>
      <w:r w:rsidR="000A796F">
        <w:t xml:space="preserve">VN-level admin-status and operational-status. </w:t>
      </w:r>
    </w:p>
    <w:p w14:paraId="3127A00A" w14:textId="602AB651" w:rsidR="001C6BC9" w:rsidRDefault="001C6BC9" w:rsidP="00A7372E">
      <w:pPr>
        <w:pStyle w:val="ListParagraph"/>
        <w:spacing w:line="240" w:lineRule="exact"/>
        <w:ind w:left="1152"/>
      </w:pPr>
    </w:p>
    <w:p w14:paraId="6D54A355" w14:textId="2F166E58" w:rsidR="00E16F39" w:rsidRDefault="00E16F39" w:rsidP="00E16F39">
      <w:pPr>
        <w:pStyle w:val="ListParagraph"/>
        <w:numPr>
          <w:ilvl w:val="0"/>
          <w:numId w:val="21"/>
        </w:numPr>
        <w:spacing w:line="240" w:lineRule="exact"/>
      </w:pPr>
      <w:r>
        <w:t>L2SM YANG [</w:t>
      </w:r>
      <w:r w:rsidR="00D75A13">
        <w:t>RFC8466</w:t>
      </w:r>
      <w:r>
        <w:t xml:space="preserve">] provides all L2VPN service configuration and site information from a customer/service point of view. </w:t>
      </w:r>
    </w:p>
    <w:p w14:paraId="04152D6F" w14:textId="77777777" w:rsidR="00E16F39" w:rsidRDefault="00E16F39" w:rsidP="00E16F39">
      <w:pPr>
        <w:pStyle w:val="ListParagraph"/>
        <w:spacing w:line="240" w:lineRule="exact"/>
        <w:ind w:left="1152"/>
      </w:pPr>
    </w:p>
    <w:p w14:paraId="08C1A6EA" w14:textId="57AE4D55" w:rsidR="00B0660E" w:rsidRDefault="00B0660E" w:rsidP="00754C3F">
      <w:pPr>
        <w:pStyle w:val="ListParagraph"/>
        <w:numPr>
          <w:ilvl w:val="0"/>
          <w:numId w:val="21"/>
        </w:numPr>
        <w:spacing w:line="240" w:lineRule="exact"/>
      </w:pPr>
      <w:r>
        <w:lastRenderedPageBreak/>
        <w:t>L3SM YANG [</w:t>
      </w:r>
      <w:r w:rsidR="00D75A13">
        <w:t>RFC8299</w:t>
      </w:r>
      <w:r>
        <w:t>] provides all L3VPN service</w:t>
      </w:r>
      <w:r w:rsidR="00754C3F">
        <w:t xml:space="preserve"> </w:t>
      </w:r>
      <w:r w:rsidR="00F834DF">
        <w:t xml:space="preserve">configuration </w:t>
      </w:r>
      <w:r>
        <w:t xml:space="preserve">and site information from a customer/service point of view. </w:t>
      </w:r>
    </w:p>
    <w:p w14:paraId="3E0444EA" w14:textId="77777777" w:rsidR="00B0660E" w:rsidRDefault="00B0660E" w:rsidP="00754C3F">
      <w:pPr>
        <w:pStyle w:val="ListParagraph"/>
        <w:spacing w:line="240" w:lineRule="exact"/>
        <w:ind w:left="1152"/>
      </w:pPr>
    </w:p>
    <w:p w14:paraId="7F4063ED" w14:textId="77777777" w:rsidR="00B0660E" w:rsidRDefault="00CE4D1C" w:rsidP="00754C3F">
      <w:pPr>
        <w:pStyle w:val="ListParagraph"/>
        <w:numPr>
          <w:ilvl w:val="0"/>
          <w:numId w:val="21"/>
        </w:numPr>
        <w:spacing w:line="240" w:lineRule="exact"/>
      </w:pPr>
      <w:r>
        <w:t xml:space="preserve">The TE &amp; Service Mapping YANG model [TE &amp; Service] provides </w:t>
      </w:r>
      <w:r w:rsidR="007461E6">
        <w:t xml:space="preserve">TE-service mapping as well as site mapping. </w:t>
      </w:r>
    </w:p>
    <w:p w14:paraId="7E73BC00" w14:textId="77777777" w:rsidR="00B0660E" w:rsidRDefault="00B0660E" w:rsidP="00754C3F">
      <w:pPr>
        <w:pStyle w:val="ListParagraph"/>
        <w:spacing w:line="240" w:lineRule="exact"/>
        <w:ind w:left="1152"/>
      </w:pPr>
    </w:p>
    <w:p w14:paraId="1803766E" w14:textId="54D9A3CC" w:rsidR="00970843" w:rsidRDefault="007461E6" w:rsidP="00B35FE1">
      <w:pPr>
        <w:pStyle w:val="ListParagraph"/>
        <w:numPr>
          <w:ilvl w:val="1"/>
          <w:numId w:val="21"/>
        </w:numPr>
        <w:spacing w:line="240" w:lineRule="exact"/>
      </w:pPr>
      <w:r>
        <w:t xml:space="preserve">TE-service mapping provides the mapping of </w:t>
      </w:r>
      <w:r w:rsidR="0096412B">
        <w:t>L3</w:t>
      </w:r>
      <w:r>
        <w:t>VPN</w:t>
      </w:r>
      <w:r w:rsidR="0096412B">
        <w:t xml:space="preserve"> instance</w:t>
      </w:r>
      <w:r w:rsidR="00533E0E">
        <w:t xml:space="preserve"> from [</w:t>
      </w:r>
      <w:r w:rsidR="00D75A13" w:rsidRPr="00425337">
        <w:t>RFC8299</w:t>
      </w:r>
      <w:r w:rsidR="00533E0E">
        <w:t>]</w:t>
      </w:r>
      <w:r>
        <w:t xml:space="preserve"> with the corresponding ACTN VN</w:t>
      </w:r>
      <w:r w:rsidR="0022669E">
        <w:t xml:space="preserve"> </w:t>
      </w:r>
      <w:r w:rsidR="00F834DF">
        <w:t>instance</w:t>
      </w:r>
      <w:r>
        <w:t xml:space="preserve">. </w:t>
      </w:r>
    </w:p>
    <w:p w14:paraId="3C1CF825" w14:textId="77777777" w:rsidR="00970843" w:rsidRDefault="00970843" w:rsidP="00970843">
      <w:pPr>
        <w:pStyle w:val="ListParagraph"/>
        <w:spacing w:line="240" w:lineRule="exact"/>
        <w:ind w:left="1872"/>
      </w:pPr>
    </w:p>
    <w:p w14:paraId="055BB8AF" w14:textId="4203E03D" w:rsidR="00B0660E" w:rsidRDefault="00533E0E" w:rsidP="00B35FE1">
      <w:pPr>
        <w:pStyle w:val="ListParagraph"/>
        <w:numPr>
          <w:ilvl w:val="1"/>
          <w:numId w:val="21"/>
        </w:numPr>
        <w:spacing w:line="240" w:lineRule="exact"/>
      </w:pPr>
      <w:r>
        <w:t xml:space="preserve">The </w:t>
      </w:r>
      <w:r w:rsidR="007461E6">
        <w:t xml:space="preserve">TE-service mapping also provides the </w:t>
      </w:r>
      <w:r w:rsidR="0096412B">
        <w:t xml:space="preserve">service </w:t>
      </w:r>
      <w:r w:rsidR="007461E6">
        <w:t xml:space="preserve">mapping </w:t>
      </w:r>
      <w:r w:rsidR="0096412B">
        <w:t xml:space="preserve">requirement </w:t>
      </w:r>
      <w:r w:rsidR="007461E6">
        <w:t xml:space="preserve">type </w:t>
      </w:r>
      <w:r w:rsidR="003A29DC">
        <w:t xml:space="preserve">as to how </w:t>
      </w:r>
      <w:r w:rsidR="0096412B">
        <w:t xml:space="preserve">each </w:t>
      </w:r>
      <w:r w:rsidR="00E16F39">
        <w:t>L2/</w:t>
      </w:r>
      <w:r w:rsidR="0096412B">
        <w:t>L3</w:t>
      </w:r>
      <w:r w:rsidR="003A29DC">
        <w:t>VPN</w:t>
      </w:r>
      <w:r w:rsidR="00E16F39">
        <w:t>/VN</w:t>
      </w:r>
      <w:r w:rsidR="003A29DC">
        <w:t xml:space="preserve"> </w:t>
      </w:r>
      <w:r w:rsidR="0096412B">
        <w:t>instance</w:t>
      </w:r>
      <w:r w:rsidR="003A29DC">
        <w:t xml:space="preserve"> is created with respect to the underlay TE tunnel</w:t>
      </w:r>
      <w:r w:rsidR="0025468F">
        <w:t>s</w:t>
      </w:r>
      <w:r w:rsidR="003A29DC">
        <w:t xml:space="preserve"> (e.g., whether the </w:t>
      </w:r>
      <w:r w:rsidR="0096412B">
        <w:t>L3</w:t>
      </w:r>
      <w:r w:rsidR="003A29DC">
        <w:t xml:space="preserve">VPN requires a new and isolated </w:t>
      </w:r>
      <w:r w:rsidR="0025468F">
        <w:t xml:space="preserve">set of </w:t>
      </w:r>
      <w:r w:rsidR="003A29DC">
        <w:t>TE</w:t>
      </w:r>
      <w:r w:rsidR="0022669E">
        <w:t xml:space="preserve"> underlay tunnel</w:t>
      </w:r>
      <w:r w:rsidR="0025468F">
        <w:t>s</w:t>
      </w:r>
      <w:r w:rsidR="0022669E">
        <w:t xml:space="preserve"> or not, etc.). See Section 2.2 for detailed discussion on the mapping </w:t>
      </w:r>
      <w:r w:rsidR="00970843">
        <w:t>requirement types</w:t>
      </w:r>
      <w:r w:rsidR="0022669E">
        <w:t xml:space="preserve">. </w:t>
      </w:r>
    </w:p>
    <w:p w14:paraId="738CD1C5" w14:textId="77777777" w:rsidR="00B0660E" w:rsidRDefault="00B0660E" w:rsidP="00754C3F">
      <w:pPr>
        <w:pStyle w:val="ListParagraph"/>
        <w:spacing w:line="240" w:lineRule="exact"/>
        <w:ind w:left="1872"/>
      </w:pPr>
    </w:p>
    <w:p w14:paraId="35F6F210" w14:textId="7ADC4CED" w:rsidR="007A2340" w:rsidRPr="005D13B3" w:rsidRDefault="003A29DC" w:rsidP="005D13B3">
      <w:pPr>
        <w:pStyle w:val="ListParagraph"/>
        <w:numPr>
          <w:ilvl w:val="1"/>
          <w:numId w:val="21"/>
        </w:numPr>
        <w:spacing w:line="240" w:lineRule="exact"/>
      </w:pPr>
      <w:r>
        <w:t>Site mapping provides the site reference information across L</w:t>
      </w:r>
      <w:r w:rsidR="00E16F39">
        <w:t>2/L3</w:t>
      </w:r>
      <w:r>
        <w:t>VPN Site ID, ACTN VN Access Point ID</w:t>
      </w:r>
      <w:r w:rsidR="00110E0C">
        <w:t xml:space="preserve">, and the LTP of the </w:t>
      </w:r>
      <w:r w:rsidR="00196107">
        <w:t>access link</w:t>
      </w:r>
      <w:r w:rsidR="000F2C80">
        <w:t>.</w:t>
      </w:r>
    </w:p>
    <w:p w14:paraId="508B1C39" w14:textId="77777777" w:rsidR="00D77602" w:rsidRPr="009E761C" w:rsidRDefault="00D77602" w:rsidP="00754C3F">
      <w:pPr>
        <w:pStyle w:val="NoSpacing"/>
        <w:spacing w:line="240" w:lineRule="exact"/>
        <w:rPr>
          <w:sz w:val="18"/>
          <w:szCs w:val="20"/>
        </w:rPr>
      </w:pPr>
    </w:p>
    <w:p w14:paraId="50BBF405" w14:textId="77777777" w:rsidR="00533E0E" w:rsidRDefault="00533E0E" w:rsidP="00754C3F">
      <w:pPr>
        <w:pStyle w:val="ListParagraph"/>
        <w:spacing w:line="240" w:lineRule="exact"/>
        <w:ind w:left="1300"/>
      </w:pPr>
    </w:p>
    <w:p w14:paraId="1CCCD8CF" w14:textId="0A544DFB" w:rsidR="003A29DC" w:rsidRDefault="008773EF" w:rsidP="00754C3F">
      <w:pPr>
        <w:pStyle w:val="Heading2"/>
        <w:spacing w:line="240" w:lineRule="exact"/>
        <w:ind w:left="432"/>
      </w:pPr>
      <w:bookmarkStart w:id="67" w:name="_Toc11939773"/>
      <w:r>
        <w:t>Service and Network Orchestration</w:t>
      </w:r>
      <w:bookmarkEnd w:id="67"/>
      <w:r>
        <w:t xml:space="preserve"> </w:t>
      </w:r>
    </w:p>
    <w:p w14:paraId="39F5A904" w14:textId="77777777" w:rsidR="00923725" w:rsidRPr="00923725" w:rsidRDefault="00923725" w:rsidP="00754C3F">
      <w:pPr>
        <w:spacing w:line="240" w:lineRule="exact"/>
      </w:pPr>
    </w:p>
    <w:p w14:paraId="7365E376" w14:textId="26C56562" w:rsidR="00196107" w:rsidRDefault="00AF3D1F" w:rsidP="00754C3F">
      <w:pPr>
        <w:spacing w:line="240" w:lineRule="exact"/>
      </w:pPr>
      <w:r>
        <w:t xml:space="preserve">The </w:t>
      </w:r>
      <w:r w:rsidR="00204A26">
        <w:t xml:space="preserve">Service/Network orchestrator </w:t>
      </w:r>
      <w:r>
        <w:t xml:space="preserve">shown in Figure 1 </w:t>
      </w:r>
      <w:r w:rsidR="00204A26">
        <w:t xml:space="preserve">interfaces the customer and decouples the </w:t>
      </w:r>
      <w:r>
        <w:t xml:space="preserve">ACTN </w:t>
      </w:r>
      <w:r w:rsidR="00204A26">
        <w:t xml:space="preserve">MDSC functions from the </w:t>
      </w:r>
      <w:r>
        <w:t xml:space="preserve">customer </w:t>
      </w:r>
      <w:r w:rsidR="00204A26">
        <w:t xml:space="preserve">service </w:t>
      </w:r>
      <w:r>
        <w:t xml:space="preserve">configuration </w:t>
      </w:r>
      <w:r w:rsidR="00204A26">
        <w:t>functions</w:t>
      </w:r>
      <w:r w:rsidR="00196107">
        <w:t>.</w:t>
      </w:r>
    </w:p>
    <w:p w14:paraId="0E41D3DA" w14:textId="77777777" w:rsidR="00196107" w:rsidRDefault="00196107" w:rsidP="00754C3F">
      <w:pPr>
        <w:spacing w:line="240" w:lineRule="exact"/>
      </w:pPr>
    </w:p>
    <w:p w14:paraId="2549B48E" w14:textId="3C6DB4DB" w:rsidR="00196107" w:rsidRDefault="00AF3D1F" w:rsidP="00754C3F">
      <w:pPr>
        <w:spacing w:line="240" w:lineRule="exact"/>
      </w:pPr>
      <w:r>
        <w:t xml:space="preserve">An implementation </w:t>
      </w:r>
      <w:r w:rsidR="000F2C80">
        <w:t>c</w:t>
      </w:r>
      <w:r>
        <w:t xml:space="preserve">an choose to split the </w:t>
      </w:r>
      <w:r w:rsidR="00204A26">
        <w:t xml:space="preserve">Service/Network orchestration </w:t>
      </w:r>
      <w:r>
        <w:t>functions</w:t>
      </w:r>
      <w:r w:rsidR="00196107">
        <w:t>,</w:t>
      </w:r>
      <w:r>
        <w:t xml:space="preserve"> as described in [RFC8309] and in section 4.2 of [</w:t>
      </w:r>
      <w:r w:rsidR="00E16F39">
        <w:t>RFC8453</w:t>
      </w:r>
      <w:r>
        <w:t xml:space="preserve">], between a </w:t>
      </w:r>
      <w:r w:rsidR="00204A26">
        <w:t xml:space="preserve">top-level </w:t>
      </w:r>
      <w:r>
        <w:t xml:space="preserve">Service Orchestrator </w:t>
      </w:r>
      <w:r w:rsidR="00204A26">
        <w:t xml:space="preserve">interfacing </w:t>
      </w:r>
      <w:r>
        <w:t xml:space="preserve">the customer and </w:t>
      </w:r>
      <w:r w:rsidR="00204A26">
        <w:t xml:space="preserve">two low-level </w:t>
      </w:r>
      <w:r>
        <w:t>Network Orchestrators</w:t>
      </w:r>
      <w:r w:rsidR="00204A26">
        <w:t xml:space="preserve">, one </w:t>
      </w:r>
      <w:r>
        <w:t xml:space="preserve">controlling a multi-domain </w:t>
      </w:r>
      <w:r w:rsidR="00204A26">
        <w:t xml:space="preserve">IP/MPLS network and the other </w:t>
      </w:r>
      <w:r>
        <w:t xml:space="preserve">controlling the </w:t>
      </w:r>
      <w:r w:rsidR="00204A26">
        <w:t>Optical network</w:t>
      </w:r>
      <w:r w:rsidR="00196107">
        <w:t>s</w:t>
      </w:r>
      <w:r w:rsidR="00204A26">
        <w:t>.</w:t>
      </w:r>
    </w:p>
    <w:p w14:paraId="386FCEB4" w14:textId="77777777" w:rsidR="00196107" w:rsidRDefault="00196107" w:rsidP="00754C3F">
      <w:pPr>
        <w:spacing w:line="240" w:lineRule="exact"/>
      </w:pPr>
    </w:p>
    <w:p w14:paraId="630EACBA" w14:textId="27B53A62" w:rsidR="00196107" w:rsidRDefault="00196107" w:rsidP="00754C3F">
      <w:pPr>
        <w:spacing w:line="240" w:lineRule="exact"/>
      </w:pPr>
      <w:r>
        <w:t xml:space="preserve">Another implementation can choose to </w:t>
      </w:r>
      <w:r w:rsidR="003E4D43">
        <w:t xml:space="preserve">combine </w:t>
      </w:r>
      <w:r>
        <w:t>the L-MDSC functions</w:t>
      </w:r>
      <w:r w:rsidR="003E4D43">
        <w:t xml:space="preserve"> of the Optical hierarchical controller,</w:t>
      </w:r>
      <w:r>
        <w:t xml:space="preserve"> providing multi-domain coordination </w:t>
      </w:r>
      <w:r w:rsidR="003E4D43">
        <w:t xml:space="preserve">of </w:t>
      </w:r>
      <w:r>
        <w:t xml:space="preserve">the Optical network </w:t>
      </w:r>
      <w:r w:rsidR="003E4D43">
        <w:t xml:space="preserve">together with the MDSC functions in the </w:t>
      </w:r>
      <w:r>
        <w:t>Service/Network orchestrator.</w:t>
      </w:r>
    </w:p>
    <w:p w14:paraId="56027CB5" w14:textId="77777777" w:rsidR="00196107" w:rsidRDefault="00196107" w:rsidP="00754C3F">
      <w:pPr>
        <w:spacing w:line="240" w:lineRule="exact"/>
      </w:pPr>
    </w:p>
    <w:p w14:paraId="536E17DD" w14:textId="7D84B0FD" w:rsidR="008773EF" w:rsidRDefault="00204A26" w:rsidP="00754C3F">
      <w:pPr>
        <w:spacing w:line="240" w:lineRule="exact"/>
      </w:pPr>
      <w:r>
        <w:t xml:space="preserve">Without loss of generality, </w:t>
      </w:r>
      <w:r w:rsidR="00AF3D1F">
        <w:t xml:space="preserve">this </w:t>
      </w:r>
      <w:r>
        <w:t>assume</w:t>
      </w:r>
      <w:r w:rsidR="00AF3D1F">
        <w:t>s</w:t>
      </w:r>
      <w:r>
        <w:t xml:space="preserve"> that </w:t>
      </w:r>
      <w:r w:rsidR="00AF3D1F">
        <w:t xml:space="preserve">the </w:t>
      </w:r>
      <w:r>
        <w:t xml:space="preserve">service/network orchestrator as depicted in </w:t>
      </w:r>
      <w:r w:rsidR="000F2C80">
        <w:t>F</w:t>
      </w:r>
      <w:r>
        <w:t xml:space="preserve">igure </w:t>
      </w:r>
      <w:r w:rsidR="00AF3D1F">
        <w:t xml:space="preserve">1 </w:t>
      </w:r>
      <w:r>
        <w:t xml:space="preserve">would include </w:t>
      </w:r>
      <w:r w:rsidR="00AF3D1F">
        <w:t xml:space="preserve">all the required functionalities as in </w:t>
      </w:r>
      <w:r>
        <w:t xml:space="preserve">a hierarchical orchestration case. </w:t>
      </w:r>
    </w:p>
    <w:p w14:paraId="2061C710" w14:textId="77777777" w:rsidR="00923725" w:rsidRDefault="00923725" w:rsidP="00754C3F">
      <w:pPr>
        <w:spacing w:line="240" w:lineRule="exact"/>
      </w:pPr>
    </w:p>
    <w:p w14:paraId="4C1B199D" w14:textId="3D85C25F" w:rsidR="00DA0F87" w:rsidRDefault="00204A26" w:rsidP="00754C3F">
      <w:pPr>
        <w:spacing w:line="240" w:lineRule="exact"/>
      </w:pPr>
      <w:r>
        <w:t xml:space="preserve">One of the important service functions the Service/Network orchestrator performs is to identify </w:t>
      </w:r>
      <w:r w:rsidR="00A7372E">
        <w:t xml:space="preserve">which TE Tunnels should carry </w:t>
      </w:r>
      <w:r w:rsidR="008C2549">
        <w:t xml:space="preserve">the L3VPN </w:t>
      </w:r>
      <w:r w:rsidR="00A7372E">
        <w:t xml:space="preserve">traffic </w:t>
      </w:r>
      <w:r w:rsidR="00DA0F87">
        <w:t>(from TE &amp; Service Mapping Model</w:t>
      </w:r>
      <w:r>
        <w:t xml:space="preserve">) and </w:t>
      </w:r>
      <w:r w:rsidR="00CE7423">
        <w:t xml:space="preserve">to </w:t>
      </w:r>
      <w:r>
        <w:t xml:space="preserve">relay </w:t>
      </w:r>
      <w:r w:rsidR="00A7372E">
        <w:t xml:space="preserve">this information </w:t>
      </w:r>
      <w:r>
        <w:t xml:space="preserve">to </w:t>
      </w:r>
      <w:r w:rsidR="00A7372E">
        <w:t xml:space="preserve">the </w:t>
      </w:r>
      <w:r>
        <w:t>IP/MPLS domain controllers</w:t>
      </w:r>
      <w:r w:rsidR="00A7372E">
        <w:t>,</w:t>
      </w:r>
      <w:r>
        <w:t xml:space="preserve"> via non-ACTN </w:t>
      </w:r>
      <w:r>
        <w:lastRenderedPageBreak/>
        <w:t>interface</w:t>
      </w:r>
      <w:r w:rsidR="00A7372E">
        <w:t>,</w:t>
      </w:r>
      <w:r>
        <w:t xml:space="preserve"> to ensure proper IP/VRF forwarding table be populated ac</w:t>
      </w:r>
      <w:r w:rsidR="005D13B3">
        <w:t>cording to the TE binding requirement</w:t>
      </w:r>
      <w:r>
        <w:t xml:space="preserve"> for th</w:t>
      </w:r>
      <w:r w:rsidR="00DA0F87">
        <w:t xml:space="preserve">e </w:t>
      </w:r>
      <w:r w:rsidR="00CE7423">
        <w:t>L3</w:t>
      </w:r>
      <w:r w:rsidR="00DA0F87">
        <w:t>VPN.</w:t>
      </w:r>
    </w:p>
    <w:p w14:paraId="621E64A9" w14:textId="77777777" w:rsidR="00923725" w:rsidRDefault="00923725" w:rsidP="00754C3F">
      <w:pPr>
        <w:spacing w:line="240" w:lineRule="exact"/>
      </w:pPr>
    </w:p>
    <w:p w14:paraId="7408CC20" w14:textId="4B70841D" w:rsidR="00204A26" w:rsidRDefault="00DA0F87" w:rsidP="00754C3F">
      <w:pPr>
        <w:spacing w:line="240" w:lineRule="exact"/>
      </w:pPr>
      <w:r w:rsidRPr="00A7372E">
        <w:rPr>
          <w:highlight w:val="yellow"/>
        </w:rPr>
        <w:t xml:space="preserve">[Editor’s Note: What mechanism would convey </w:t>
      </w:r>
      <w:r w:rsidR="00BF390F" w:rsidRPr="00A7372E">
        <w:rPr>
          <w:highlight w:val="yellow"/>
        </w:rPr>
        <w:t xml:space="preserve">on the interface </w:t>
      </w:r>
      <w:r w:rsidR="00CE7423" w:rsidRPr="00A7372E">
        <w:rPr>
          <w:highlight w:val="yellow"/>
        </w:rPr>
        <w:t xml:space="preserve">to the </w:t>
      </w:r>
      <w:r w:rsidRPr="00A7372E">
        <w:rPr>
          <w:highlight w:val="yellow"/>
        </w:rPr>
        <w:t xml:space="preserve">IP/MPLS </w:t>
      </w:r>
      <w:r w:rsidR="00CE7423" w:rsidRPr="00A7372E">
        <w:rPr>
          <w:highlight w:val="yellow"/>
        </w:rPr>
        <w:t xml:space="preserve">domain controllers </w:t>
      </w:r>
      <w:r w:rsidRPr="00A7372E">
        <w:rPr>
          <w:highlight w:val="yellow"/>
        </w:rPr>
        <w:t xml:space="preserve">as well as on the SBI (between IP/MPLS </w:t>
      </w:r>
      <w:r w:rsidR="00CE7423" w:rsidRPr="00A7372E">
        <w:rPr>
          <w:highlight w:val="yellow"/>
        </w:rPr>
        <w:t xml:space="preserve">domain controllers </w:t>
      </w:r>
      <w:r w:rsidRPr="00A7372E">
        <w:rPr>
          <w:highlight w:val="yellow"/>
        </w:rPr>
        <w:t xml:space="preserve">and IP/MPLS </w:t>
      </w:r>
      <w:r w:rsidR="00CE7423" w:rsidRPr="00A7372E">
        <w:rPr>
          <w:highlight w:val="yellow"/>
        </w:rPr>
        <w:t xml:space="preserve">PE </w:t>
      </w:r>
      <w:r w:rsidRPr="00A7372E">
        <w:rPr>
          <w:highlight w:val="yellow"/>
        </w:rPr>
        <w:t>router</w:t>
      </w:r>
      <w:r w:rsidR="00CE7423" w:rsidRPr="00A7372E">
        <w:rPr>
          <w:highlight w:val="yellow"/>
        </w:rPr>
        <w:t>s</w:t>
      </w:r>
      <w:r w:rsidRPr="00A7372E">
        <w:rPr>
          <w:highlight w:val="yellow"/>
        </w:rPr>
        <w:t xml:space="preserve">) the TE binding policy </w:t>
      </w:r>
      <w:r w:rsidR="00D277EA" w:rsidRPr="00A7372E">
        <w:rPr>
          <w:highlight w:val="yellow"/>
        </w:rPr>
        <w:t xml:space="preserve">dynamically </w:t>
      </w:r>
      <w:r w:rsidRPr="00A7372E">
        <w:rPr>
          <w:highlight w:val="yellow"/>
        </w:rPr>
        <w:t xml:space="preserve">for the </w:t>
      </w:r>
      <w:r w:rsidR="00BF390F" w:rsidRPr="00A7372E">
        <w:rPr>
          <w:highlight w:val="yellow"/>
        </w:rPr>
        <w:t>L3</w:t>
      </w:r>
      <w:r w:rsidRPr="00A7372E">
        <w:rPr>
          <w:highlight w:val="yellow"/>
        </w:rPr>
        <w:t>VPN? Typically, VRF is the function of th</w:t>
      </w:r>
      <w:r w:rsidR="008773EF" w:rsidRPr="00A7372E">
        <w:rPr>
          <w:highlight w:val="yellow"/>
        </w:rPr>
        <w:t xml:space="preserve">e device that participate </w:t>
      </w:r>
      <w:r w:rsidR="00D277EA" w:rsidRPr="00A7372E">
        <w:rPr>
          <w:highlight w:val="yellow"/>
        </w:rPr>
        <w:t xml:space="preserve">MP-BGP in </w:t>
      </w:r>
      <w:r w:rsidR="008773EF" w:rsidRPr="00A7372E">
        <w:rPr>
          <w:highlight w:val="yellow"/>
        </w:rPr>
        <w:t>MPLS VPN</w:t>
      </w:r>
      <w:r w:rsidRPr="00A7372E">
        <w:rPr>
          <w:highlight w:val="yellow"/>
        </w:rPr>
        <w:t>. With current MP-BGP</w:t>
      </w:r>
      <w:r w:rsidR="008773EF" w:rsidRPr="00A7372E">
        <w:rPr>
          <w:highlight w:val="yellow"/>
        </w:rPr>
        <w:t xml:space="preserve"> implementation in MPLS VPN</w:t>
      </w:r>
      <w:r w:rsidR="00EA354E" w:rsidRPr="00A7372E">
        <w:rPr>
          <w:highlight w:val="yellow"/>
        </w:rPr>
        <w:t xml:space="preserve">, </w:t>
      </w:r>
      <w:r w:rsidR="008773EF" w:rsidRPr="00A7372E">
        <w:rPr>
          <w:highlight w:val="yellow"/>
        </w:rPr>
        <w:t xml:space="preserve">the </w:t>
      </w:r>
      <w:r w:rsidR="00EA354E" w:rsidRPr="00A7372E">
        <w:rPr>
          <w:highlight w:val="yellow"/>
        </w:rPr>
        <w:t>VRF’s BGP next hop is the desti</w:t>
      </w:r>
      <w:r w:rsidR="00D277EA" w:rsidRPr="00A7372E">
        <w:rPr>
          <w:highlight w:val="yellow"/>
        </w:rPr>
        <w:t>nation PE and the mapp</w:t>
      </w:r>
      <w:r w:rsidR="005D13B3" w:rsidRPr="00A7372E">
        <w:rPr>
          <w:highlight w:val="yellow"/>
        </w:rPr>
        <w:t xml:space="preserve">ing to a tunnel </w:t>
      </w:r>
      <w:r w:rsidR="003E65A4" w:rsidRPr="00A7372E">
        <w:rPr>
          <w:highlight w:val="yellow"/>
        </w:rPr>
        <w:t xml:space="preserve">(either an LDP or a BGP tunnel) </w:t>
      </w:r>
      <w:r w:rsidR="00BF390F" w:rsidRPr="00A7372E">
        <w:rPr>
          <w:highlight w:val="yellow"/>
        </w:rPr>
        <w:t xml:space="preserve">toward the destination PE </w:t>
      </w:r>
      <w:r w:rsidR="005D13B3" w:rsidRPr="00A7372E">
        <w:rPr>
          <w:highlight w:val="yellow"/>
        </w:rPr>
        <w:t xml:space="preserve">is done by </w:t>
      </w:r>
      <w:r w:rsidR="003E65A4" w:rsidRPr="00A7372E">
        <w:rPr>
          <w:highlight w:val="yellow"/>
        </w:rPr>
        <w:t>automatically without any configuration. It is to be determined the impact on the PE VRF operation</w:t>
      </w:r>
      <w:r w:rsidR="003B4602" w:rsidRPr="00A7372E">
        <w:rPr>
          <w:highlight w:val="yellow"/>
        </w:rPr>
        <w:t xml:space="preserve"> when the tunnel is an optical bypass tunnel which does not participate either LDP or BGP.</w:t>
      </w:r>
      <w:r w:rsidR="003E65A4" w:rsidRPr="00A7372E">
        <w:rPr>
          <w:highlight w:val="yellow"/>
        </w:rPr>
        <w:t xml:space="preserve"> </w:t>
      </w:r>
    </w:p>
    <w:p w14:paraId="707FD6A9" w14:textId="77777777" w:rsidR="005D13B3" w:rsidRDefault="005D13B3" w:rsidP="00754C3F">
      <w:pPr>
        <w:spacing w:line="240" w:lineRule="exact"/>
      </w:pPr>
    </w:p>
    <w:p w14:paraId="735B06F4" w14:textId="27F26F9F" w:rsidR="005D13B3" w:rsidRDefault="005D13B3" w:rsidP="00754C3F">
      <w:pPr>
        <w:spacing w:line="240" w:lineRule="exact"/>
      </w:pPr>
      <w:r>
        <w:t xml:space="preserve">Figure 3 shows service/network orchestrator </w:t>
      </w:r>
      <w:r w:rsidR="0005591F">
        <w:t>interactions with various domain c</w:t>
      </w:r>
      <w:r>
        <w:t>ontrollers</w:t>
      </w:r>
      <w:r w:rsidR="0005591F">
        <w:t xml:space="preserve"> to instantiate tunnel provisioning as well as service configuration.  </w:t>
      </w:r>
    </w:p>
    <w:p w14:paraId="3E77CBBA" w14:textId="77777777" w:rsidR="005D13B3" w:rsidRDefault="005D13B3" w:rsidP="00754C3F">
      <w:pPr>
        <w:spacing w:line="240" w:lineRule="exact"/>
      </w:pPr>
    </w:p>
    <w:p w14:paraId="737F6604" w14:textId="77777777" w:rsidR="005D13B3" w:rsidRDefault="005D13B3" w:rsidP="005D13B3">
      <w:pPr>
        <w:pStyle w:val="ListParagraph"/>
        <w:spacing w:line="240" w:lineRule="exact"/>
      </w:pPr>
    </w:p>
    <w:p w14:paraId="51480D2D" w14:textId="77777777" w:rsidR="000A797E" w:rsidRPr="000A797E" w:rsidRDefault="000A797E" w:rsidP="000A797E">
      <w:pPr>
        <w:spacing w:line="240" w:lineRule="exact"/>
        <w:rPr>
          <w:sz w:val="18"/>
          <w:szCs w:val="20"/>
        </w:rPr>
      </w:pPr>
      <w:r w:rsidRPr="000A797E">
        <w:rPr>
          <w:sz w:val="18"/>
          <w:szCs w:val="20"/>
        </w:rPr>
        <w:t xml:space="preserve">            +-------|----------------------------------|-----------+</w:t>
      </w:r>
    </w:p>
    <w:p w14:paraId="542E4FC3" w14:textId="77777777" w:rsidR="000A797E" w:rsidRPr="000A797E" w:rsidRDefault="000A797E" w:rsidP="000A797E">
      <w:pPr>
        <w:spacing w:line="240" w:lineRule="exact"/>
        <w:rPr>
          <w:sz w:val="18"/>
          <w:szCs w:val="20"/>
        </w:rPr>
      </w:pPr>
      <w:r w:rsidRPr="000A797E">
        <w:rPr>
          <w:sz w:val="18"/>
          <w:szCs w:val="20"/>
        </w:rPr>
        <w:t xml:space="preserve">            |   +----------------------------------+   |           |</w:t>
      </w:r>
    </w:p>
    <w:p w14:paraId="0FB6D292" w14:textId="77777777" w:rsidR="000A797E" w:rsidRPr="000A797E" w:rsidRDefault="000A797E" w:rsidP="000A797E">
      <w:pPr>
        <w:spacing w:line="240" w:lineRule="exact"/>
        <w:rPr>
          <w:sz w:val="18"/>
          <w:szCs w:val="20"/>
        </w:rPr>
      </w:pPr>
      <w:r w:rsidRPr="000A797E">
        <w:rPr>
          <w:sz w:val="18"/>
          <w:szCs w:val="20"/>
        </w:rPr>
        <w:t xml:space="preserve">            |   |MDSC TE &amp; Service Mapping Function|   |           |</w:t>
      </w:r>
    </w:p>
    <w:p w14:paraId="73B8DFA3" w14:textId="77777777" w:rsidR="000A797E" w:rsidRPr="000A797E" w:rsidRDefault="000A797E" w:rsidP="000A797E">
      <w:pPr>
        <w:spacing w:line="240" w:lineRule="exact"/>
        <w:rPr>
          <w:sz w:val="18"/>
          <w:szCs w:val="20"/>
        </w:rPr>
      </w:pPr>
      <w:r w:rsidRPr="000A797E">
        <w:rPr>
          <w:sz w:val="18"/>
          <w:szCs w:val="20"/>
        </w:rPr>
        <w:t xml:space="preserve">            |   +----------------------------------+   |           |</w:t>
      </w:r>
    </w:p>
    <w:p w14:paraId="16685DB0" w14:textId="77777777" w:rsidR="000A797E" w:rsidRPr="000A797E" w:rsidRDefault="000A797E" w:rsidP="000A797E">
      <w:pPr>
        <w:spacing w:line="240" w:lineRule="exact"/>
        <w:rPr>
          <w:sz w:val="18"/>
          <w:szCs w:val="20"/>
        </w:rPr>
      </w:pPr>
      <w:r w:rsidRPr="000A797E">
        <w:rPr>
          <w:sz w:val="18"/>
          <w:szCs w:val="20"/>
        </w:rPr>
        <w:t xml:space="preserve">            |       |                          |       |           |</w:t>
      </w:r>
    </w:p>
    <w:p w14:paraId="3CDEEAF3" w14:textId="77777777" w:rsidR="000A797E" w:rsidRPr="000A797E" w:rsidRDefault="000A797E" w:rsidP="000A797E">
      <w:pPr>
        <w:spacing w:line="240" w:lineRule="exact"/>
        <w:rPr>
          <w:sz w:val="18"/>
          <w:szCs w:val="20"/>
        </w:rPr>
      </w:pPr>
      <w:r w:rsidRPr="000A797E">
        <w:rPr>
          <w:sz w:val="18"/>
          <w:szCs w:val="20"/>
        </w:rPr>
        <w:t xml:space="preserve">            |   +------------------+       +---------------------+ |</w:t>
      </w:r>
    </w:p>
    <w:p w14:paraId="4EE84717" w14:textId="77777777" w:rsidR="000A797E" w:rsidRPr="000A797E" w:rsidRDefault="000A797E" w:rsidP="000A797E">
      <w:pPr>
        <w:spacing w:line="240" w:lineRule="exact"/>
        <w:rPr>
          <w:sz w:val="18"/>
          <w:szCs w:val="20"/>
        </w:rPr>
      </w:pPr>
      <w:r w:rsidRPr="000A797E">
        <w:rPr>
          <w:sz w:val="18"/>
          <w:szCs w:val="20"/>
        </w:rPr>
        <w:t xml:space="preserve">            |   | MDSC NP Function |-------|Service Config. Func.| |</w:t>
      </w:r>
    </w:p>
    <w:p w14:paraId="3FFC1CE4" w14:textId="77777777" w:rsidR="000A797E" w:rsidRPr="000A797E" w:rsidRDefault="000A797E" w:rsidP="000A797E">
      <w:pPr>
        <w:spacing w:line="240" w:lineRule="exact"/>
        <w:rPr>
          <w:sz w:val="18"/>
          <w:szCs w:val="20"/>
        </w:rPr>
      </w:pPr>
      <w:r w:rsidRPr="000A797E">
        <w:rPr>
          <w:sz w:val="18"/>
          <w:szCs w:val="20"/>
        </w:rPr>
        <w:t xml:space="preserve">            |   +------------------+       +---------------------+ |</w:t>
      </w:r>
    </w:p>
    <w:p w14:paraId="45ED2102" w14:textId="77777777" w:rsidR="000A797E" w:rsidRPr="000A797E" w:rsidRDefault="000A797E" w:rsidP="000A797E">
      <w:pPr>
        <w:spacing w:line="240" w:lineRule="exact"/>
        <w:rPr>
          <w:sz w:val="18"/>
          <w:szCs w:val="20"/>
        </w:rPr>
      </w:pPr>
      <w:r w:rsidRPr="000A797E">
        <w:rPr>
          <w:sz w:val="18"/>
          <w:szCs w:val="20"/>
        </w:rPr>
        <w:t xml:space="preserve">            +-------|------------------------------|---------------+</w:t>
      </w:r>
    </w:p>
    <w:p w14:paraId="35181CD3" w14:textId="77777777" w:rsidR="000A797E" w:rsidRPr="000A797E" w:rsidRDefault="000A797E" w:rsidP="000A797E">
      <w:pPr>
        <w:spacing w:line="240" w:lineRule="exact"/>
        <w:rPr>
          <w:sz w:val="18"/>
          <w:szCs w:val="20"/>
        </w:rPr>
      </w:pPr>
      <w:r w:rsidRPr="000A797E">
        <w:rPr>
          <w:sz w:val="18"/>
          <w:szCs w:val="20"/>
        </w:rPr>
        <w:t xml:space="preserve">                    |                              |</w:t>
      </w:r>
    </w:p>
    <w:p w14:paraId="79168EFC" w14:textId="77777777" w:rsidR="000A797E" w:rsidRPr="000A797E" w:rsidRDefault="000A797E" w:rsidP="000A797E">
      <w:pPr>
        <w:spacing w:line="240" w:lineRule="exact"/>
        <w:rPr>
          <w:sz w:val="18"/>
          <w:szCs w:val="20"/>
        </w:rPr>
      </w:pPr>
      <w:r w:rsidRPr="000A797E">
        <w:rPr>
          <w:sz w:val="18"/>
          <w:szCs w:val="20"/>
        </w:rPr>
        <w:t xml:space="preserve">                    |          +-------------------+------+  3.</w:t>
      </w:r>
    </w:p>
    <w:p w14:paraId="71784C8F" w14:textId="77777777" w:rsidR="000A797E" w:rsidRPr="000A797E" w:rsidRDefault="000A797E" w:rsidP="000A797E">
      <w:pPr>
        <w:spacing w:line="240" w:lineRule="exact"/>
        <w:rPr>
          <w:sz w:val="18"/>
          <w:szCs w:val="20"/>
        </w:rPr>
      </w:pPr>
      <w:r w:rsidRPr="000A797E">
        <w:rPr>
          <w:sz w:val="18"/>
          <w:szCs w:val="20"/>
        </w:rPr>
        <w:t xml:space="preserve">    2. Inter-layer  |         /                            \ VPN Serv.</w:t>
      </w:r>
    </w:p>
    <w:p w14:paraId="2F1E0342" w14:textId="77777777" w:rsidR="000A797E" w:rsidRPr="000A797E" w:rsidRDefault="000A797E" w:rsidP="000A797E">
      <w:pPr>
        <w:spacing w:line="240" w:lineRule="exact"/>
        <w:rPr>
          <w:sz w:val="18"/>
          <w:szCs w:val="20"/>
        </w:rPr>
      </w:pPr>
      <w:r w:rsidRPr="000A797E">
        <w:rPr>
          <w:sz w:val="18"/>
          <w:szCs w:val="20"/>
        </w:rPr>
        <w:t xml:space="preserve">       tunnel +-----+--------/-------+-----------------+    \provision</w:t>
      </w:r>
    </w:p>
    <w:p w14:paraId="2D6FD7D0" w14:textId="77777777" w:rsidR="000A797E" w:rsidRPr="000A797E" w:rsidRDefault="000A797E" w:rsidP="000A797E">
      <w:pPr>
        <w:spacing w:line="240" w:lineRule="exact"/>
        <w:rPr>
          <w:sz w:val="18"/>
          <w:szCs w:val="20"/>
        </w:rPr>
      </w:pPr>
      <w:r w:rsidRPr="000A797E">
        <w:rPr>
          <w:sz w:val="18"/>
          <w:szCs w:val="20"/>
        </w:rPr>
        <w:t xml:space="preserve">       binding|             /        | 1. Optical      |     \</w:t>
      </w:r>
    </w:p>
    <w:p w14:paraId="36B7226D" w14:textId="77777777" w:rsidR="000A797E" w:rsidRPr="000A797E" w:rsidRDefault="000A797E" w:rsidP="000A797E">
      <w:pPr>
        <w:spacing w:line="240" w:lineRule="exact"/>
        <w:rPr>
          <w:sz w:val="18"/>
          <w:szCs w:val="20"/>
        </w:rPr>
      </w:pPr>
      <w:r w:rsidRPr="000A797E">
        <w:rPr>
          <w:sz w:val="18"/>
          <w:szCs w:val="20"/>
        </w:rPr>
        <w:t xml:space="preserve">              |            /         | tunnel creation |      \</w:t>
      </w:r>
    </w:p>
    <w:p w14:paraId="2AB07D9A" w14:textId="77777777" w:rsidR="000A797E" w:rsidRPr="000A797E" w:rsidRDefault="000A797E" w:rsidP="000A797E">
      <w:pPr>
        <w:spacing w:line="240" w:lineRule="exact"/>
        <w:rPr>
          <w:sz w:val="18"/>
          <w:szCs w:val="20"/>
        </w:rPr>
      </w:pPr>
      <w:r w:rsidRPr="000A797E">
        <w:rPr>
          <w:sz w:val="18"/>
          <w:szCs w:val="20"/>
        </w:rPr>
        <w:t xml:space="preserve">         +----|-----------/-+    +---|------+    +-----|-------\---+</w:t>
      </w:r>
    </w:p>
    <w:p w14:paraId="4FCF33CB" w14:textId="77777777" w:rsidR="000A797E" w:rsidRPr="000A797E" w:rsidRDefault="000A797E" w:rsidP="000A797E">
      <w:pPr>
        <w:spacing w:line="240" w:lineRule="exact"/>
        <w:rPr>
          <w:sz w:val="18"/>
          <w:szCs w:val="20"/>
        </w:rPr>
      </w:pPr>
      <w:r w:rsidRPr="000A797E">
        <w:rPr>
          <w:sz w:val="18"/>
          <w:szCs w:val="20"/>
        </w:rPr>
        <w:t xml:space="preserve">         | +-----+  +-----+ |    | +------+ |    | +-----+  +-----+|</w:t>
      </w:r>
    </w:p>
    <w:p w14:paraId="5B02CB16" w14:textId="77777777" w:rsidR="000A797E" w:rsidRPr="000A797E" w:rsidRDefault="000A797E" w:rsidP="000A797E">
      <w:pPr>
        <w:spacing w:line="240" w:lineRule="exact"/>
        <w:rPr>
          <w:sz w:val="18"/>
          <w:szCs w:val="20"/>
        </w:rPr>
      </w:pPr>
      <w:r w:rsidRPr="000A797E">
        <w:rPr>
          <w:sz w:val="18"/>
          <w:szCs w:val="20"/>
        </w:rPr>
        <w:t xml:space="preserve">         | |PNC1 |  |Serv.| |    | | PNC  | |    | |PNC2 |  |Serv.||</w:t>
      </w:r>
    </w:p>
    <w:p w14:paraId="1535EAC1" w14:textId="77777777" w:rsidR="000A797E" w:rsidRPr="000A797E" w:rsidRDefault="000A797E" w:rsidP="000A797E">
      <w:pPr>
        <w:spacing w:line="240" w:lineRule="exact"/>
        <w:rPr>
          <w:sz w:val="18"/>
          <w:szCs w:val="20"/>
        </w:rPr>
      </w:pPr>
      <w:r w:rsidRPr="000A797E">
        <w:rPr>
          <w:sz w:val="18"/>
          <w:szCs w:val="20"/>
        </w:rPr>
        <w:t xml:space="preserve">         | +-----+  +-----+ |    | +------+ |    | +-----+  +-----+|</w:t>
      </w:r>
    </w:p>
    <w:p w14:paraId="4019EFE3" w14:textId="507BA6D5" w:rsidR="005D13B3" w:rsidRPr="000A797E" w:rsidRDefault="000A797E" w:rsidP="000A797E">
      <w:pPr>
        <w:spacing w:line="240" w:lineRule="exact"/>
        <w:rPr>
          <w:sz w:val="18"/>
          <w:szCs w:val="20"/>
        </w:rPr>
      </w:pPr>
      <w:r w:rsidRPr="000A797E">
        <w:rPr>
          <w:sz w:val="18"/>
          <w:szCs w:val="20"/>
        </w:rPr>
        <w:t xml:space="preserve">         +------------------+    +----------+    +-----------------+</w:t>
      </w:r>
    </w:p>
    <w:p w14:paraId="7BA3A764" w14:textId="77777777" w:rsidR="000A797E" w:rsidRDefault="000A797E" w:rsidP="005D13B3">
      <w:pPr>
        <w:spacing w:line="240" w:lineRule="exact"/>
        <w:jc w:val="center"/>
        <w:rPr>
          <w:szCs w:val="20"/>
        </w:rPr>
      </w:pPr>
    </w:p>
    <w:p w14:paraId="3E14BDAB" w14:textId="77777777" w:rsidR="005D13B3" w:rsidRDefault="005D13B3" w:rsidP="005D13B3">
      <w:pPr>
        <w:spacing w:line="240" w:lineRule="exact"/>
        <w:jc w:val="center"/>
      </w:pPr>
      <w:r>
        <w:rPr>
          <w:szCs w:val="20"/>
        </w:rPr>
        <w:t>Figure 3</w:t>
      </w:r>
      <w:r w:rsidRPr="007A2340">
        <w:rPr>
          <w:szCs w:val="20"/>
        </w:rPr>
        <w:t>.</w:t>
      </w:r>
      <w:r>
        <w:rPr>
          <w:szCs w:val="20"/>
        </w:rPr>
        <w:t xml:space="preserve"> </w:t>
      </w:r>
      <w:r>
        <w:t>Service and Network Orchestration Process</w:t>
      </w:r>
    </w:p>
    <w:p w14:paraId="14CF65C1" w14:textId="77777777" w:rsidR="005D13B3" w:rsidRDefault="005D13B3" w:rsidP="00754C3F">
      <w:pPr>
        <w:spacing w:line="240" w:lineRule="exact"/>
      </w:pPr>
    </w:p>
    <w:p w14:paraId="108BEDAD" w14:textId="77777777" w:rsidR="00204A26" w:rsidRDefault="00204A26" w:rsidP="00754C3F">
      <w:pPr>
        <w:pStyle w:val="ListParagraph"/>
        <w:spacing w:line="240" w:lineRule="exact"/>
        <w:ind w:left="2020"/>
      </w:pPr>
    </w:p>
    <w:p w14:paraId="6C49B920" w14:textId="3F25D6E0" w:rsidR="007B5CA4" w:rsidRDefault="005D13B3" w:rsidP="00754C3F">
      <w:pPr>
        <w:pStyle w:val="ListParagraph"/>
        <w:numPr>
          <w:ilvl w:val="0"/>
          <w:numId w:val="22"/>
        </w:numPr>
        <w:spacing w:line="240" w:lineRule="exact"/>
      </w:pPr>
      <w:r>
        <w:t xml:space="preserve">TE binding </w:t>
      </w:r>
      <w:r w:rsidR="00DF75D4">
        <w:t xml:space="preserve">requirement </w:t>
      </w:r>
      <w:r w:rsidR="003704EA">
        <w:t xml:space="preserve">types </w:t>
      </w:r>
      <w:r w:rsidR="00204A26">
        <w:t>[TE-service mapping] are:</w:t>
      </w:r>
    </w:p>
    <w:p w14:paraId="0D3FCDBB" w14:textId="77777777" w:rsidR="007B5CA4" w:rsidRDefault="007B5CA4" w:rsidP="00754C3F">
      <w:pPr>
        <w:pStyle w:val="ListParagraph"/>
        <w:spacing w:line="240" w:lineRule="exact"/>
        <w:ind w:left="1152"/>
      </w:pPr>
    </w:p>
    <w:p w14:paraId="17AC6121" w14:textId="63532D3A" w:rsidR="007B5CA4" w:rsidRDefault="00DF75D4" w:rsidP="003704EA">
      <w:pPr>
        <w:pStyle w:val="ListParagraph"/>
        <w:numPr>
          <w:ilvl w:val="1"/>
          <w:numId w:val="28"/>
        </w:numPr>
        <w:spacing w:line="240" w:lineRule="exact"/>
      </w:pPr>
      <w:r>
        <w:t xml:space="preserve">Hard </w:t>
      </w:r>
      <w:r w:rsidR="003A0736">
        <w:t>Isolation</w:t>
      </w:r>
      <w:r w:rsidR="00460697">
        <w:t xml:space="preserve"> with deterministic latency</w:t>
      </w:r>
      <w:r w:rsidR="000564C1">
        <w:t>:</w:t>
      </w:r>
      <w:r w:rsidR="00890299">
        <w:t xml:space="preserve"> </w:t>
      </w:r>
      <w:r w:rsidR="00204A26">
        <w:t xml:space="preserve">Customer </w:t>
      </w:r>
      <w:r w:rsidR="00890299">
        <w:t>would</w:t>
      </w:r>
      <w:r w:rsidR="00204A26">
        <w:t xml:space="preserve"> request an L3VPN service [</w:t>
      </w:r>
      <w:r w:rsidR="00D75A13" w:rsidRPr="00425337">
        <w:t>RFC8299</w:t>
      </w:r>
      <w:r w:rsidR="00204A26">
        <w:t xml:space="preserve">] </w:t>
      </w:r>
      <w:r w:rsidR="003A0736">
        <w:t xml:space="preserve">using a set of </w:t>
      </w:r>
      <w:r w:rsidR="00CF12F9">
        <w:t xml:space="preserve">TE </w:t>
      </w:r>
      <w:r w:rsidR="00204A26">
        <w:lastRenderedPageBreak/>
        <w:t>Tunnel</w:t>
      </w:r>
      <w:r w:rsidR="003A0736">
        <w:t>s</w:t>
      </w:r>
      <w:r w:rsidR="00460697">
        <w:t xml:space="preserve"> </w:t>
      </w:r>
      <w:r w:rsidR="003A0736">
        <w:t xml:space="preserve">with a deterministic latency requirement and </w:t>
      </w:r>
      <w:r w:rsidR="00460697">
        <w:t xml:space="preserve">that </w:t>
      </w:r>
      <w:r w:rsidR="003A0736">
        <w:t xml:space="preserve">cannot be not shared with </w:t>
      </w:r>
      <w:r w:rsidR="00460697">
        <w:t xml:space="preserve">other </w:t>
      </w:r>
      <w:r w:rsidR="00890299">
        <w:t xml:space="preserve">L3VPN </w:t>
      </w:r>
      <w:r w:rsidR="00460697">
        <w:t>services</w:t>
      </w:r>
      <w:r w:rsidR="00CF12F9" w:rsidRPr="00CF12F9">
        <w:t xml:space="preserve"> </w:t>
      </w:r>
      <w:r w:rsidR="00CF12F9">
        <w:t>nor compete for bandwidth with other Tunnels</w:t>
      </w:r>
      <w:r w:rsidR="00460697">
        <w:t>.</w:t>
      </w:r>
    </w:p>
    <w:p w14:paraId="5DD912A1" w14:textId="77777777" w:rsidR="006E23A7" w:rsidRDefault="006E23A7" w:rsidP="006E23A7">
      <w:pPr>
        <w:pStyle w:val="ListParagraph"/>
        <w:spacing w:line="240" w:lineRule="exact"/>
        <w:ind w:left="1872"/>
      </w:pPr>
    </w:p>
    <w:p w14:paraId="65987CDB" w14:textId="35D1AE36" w:rsidR="00460697" w:rsidRDefault="00DF75D4" w:rsidP="003704EA">
      <w:pPr>
        <w:pStyle w:val="ListParagraph"/>
        <w:numPr>
          <w:ilvl w:val="1"/>
          <w:numId w:val="28"/>
        </w:numPr>
        <w:spacing w:line="240" w:lineRule="exact"/>
      </w:pPr>
      <w:r>
        <w:t xml:space="preserve">Hard </w:t>
      </w:r>
      <w:r w:rsidR="003A0736">
        <w:t xml:space="preserve">Isolation: </w:t>
      </w:r>
      <w:r w:rsidR="00460697">
        <w:t>This is similar to the above case without deterministic latency requirement</w:t>
      </w:r>
      <w:r w:rsidR="003A0736">
        <w:t>s</w:t>
      </w:r>
      <w:r w:rsidR="00460697">
        <w:t xml:space="preserve">. </w:t>
      </w:r>
    </w:p>
    <w:p w14:paraId="6BAC86A6" w14:textId="77777777" w:rsidR="006E23A7" w:rsidRDefault="006E23A7" w:rsidP="006E23A7">
      <w:pPr>
        <w:spacing w:line="240" w:lineRule="exact"/>
        <w:ind w:left="0"/>
      </w:pPr>
    </w:p>
    <w:p w14:paraId="0863C567" w14:textId="44580A94" w:rsidR="000564C1" w:rsidRDefault="00DF75D4" w:rsidP="003704EA">
      <w:pPr>
        <w:pStyle w:val="ListParagraph"/>
        <w:numPr>
          <w:ilvl w:val="1"/>
          <w:numId w:val="28"/>
        </w:numPr>
        <w:spacing w:line="240" w:lineRule="exact"/>
      </w:pPr>
      <w:r>
        <w:t xml:space="preserve">Soft </w:t>
      </w:r>
      <w:r w:rsidR="003A0736">
        <w:t>Isolation</w:t>
      </w:r>
      <w:r w:rsidR="00890299">
        <w:t>: Customer would request an L3</w:t>
      </w:r>
      <w:r w:rsidR="000564C1">
        <w:t xml:space="preserve">VPN service </w:t>
      </w:r>
      <w:r w:rsidR="00CF12F9">
        <w:t xml:space="preserve">using a set of </w:t>
      </w:r>
      <w:r w:rsidR="00890299">
        <w:t xml:space="preserve">MPLS-TE tunnel </w:t>
      </w:r>
      <w:r w:rsidR="00CF12F9">
        <w:t xml:space="preserve">which cannot be shared with </w:t>
      </w:r>
      <w:r w:rsidR="00890299">
        <w:t>other L3VPN service</w:t>
      </w:r>
      <w:r w:rsidR="00CF12F9">
        <w:t>s</w:t>
      </w:r>
      <w:r w:rsidR="006179FC">
        <w:t>.</w:t>
      </w:r>
      <w:r w:rsidR="00890299">
        <w:t xml:space="preserve"> </w:t>
      </w:r>
    </w:p>
    <w:p w14:paraId="51380278" w14:textId="77777777" w:rsidR="006E23A7" w:rsidRDefault="006E23A7" w:rsidP="006E23A7">
      <w:pPr>
        <w:spacing w:line="240" w:lineRule="exact"/>
        <w:ind w:left="0"/>
      </w:pPr>
    </w:p>
    <w:p w14:paraId="7698AF2C" w14:textId="6D7862E3" w:rsidR="000564C1" w:rsidRDefault="000564C1" w:rsidP="003704EA">
      <w:pPr>
        <w:pStyle w:val="ListParagraph"/>
        <w:numPr>
          <w:ilvl w:val="1"/>
          <w:numId w:val="28"/>
        </w:numPr>
        <w:spacing w:line="240" w:lineRule="exact"/>
      </w:pPr>
      <w:r>
        <w:t>Shar</w:t>
      </w:r>
      <w:r w:rsidR="00CF12F9">
        <w:t>ing</w:t>
      </w:r>
      <w:r>
        <w:t xml:space="preserve">: </w:t>
      </w:r>
      <w:r w:rsidR="00890299">
        <w:t xml:space="preserve">Customer would accept sharing </w:t>
      </w:r>
      <w:r w:rsidR="00CF12F9">
        <w:t xml:space="preserve">the MPLS-TE Tunnels supporting </w:t>
      </w:r>
      <w:r w:rsidR="00890299">
        <w:t xml:space="preserve">its L3VPN service with other services. </w:t>
      </w:r>
    </w:p>
    <w:p w14:paraId="46EC8D0F" w14:textId="77777777" w:rsidR="007B5CA4" w:rsidRDefault="007B5CA4" w:rsidP="00754C3F">
      <w:pPr>
        <w:pStyle w:val="ListParagraph"/>
        <w:spacing w:line="240" w:lineRule="exact"/>
        <w:ind w:left="1872"/>
      </w:pPr>
    </w:p>
    <w:p w14:paraId="69DB547F" w14:textId="28CB3620" w:rsidR="00890299" w:rsidRDefault="003704EA" w:rsidP="006E23A7">
      <w:pPr>
        <w:spacing w:line="240" w:lineRule="exact"/>
      </w:pPr>
      <w:r>
        <w:t>For the first three types</w:t>
      </w:r>
      <w:r w:rsidR="002A5F12">
        <w:t xml:space="preserve">, there could be additional </w:t>
      </w:r>
      <w:r w:rsidR="00CF12F9">
        <w:t xml:space="preserve">TE binding </w:t>
      </w:r>
      <w:r w:rsidR="002A5F12">
        <w:t xml:space="preserve">requirements with respect to </w:t>
      </w:r>
      <w:r w:rsidR="00CF12F9">
        <w:t xml:space="preserve">different </w:t>
      </w:r>
      <w:r w:rsidR="002A5F12">
        <w:t>VN member</w:t>
      </w:r>
      <w:r w:rsidR="00CF12F9">
        <w:t>s</w:t>
      </w:r>
      <w:r w:rsidR="002A5F12">
        <w:t xml:space="preserve"> </w:t>
      </w:r>
      <w:r w:rsidR="00CF12F9">
        <w:t xml:space="preserve">of the same VN associated with </w:t>
      </w:r>
      <w:r>
        <w:t xml:space="preserve">an </w:t>
      </w:r>
      <w:r w:rsidR="002A5F12">
        <w:t xml:space="preserve">L3VPN service. </w:t>
      </w:r>
      <w:r w:rsidR="00B64BC0">
        <w:t>For the first two cases, VN member</w:t>
      </w:r>
      <w:r w:rsidR="00CF12F9">
        <w:t>s</w:t>
      </w:r>
      <w:r w:rsidR="00B64BC0">
        <w:t xml:space="preserve"> can be hard</w:t>
      </w:r>
      <w:r w:rsidR="00CF12F9">
        <w:t>-</w:t>
      </w:r>
      <w:r w:rsidR="00B64BC0">
        <w:t>isolated, soft-isolated, or shared. For the third case, VN member</w:t>
      </w:r>
      <w:r w:rsidR="00CF12F9">
        <w:t>s</w:t>
      </w:r>
      <w:r w:rsidR="00B64BC0">
        <w:t xml:space="preserve"> can be soft-isolated or shared.</w:t>
      </w:r>
    </w:p>
    <w:p w14:paraId="4E38D05C" w14:textId="77777777" w:rsidR="00B64BC0" w:rsidRDefault="00B64BC0" w:rsidP="00754C3F">
      <w:pPr>
        <w:pStyle w:val="ListParagraph"/>
        <w:spacing w:line="240" w:lineRule="exact"/>
        <w:ind w:left="1872"/>
      </w:pPr>
    </w:p>
    <w:p w14:paraId="1DBBB4C9" w14:textId="77777777" w:rsidR="00F9462E" w:rsidRDefault="00F9462E" w:rsidP="00754C3F">
      <w:pPr>
        <w:pStyle w:val="ListParagraph"/>
        <w:spacing w:line="240" w:lineRule="exact"/>
      </w:pPr>
    </w:p>
    <w:p w14:paraId="13B4F481" w14:textId="5AE09B6D" w:rsidR="00923725" w:rsidRDefault="00843A80" w:rsidP="00754C3F">
      <w:pPr>
        <w:pStyle w:val="ListParagraph"/>
        <w:numPr>
          <w:ilvl w:val="0"/>
          <w:numId w:val="22"/>
        </w:numPr>
        <w:spacing w:line="240" w:lineRule="exact"/>
      </w:pPr>
      <w:r>
        <w:t>W</w:t>
      </w:r>
      <w:r w:rsidR="005D13B3">
        <w:t xml:space="preserve">hen </w:t>
      </w:r>
      <w:r w:rsidR="00890299">
        <w:t xml:space="preserve">“Hard </w:t>
      </w:r>
      <w:r w:rsidR="00CF12F9">
        <w:t>Isolation</w:t>
      </w:r>
      <w:r w:rsidR="00890299">
        <w:t xml:space="preserve"> with or w/o deterministic latency”</w:t>
      </w:r>
      <w:r w:rsidR="003704EA">
        <w:t xml:space="preserve"> (i.e., the first and the second type)</w:t>
      </w:r>
      <w:r w:rsidR="00890299">
        <w:t xml:space="preserve"> </w:t>
      </w:r>
      <w:r w:rsidR="00CF12F9">
        <w:t xml:space="preserve">TE binding requirement </w:t>
      </w:r>
      <w:r>
        <w:t>is applied</w:t>
      </w:r>
      <w:r w:rsidR="00F9462E">
        <w:t xml:space="preserve"> for a </w:t>
      </w:r>
      <w:r w:rsidR="00890299">
        <w:t>L3</w:t>
      </w:r>
      <w:r w:rsidR="00F9462E">
        <w:t>VPN, a new optical layer tunnel has to be created</w:t>
      </w:r>
      <w:r w:rsidR="00A038D5">
        <w:t xml:space="preserve"> (</w:t>
      </w:r>
      <w:r w:rsidR="0005591F">
        <w:t xml:space="preserve">Step 1 in Figure </w:t>
      </w:r>
      <w:r w:rsidR="00A038D5">
        <w:t>3)</w:t>
      </w:r>
      <w:r w:rsidR="0005591F">
        <w:t xml:space="preserve">. </w:t>
      </w:r>
      <w:r w:rsidR="00F9462E">
        <w:t>This operation requires the following control level mechanisms as follows:</w:t>
      </w:r>
    </w:p>
    <w:p w14:paraId="32A60089" w14:textId="77777777" w:rsidR="00923725" w:rsidRDefault="00923725" w:rsidP="00754C3F">
      <w:pPr>
        <w:pStyle w:val="ListParagraph"/>
        <w:spacing w:line="240" w:lineRule="exact"/>
        <w:ind w:left="1152"/>
      </w:pPr>
    </w:p>
    <w:p w14:paraId="1217F833" w14:textId="081B9625" w:rsidR="00923725" w:rsidRDefault="00F9462E" w:rsidP="00754C3F">
      <w:pPr>
        <w:pStyle w:val="ListParagraph"/>
        <w:numPr>
          <w:ilvl w:val="1"/>
          <w:numId w:val="22"/>
        </w:numPr>
        <w:spacing w:line="240" w:lineRule="exact"/>
      </w:pPr>
      <w:r>
        <w:t xml:space="preserve">The MDSC </w:t>
      </w:r>
      <w:r w:rsidR="00473588">
        <w:t xml:space="preserve">function of the Service/Network Orchestrator </w:t>
      </w:r>
      <w:r>
        <w:t xml:space="preserve">identifies </w:t>
      </w:r>
      <w:r w:rsidR="002A5F12">
        <w:t xml:space="preserve">only </w:t>
      </w:r>
      <w:r>
        <w:t>the domain</w:t>
      </w:r>
      <w:r w:rsidR="00A038D5">
        <w:t>s</w:t>
      </w:r>
      <w:r>
        <w:t xml:space="preserve"> in the IP/MPLS layer in which the VPN </w:t>
      </w:r>
      <w:r w:rsidR="008E7F6D">
        <w:t xml:space="preserve">needs to be forwarded. </w:t>
      </w:r>
    </w:p>
    <w:p w14:paraId="48A8391F" w14:textId="77777777" w:rsidR="00923725" w:rsidRDefault="00923725" w:rsidP="00754C3F">
      <w:pPr>
        <w:pStyle w:val="ListParagraph"/>
        <w:spacing w:line="240" w:lineRule="exact"/>
        <w:ind w:left="1872"/>
      </w:pPr>
    </w:p>
    <w:p w14:paraId="4CA96F8D" w14:textId="6D5076BA" w:rsidR="00923725" w:rsidRDefault="008E7F6D" w:rsidP="00754C3F">
      <w:pPr>
        <w:pStyle w:val="ListParagraph"/>
        <w:numPr>
          <w:ilvl w:val="1"/>
          <w:numId w:val="22"/>
        </w:numPr>
        <w:spacing w:line="240" w:lineRule="exact"/>
      </w:pPr>
      <w:r>
        <w:t xml:space="preserve">Once the IP/MPLS layer domains are determined, the MDSC </w:t>
      </w:r>
      <w:r w:rsidR="00473588">
        <w:t xml:space="preserve">function of the Service/Network Orchestrator </w:t>
      </w:r>
      <w:r>
        <w:t xml:space="preserve">needs to identify the </w:t>
      </w:r>
      <w:r w:rsidR="00473588">
        <w:t xml:space="preserve">set of optical ingress and egress points </w:t>
      </w:r>
      <w:r w:rsidR="00A038D5">
        <w:t xml:space="preserve">of the </w:t>
      </w:r>
      <w:r w:rsidR="00473588">
        <w:t>und</w:t>
      </w:r>
      <w:r w:rsidR="00A038D5">
        <w:t xml:space="preserve">erlay </w:t>
      </w:r>
      <w:r>
        <w:t xml:space="preserve">optical </w:t>
      </w:r>
      <w:r w:rsidR="00A038D5">
        <w:t>tunnel</w:t>
      </w:r>
      <w:r w:rsidR="00473588">
        <w:t>s</w:t>
      </w:r>
      <w:r w:rsidR="006E23A7">
        <w:t xml:space="preserve"> </w:t>
      </w:r>
      <w:r w:rsidR="00A038D5">
        <w:t xml:space="preserve">providing connectivity between </w:t>
      </w:r>
      <w:r>
        <w:t xml:space="preserve">the IP/MPLS layer domains. </w:t>
      </w:r>
    </w:p>
    <w:p w14:paraId="78A42842" w14:textId="77777777" w:rsidR="00923725" w:rsidRDefault="00923725" w:rsidP="00754C3F">
      <w:pPr>
        <w:pStyle w:val="ListParagraph"/>
        <w:spacing w:line="240" w:lineRule="exact"/>
        <w:ind w:left="1872"/>
      </w:pPr>
    </w:p>
    <w:p w14:paraId="7AA55157" w14:textId="1A17B81A" w:rsidR="0018698F" w:rsidRDefault="008E7F6D" w:rsidP="00754C3F">
      <w:pPr>
        <w:pStyle w:val="ListParagraph"/>
        <w:numPr>
          <w:ilvl w:val="1"/>
          <w:numId w:val="22"/>
        </w:numPr>
        <w:spacing w:line="240" w:lineRule="exact"/>
      </w:pPr>
      <w:r>
        <w:t xml:space="preserve">Once both IP/MPLS </w:t>
      </w:r>
      <w:r w:rsidR="002A5F12">
        <w:t xml:space="preserve">layers </w:t>
      </w:r>
      <w:r>
        <w:t>and optical layer are determined, the MDSC needs to identify the inter-layer peering points in both IP/MPLS domains a</w:t>
      </w:r>
      <w:r w:rsidR="0018698F">
        <w:t>s well as the optical domain</w:t>
      </w:r>
      <w:r w:rsidR="00A038D5">
        <w:t>(s)</w:t>
      </w:r>
      <w:r w:rsidR="0018698F">
        <w:t>.</w:t>
      </w:r>
      <w:r>
        <w:t xml:space="preserve"> </w:t>
      </w:r>
      <w:r w:rsidR="0018698F">
        <w:t xml:space="preserve">This implies that the </w:t>
      </w:r>
      <w:r w:rsidR="008C512E">
        <w:t>L3</w:t>
      </w:r>
      <w:r w:rsidR="0018698F">
        <w:t xml:space="preserve">VPN </w:t>
      </w:r>
      <w:r w:rsidR="008C512E">
        <w:t xml:space="preserve">traffic </w:t>
      </w:r>
      <w:r w:rsidR="0018698F">
        <w:t>will be forwarded to a</w:t>
      </w:r>
      <w:r w:rsidR="008C512E">
        <w:t>n MPLS-TE</w:t>
      </w:r>
      <w:r w:rsidR="0018698F">
        <w:t xml:space="preserve"> tunnel that starts at the ingress PE (in one </w:t>
      </w:r>
      <w:r w:rsidR="008C512E">
        <w:t xml:space="preserve">IP/MPLS </w:t>
      </w:r>
      <w:r w:rsidR="0018698F">
        <w:t xml:space="preserve">domain) and terminates at the egress PE (in another </w:t>
      </w:r>
      <w:r w:rsidR="008C512E">
        <w:t xml:space="preserve">IP/MPLS </w:t>
      </w:r>
      <w:r w:rsidR="0018698F">
        <w:t xml:space="preserve">domain) via </w:t>
      </w:r>
      <w:r w:rsidR="00473588">
        <w:t xml:space="preserve">a dedicated </w:t>
      </w:r>
      <w:r w:rsidR="0018698F">
        <w:t>underlay optical tunnel.</w:t>
      </w:r>
    </w:p>
    <w:p w14:paraId="16B66A5D" w14:textId="77777777" w:rsidR="0018698F" w:rsidRDefault="0018698F" w:rsidP="00754C3F">
      <w:pPr>
        <w:pStyle w:val="ListParagraph"/>
        <w:spacing w:line="240" w:lineRule="exact"/>
        <w:ind w:left="2740"/>
      </w:pPr>
    </w:p>
    <w:p w14:paraId="6E554964" w14:textId="61CBAF3A" w:rsidR="00473588" w:rsidRDefault="007A2340" w:rsidP="00754C3F">
      <w:pPr>
        <w:pStyle w:val="ListParagraph"/>
        <w:numPr>
          <w:ilvl w:val="0"/>
          <w:numId w:val="23"/>
        </w:numPr>
        <w:spacing w:line="240" w:lineRule="exact"/>
      </w:pPr>
      <w:r>
        <w:t xml:space="preserve">The MDSC function of the Service/Network Orchestrator needs to first </w:t>
      </w:r>
      <w:r w:rsidR="008C512E">
        <w:t xml:space="preserve">request the optical </w:t>
      </w:r>
      <w:r w:rsidR="00473588">
        <w:t>L-MDSC</w:t>
      </w:r>
      <w:r w:rsidR="008C512E">
        <w:t xml:space="preserve"> to </w:t>
      </w:r>
      <w:r>
        <w:t xml:space="preserve">instantiate an optical </w:t>
      </w:r>
      <w:r>
        <w:lastRenderedPageBreak/>
        <w:t xml:space="preserve">tunnel for the optical ingress and egress. This is referred to as optical tunnel </w:t>
      </w:r>
      <w:r w:rsidR="00473588">
        <w:t xml:space="preserve">creation </w:t>
      </w:r>
      <w:r w:rsidR="005D13B3">
        <w:t>(Step 1 in Figure 3).</w:t>
      </w:r>
      <w:r w:rsidR="0087119A">
        <w:t xml:space="preserve"> Note that it is L-MDSC responsibility to perform multi-domain optical coordination with its underlying optical PNCs, for setting up a multi-domain optical tunnel.</w:t>
      </w:r>
    </w:p>
    <w:p w14:paraId="049D509A" w14:textId="77777777" w:rsidR="0087119A" w:rsidRDefault="0087119A" w:rsidP="0087119A">
      <w:pPr>
        <w:pStyle w:val="ListParagraph"/>
        <w:spacing w:line="240" w:lineRule="exact"/>
        <w:ind w:left="1152"/>
      </w:pPr>
    </w:p>
    <w:p w14:paraId="1E7B48D7" w14:textId="5F488D1D" w:rsidR="007A2340" w:rsidRDefault="007A2340" w:rsidP="00754C3F">
      <w:pPr>
        <w:pStyle w:val="ListParagraph"/>
        <w:numPr>
          <w:ilvl w:val="0"/>
          <w:numId w:val="23"/>
        </w:numPr>
        <w:spacing w:line="240" w:lineRule="exact"/>
      </w:pPr>
      <w:r>
        <w:t xml:space="preserve">Once the </w:t>
      </w:r>
      <w:r w:rsidR="00473588">
        <w:t xml:space="preserve">optical </w:t>
      </w:r>
      <w:r>
        <w:t xml:space="preserve">tunnel is established, then the </w:t>
      </w:r>
      <w:r w:rsidR="0087119A">
        <w:t xml:space="preserve">MDSC </w:t>
      </w:r>
      <w:r>
        <w:t>function of the Service/Network Orchestrator needs to coordinate with the PNC function</w:t>
      </w:r>
      <w:r w:rsidR="0087119A">
        <w:t>s</w:t>
      </w:r>
      <w:r>
        <w:t xml:space="preserve"> of the IP/MPLS Domain Controller</w:t>
      </w:r>
      <w:r w:rsidR="0087119A">
        <w:t>s</w:t>
      </w:r>
      <w:r>
        <w:t xml:space="preserve"> (under which the ingress </w:t>
      </w:r>
      <w:r w:rsidR="0087119A">
        <w:t xml:space="preserve">and egress </w:t>
      </w:r>
      <w:r>
        <w:t>PE</w:t>
      </w:r>
      <w:r w:rsidR="0087119A">
        <w:t>s</w:t>
      </w:r>
      <w:r>
        <w:t xml:space="preserve"> belong)</w:t>
      </w:r>
      <w:r w:rsidR="0087119A">
        <w:t xml:space="preserve"> the setup of a multi-domain MPLS-TE Tunnel, between the ingress and egress P</w:t>
      </w:r>
      <w:r w:rsidR="00AA28C2">
        <w:t>E</w:t>
      </w:r>
      <w:r w:rsidR="0087119A">
        <w:t>s</w:t>
      </w:r>
      <w:r w:rsidR="00AA28C2">
        <w:t>.</w:t>
      </w:r>
      <w:r w:rsidR="0087119A">
        <w:t xml:space="preserve"> </w:t>
      </w:r>
      <w:r w:rsidR="00AA28C2">
        <w:t>This setup</w:t>
      </w:r>
      <w:r w:rsidR="0087119A">
        <w:t xml:space="preserve"> is carried by the created underlay optical tunnel</w:t>
      </w:r>
      <w:r w:rsidR="005D13B3">
        <w:t xml:space="preserve"> </w:t>
      </w:r>
      <w:r>
        <w:t xml:space="preserve">(Step 2 in </w:t>
      </w:r>
      <w:r w:rsidR="005D13B3">
        <w:t>Figure 3).</w:t>
      </w:r>
    </w:p>
    <w:p w14:paraId="2549E24C" w14:textId="77777777" w:rsidR="007A2340" w:rsidRDefault="007A2340" w:rsidP="00754C3F">
      <w:pPr>
        <w:pStyle w:val="ListParagraph"/>
        <w:spacing w:line="240" w:lineRule="exact"/>
        <w:ind w:left="1152"/>
      </w:pPr>
    </w:p>
    <w:p w14:paraId="45E45BA5" w14:textId="7784D61B" w:rsidR="000B4B58" w:rsidRDefault="0018698F" w:rsidP="007576B2">
      <w:pPr>
        <w:pStyle w:val="ListParagraph"/>
        <w:numPr>
          <w:ilvl w:val="0"/>
          <w:numId w:val="23"/>
        </w:numPr>
        <w:spacing w:line="240" w:lineRule="exact"/>
      </w:pPr>
      <w:r>
        <w:t xml:space="preserve">It is the responsibility of </w:t>
      </w:r>
      <w:r w:rsidR="007B49FE">
        <w:t xml:space="preserve">the </w:t>
      </w:r>
      <w:r w:rsidR="0087119A">
        <w:t xml:space="preserve">Service Configuration Function of the </w:t>
      </w:r>
      <w:r>
        <w:t xml:space="preserve">Service/Network Orchestrator to </w:t>
      </w:r>
      <w:r w:rsidR="00843A80">
        <w:t xml:space="preserve">identify interfaces/labels </w:t>
      </w:r>
      <w:r>
        <w:t xml:space="preserve">on both ingress and egress </w:t>
      </w:r>
      <w:r w:rsidR="0087119A">
        <w:t>PEs</w:t>
      </w:r>
      <w:r>
        <w:t xml:space="preserve"> and to convey this </w:t>
      </w:r>
      <w:r w:rsidR="0087119A">
        <w:t xml:space="preserve">information </w:t>
      </w:r>
      <w:r>
        <w:t xml:space="preserve">to both </w:t>
      </w:r>
      <w:r w:rsidR="0087119A">
        <w:t xml:space="preserve">the </w:t>
      </w:r>
      <w:r>
        <w:t>IP/MPLS Domain Controller</w:t>
      </w:r>
      <w:r w:rsidR="00843A80">
        <w:t xml:space="preserve">s </w:t>
      </w:r>
      <w:r w:rsidR="0087119A">
        <w:t xml:space="preserve">(under which the ingress and egress PEs belong) </w:t>
      </w:r>
      <w:r w:rsidR="00843A80">
        <w:t xml:space="preserve">for </w:t>
      </w:r>
      <w:r w:rsidR="0087119A">
        <w:t xml:space="preserve">proper configuration of the L3VPN (BGP and VRF function of the PEs) </w:t>
      </w:r>
      <w:r w:rsidR="00843A80">
        <w:t>in their domain networks</w:t>
      </w:r>
      <w:r w:rsidR="007A2340">
        <w:t xml:space="preserve"> (Step 3 in </w:t>
      </w:r>
      <w:r w:rsidR="0005591F">
        <w:t xml:space="preserve">Figure 3). </w:t>
      </w:r>
    </w:p>
    <w:p w14:paraId="6714FCAE" w14:textId="77777777" w:rsidR="00A0688C" w:rsidRDefault="00A0688C" w:rsidP="00754C3F">
      <w:pPr>
        <w:spacing w:line="240" w:lineRule="exact"/>
        <w:jc w:val="center"/>
      </w:pPr>
    </w:p>
    <w:p w14:paraId="6F0180A3" w14:textId="77777777" w:rsidR="007A2340" w:rsidRPr="007A2340" w:rsidRDefault="007A2340" w:rsidP="00754C3F">
      <w:pPr>
        <w:pStyle w:val="NoSpacing"/>
        <w:spacing w:line="240" w:lineRule="exact"/>
        <w:jc w:val="center"/>
        <w:rPr>
          <w:szCs w:val="20"/>
        </w:rPr>
      </w:pPr>
    </w:p>
    <w:p w14:paraId="2176F085" w14:textId="2109A546" w:rsidR="001F6791" w:rsidRDefault="001F6791" w:rsidP="00754C3F">
      <w:pPr>
        <w:pStyle w:val="Heading2"/>
        <w:spacing w:line="240" w:lineRule="exact"/>
        <w:ind w:left="432"/>
      </w:pPr>
      <w:bookmarkStart w:id="68" w:name="_Toc11939774"/>
      <w:r>
        <w:t xml:space="preserve">IP/MPLS Domain Controller </w:t>
      </w:r>
      <w:r w:rsidR="00903114">
        <w:t xml:space="preserve">and NE </w:t>
      </w:r>
      <w:r>
        <w:t>Functions</w:t>
      </w:r>
      <w:bookmarkEnd w:id="68"/>
    </w:p>
    <w:p w14:paraId="0537E2DD" w14:textId="77777777" w:rsidR="006A56F7" w:rsidRPr="006A56F7" w:rsidRDefault="006A56F7" w:rsidP="00754C3F">
      <w:pPr>
        <w:spacing w:line="240" w:lineRule="exact"/>
      </w:pPr>
    </w:p>
    <w:p w14:paraId="411F230C" w14:textId="77777777" w:rsidR="006A56F7" w:rsidRDefault="001F6791" w:rsidP="00754C3F">
      <w:pPr>
        <w:spacing w:line="240" w:lineRule="exact"/>
      </w:pPr>
      <w:r>
        <w:t xml:space="preserve">IP/MPLS networks are assumed to have multiple domains and each domain is controlled by IP/MPLS domain controller in which the ACTN PNC functions and non-ACTN service functions are performed by the IP/MPLS domain controller. </w:t>
      </w:r>
    </w:p>
    <w:p w14:paraId="5520D88C" w14:textId="77777777" w:rsidR="006A56F7" w:rsidRDefault="006A56F7" w:rsidP="00754C3F">
      <w:pPr>
        <w:spacing w:line="240" w:lineRule="exact"/>
      </w:pPr>
    </w:p>
    <w:p w14:paraId="6191C683" w14:textId="40678F39" w:rsidR="001F6791" w:rsidRDefault="001F6791" w:rsidP="00754C3F">
      <w:pPr>
        <w:spacing w:line="240" w:lineRule="exact"/>
      </w:pPr>
      <w:r>
        <w:t>Among the functions of the IP/MPLS domain controller are VPN service aspect provisioning such as VRF control and management for VPN s</w:t>
      </w:r>
      <w:r w:rsidR="006566D6">
        <w:t xml:space="preserve">ervices, etc. </w:t>
      </w:r>
      <w:r w:rsidR="00DF75D4">
        <w:t>It is</w:t>
      </w:r>
      <w:r w:rsidR="006566D6">
        <w:t xml:space="preserve"> assume</w:t>
      </w:r>
      <w:r w:rsidR="00DF75D4">
        <w:t>d</w:t>
      </w:r>
      <w:r w:rsidR="006566D6">
        <w:t xml:space="preserve"> that </w:t>
      </w:r>
      <w:r>
        <w:t xml:space="preserve">BGP is running in the inter-domain IP/MPLS networks for </w:t>
      </w:r>
      <w:r w:rsidR="00E16F39">
        <w:t>L2/</w:t>
      </w:r>
      <w:r>
        <w:t>L3VPN</w:t>
      </w:r>
      <w:r w:rsidR="00DF75D4">
        <w:t xml:space="preserve"> and that </w:t>
      </w:r>
      <w:r w:rsidR="00DF75D4" w:rsidRPr="00DF75D4">
        <w:t>the IP/MPLS domain controller is also responsible for configuring the BGP speakers within its control domain</w:t>
      </w:r>
      <w:r w:rsidR="006179FC">
        <w:t xml:space="preserve"> if necessary.</w:t>
      </w:r>
    </w:p>
    <w:p w14:paraId="3C3849FD" w14:textId="77777777" w:rsidR="001D75DC" w:rsidRDefault="001D75DC" w:rsidP="00754C3F">
      <w:pPr>
        <w:spacing w:line="240" w:lineRule="exact"/>
      </w:pPr>
    </w:p>
    <w:p w14:paraId="567B3B7C" w14:textId="188FE0B2" w:rsidR="001D75DC" w:rsidRDefault="001D75DC" w:rsidP="00754C3F">
      <w:pPr>
        <w:spacing w:line="240" w:lineRule="exact"/>
      </w:pPr>
      <w:r>
        <w:t xml:space="preserve">Depending on the TE binding </w:t>
      </w:r>
      <w:r w:rsidR="00F66E26">
        <w:t xml:space="preserve">requirement types </w:t>
      </w:r>
      <w:r>
        <w:t xml:space="preserve">discussed in Section 2.2., there are two possible deployment scenarios. </w:t>
      </w:r>
    </w:p>
    <w:p w14:paraId="54F4E883" w14:textId="77777777" w:rsidR="00D45C84" w:rsidRDefault="00D45C84" w:rsidP="00754C3F">
      <w:pPr>
        <w:spacing w:line="240" w:lineRule="exact"/>
      </w:pPr>
    </w:p>
    <w:p w14:paraId="46ACCB71" w14:textId="212AEDE9" w:rsidR="007F6FAE" w:rsidRDefault="007F6FAE" w:rsidP="00754C3F">
      <w:pPr>
        <w:pStyle w:val="Heading3"/>
        <w:spacing w:line="240" w:lineRule="exact"/>
        <w:ind w:left="432"/>
      </w:pPr>
      <w:bookmarkStart w:id="69" w:name="_Toc11939775"/>
      <w:r>
        <w:t xml:space="preserve">Scenario A: </w:t>
      </w:r>
      <w:r w:rsidR="00F66E26">
        <w:t xml:space="preserve">Shared </w:t>
      </w:r>
      <w:r>
        <w:t xml:space="preserve">Tunnel </w:t>
      </w:r>
      <w:r w:rsidR="0047069F">
        <w:t>Selection</w:t>
      </w:r>
      <w:bookmarkEnd w:id="69"/>
    </w:p>
    <w:p w14:paraId="616581DA" w14:textId="77777777" w:rsidR="007F6FAE" w:rsidRPr="007F6FAE" w:rsidRDefault="007F6FAE" w:rsidP="00754C3F">
      <w:pPr>
        <w:spacing w:line="240" w:lineRule="exact"/>
      </w:pPr>
    </w:p>
    <w:p w14:paraId="5288D9C2" w14:textId="5FEE56B8" w:rsidR="00D45C84" w:rsidRDefault="001620AF" w:rsidP="00754C3F">
      <w:pPr>
        <w:spacing w:line="240" w:lineRule="exact"/>
      </w:pPr>
      <w:r>
        <w:t xml:space="preserve">When the </w:t>
      </w:r>
      <w:r w:rsidR="00E16F39">
        <w:t>L2/</w:t>
      </w:r>
      <w:r w:rsidR="00F66E26">
        <w:t>L3</w:t>
      </w:r>
      <w:r>
        <w:t xml:space="preserve">VPN does not require </w:t>
      </w:r>
      <w:r w:rsidR="00F66E26">
        <w:t>isolation (either hard or soft),</w:t>
      </w:r>
      <w:r w:rsidR="0047069F">
        <w:t xml:space="preserve"> </w:t>
      </w:r>
      <w:r>
        <w:t xml:space="preserve">it can select an existing </w:t>
      </w:r>
      <w:r w:rsidR="005C0349">
        <w:t xml:space="preserve">MPLS-TE and Optical </w:t>
      </w:r>
      <w:r>
        <w:t>tunnel</w:t>
      </w:r>
      <w:r w:rsidR="001D75DC">
        <w:t xml:space="preserve"> </w:t>
      </w:r>
      <w:r w:rsidR="005C0349">
        <w:t xml:space="preserve">between ingress and egress PE, </w:t>
      </w:r>
      <w:r w:rsidR="0047069F">
        <w:t xml:space="preserve">without creating any new </w:t>
      </w:r>
      <w:r w:rsidR="005C0349">
        <w:t xml:space="preserve">TE </w:t>
      </w:r>
      <w:r w:rsidR="0047069F">
        <w:t>tunnels</w:t>
      </w:r>
      <w:r w:rsidR="00510D84">
        <w:t>. Figure 4 shows this scenario.</w:t>
      </w:r>
      <w:r>
        <w:t xml:space="preserve"> </w:t>
      </w:r>
    </w:p>
    <w:p w14:paraId="6C4982B5" w14:textId="2E5CE040" w:rsidR="007F6FAE" w:rsidRDefault="00B5535F" w:rsidP="00754C3F">
      <w:pPr>
        <w:spacing w:line="240" w:lineRule="exact"/>
      </w:pPr>
      <w:r>
        <w:t xml:space="preserve"> </w:t>
      </w:r>
    </w:p>
    <w:p w14:paraId="76CB2F11" w14:textId="77777777" w:rsidR="001D75DC" w:rsidRDefault="001D75DC" w:rsidP="00754C3F">
      <w:pPr>
        <w:spacing w:line="240" w:lineRule="exact"/>
        <w:ind w:left="2560"/>
      </w:pPr>
    </w:p>
    <w:p w14:paraId="4C5B54DC" w14:textId="2F593487" w:rsidR="00EE560A" w:rsidRPr="00EE560A" w:rsidRDefault="00EE560A" w:rsidP="00EE560A">
      <w:pPr>
        <w:pStyle w:val="ListParagraph"/>
        <w:spacing w:line="240" w:lineRule="exact"/>
        <w:rPr>
          <w:sz w:val="20"/>
        </w:rPr>
      </w:pPr>
      <w:r>
        <w:rPr>
          <w:sz w:val="20"/>
        </w:rPr>
        <w:lastRenderedPageBreak/>
        <w:t xml:space="preserve">         </w:t>
      </w:r>
      <w:r w:rsidRPr="00EE560A">
        <w:rPr>
          <w:sz w:val="20"/>
        </w:rPr>
        <w:t>IP/MPLS Domain 1                    IP/MPLS Domain 2</w:t>
      </w:r>
    </w:p>
    <w:p w14:paraId="66D34F2A" w14:textId="77777777" w:rsidR="00EE560A" w:rsidRPr="00EE560A" w:rsidRDefault="00EE560A" w:rsidP="00EE560A">
      <w:pPr>
        <w:pStyle w:val="ListParagraph"/>
        <w:spacing w:line="240" w:lineRule="exact"/>
        <w:rPr>
          <w:sz w:val="20"/>
        </w:rPr>
      </w:pPr>
      <w:r w:rsidRPr="00EE560A">
        <w:rPr>
          <w:sz w:val="20"/>
        </w:rPr>
        <w:t xml:space="preserve">             Controller                          Controller</w:t>
      </w:r>
    </w:p>
    <w:p w14:paraId="5390F6E4" w14:textId="77777777" w:rsidR="00EE560A" w:rsidRPr="00EE560A" w:rsidRDefault="00EE560A" w:rsidP="00EE560A">
      <w:pPr>
        <w:pStyle w:val="ListParagraph"/>
        <w:spacing w:line="240" w:lineRule="exact"/>
        <w:rPr>
          <w:sz w:val="20"/>
        </w:rPr>
      </w:pPr>
    </w:p>
    <w:p w14:paraId="7B5C7399" w14:textId="77777777" w:rsidR="00EE560A" w:rsidRPr="00EE560A" w:rsidRDefault="00EE560A" w:rsidP="00EE560A">
      <w:pPr>
        <w:pStyle w:val="ListParagraph"/>
        <w:spacing w:line="240" w:lineRule="exact"/>
        <w:rPr>
          <w:sz w:val="20"/>
        </w:rPr>
      </w:pPr>
      <w:r w:rsidRPr="00EE560A">
        <w:rPr>
          <w:sz w:val="20"/>
        </w:rPr>
        <w:t xml:space="preserve">       +------------------+               +------------------+</w:t>
      </w:r>
    </w:p>
    <w:p w14:paraId="24CBAE91" w14:textId="77777777" w:rsidR="00EE560A" w:rsidRPr="00EE560A" w:rsidRDefault="00EE560A" w:rsidP="00EE560A">
      <w:pPr>
        <w:pStyle w:val="ListParagraph"/>
        <w:spacing w:line="240" w:lineRule="exact"/>
        <w:rPr>
          <w:sz w:val="20"/>
        </w:rPr>
      </w:pPr>
      <w:r w:rsidRPr="00EE560A">
        <w:rPr>
          <w:sz w:val="20"/>
        </w:rPr>
        <w:t xml:space="preserve">       | +-----+  +-----+ |               | +-----+  +-----+ |</w:t>
      </w:r>
    </w:p>
    <w:p w14:paraId="34F4BF6D" w14:textId="77777777" w:rsidR="00EE560A" w:rsidRPr="00EE560A" w:rsidRDefault="00EE560A" w:rsidP="00EE560A">
      <w:pPr>
        <w:pStyle w:val="ListParagraph"/>
        <w:spacing w:line="240" w:lineRule="exact"/>
        <w:rPr>
          <w:sz w:val="20"/>
        </w:rPr>
      </w:pPr>
      <w:r w:rsidRPr="00EE560A">
        <w:rPr>
          <w:sz w:val="20"/>
        </w:rPr>
        <w:t xml:space="preserve">       | |PNC1 |  |Serv.| |               | |PNC2 |  |Serv.| |</w:t>
      </w:r>
    </w:p>
    <w:p w14:paraId="2C608EC4" w14:textId="77777777" w:rsidR="00EE560A" w:rsidRPr="00EE560A" w:rsidRDefault="00EE560A" w:rsidP="00EE560A">
      <w:pPr>
        <w:pStyle w:val="ListParagraph"/>
        <w:spacing w:line="240" w:lineRule="exact"/>
        <w:rPr>
          <w:sz w:val="20"/>
        </w:rPr>
      </w:pPr>
      <w:r w:rsidRPr="00EE560A">
        <w:rPr>
          <w:sz w:val="20"/>
        </w:rPr>
        <w:t xml:space="preserve">       | +-----+  +-----+ |               | +-----+  +-----+ |</w:t>
      </w:r>
    </w:p>
    <w:p w14:paraId="0F51CAB3" w14:textId="77777777" w:rsidR="00EE560A" w:rsidRPr="00EE560A" w:rsidRDefault="00EE560A" w:rsidP="00EE560A">
      <w:pPr>
        <w:pStyle w:val="ListParagraph"/>
        <w:spacing w:line="240" w:lineRule="exact"/>
        <w:rPr>
          <w:sz w:val="20"/>
        </w:rPr>
      </w:pPr>
      <w:r w:rsidRPr="00EE560A">
        <w:rPr>
          <w:sz w:val="20"/>
        </w:rPr>
        <w:t xml:space="preserve">       +--|-----------|---+               +--|-----------|---+</w:t>
      </w:r>
    </w:p>
    <w:p w14:paraId="4FD9F22B" w14:textId="77777777" w:rsidR="00EE560A" w:rsidRPr="00EE560A" w:rsidRDefault="00EE560A" w:rsidP="00EE560A">
      <w:pPr>
        <w:pStyle w:val="ListParagraph"/>
        <w:spacing w:line="240" w:lineRule="exact"/>
        <w:rPr>
          <w:sz w:val="20"/>
        </w:rPr>
      </w:pPr>
      <w:r w:rsidRPr="00EE560A">
        <w:rPr>
          <w:sz w:val="20"/>
        </w:rPr>
        <w:t xml:space="preserve">          | 1.Tunnel  | 2.VPN/VRF            | 1.Tunnel  | 2.VPN/VRF</w:t>
      </w:r>
    </w:p>
    <w:p w14:paraId="772C3DD9" w14:textId="77777777" w:rsidR="00EE560A" w:rsidRPr="00EE560A" w:rsidRDefault="00EE560A" w:rsidP="00EE560A">
      <w:pPr>
        <w:pStyle w:val="ListParagraph"/>
        <w:spacing w:line="240" w:lineRule="exact"/>
        <w:rPr>
          <w:sz w:val="20"/>
        </w:rPr>
      </w:pPr>
      <w:r w:rsidRPr="00EE560A">
        <w:rPr>
          <w:sz w:val="20"/>
        </w:rPr>
        <w:t xml:space="preserve">          | Selection | Provisioning         | Selection | Provisioning</w:t>
      </w:r>
    </w:p>
    <w:p w14:paraId="774DB30D" w14:textId="77777777" w:rsidR="00EE560A" w:rsidRPr="00EE560A" w:rsidRDefault="00EE560A" w:rsidP="00EE560A">
      <w:pPr>
        <w:pStyle w:val="ListParagraph"/>
        <w:spacing w:line="240" w:lineRule="exact"/>
        <w:rPr>
          <w:sz w:val="20"/>
        </w:rPr>
      </w:pPr>
      <w:r w:rsidRPr="00EE560A">
        <w:rPr>
          <w:sz w:val="20"/>
        </w:rPr>
        <w:t xml:space="preserve">          V           V                      V           V</w:t>
      </w:r>
    </w:p>
    <w:p w14:paraId="7ADAF86C" w14:textId="77777777" w:rsidR="00EE560A" w:rsidRPr="00EE560A" w:rsidRDefault="00EE560A" w:rsidP="00EE560A">
      <w:pPr>
        <w:pStyle w:val="ListParagraph"/>
        <w:spacing w:line="240" w:lineRule="exact"/>
        <w:rPr>
          <w:sz w:val="20"/>
        </w:rPr>
      </w:pPr>
      <w:r w:rsidRPr="00EE560A">
        <w:rPr>
          <w:sz w:val="20"/>
        </w:rPr>
        <w:t xml:space="preserve">        +---------------------+            +---------------------+</w:t>
      </w:r>
    </w:p>
    <w:p w14:paraId="3D794D6E" w14:textId="77777777" w:rsidR="00EE560A" w:rsidRPr="00EE560A" w:rsidRDefault="00EE560A" w:rsidP="00EE560A">
      <w:pPr>
        <w:pStyle w:val="ListParagraph"/>
        <w:spacing w:line="240" w:lineRule="exact"/>
        <w:rPr>
          <w:sz w:val="20"/>
        </w:rPr>
      </w:pPr>
      <w:r w:rsidRPr="00EE560A">
        <w:rPr>
          <w:sz w:val="20"/>
        </w:rPr>
        <w:t xml:space="preserve">   CE  / PE     tunnel 1   ASBR\          /ASBR    tunnel 2    PE \  CE</w:t>
      </w:r>
    </w:p>
    <w:p w14:paraId="719C5B16" w14:textId="77777777" w:rsidR="00EE560A" w:rsidRPr="00EE560A" w:rsidRDefault="00EE560A" w:rsidP="00EE560A">
      <w:pPr>
        <w:pStyle w:val="ListParagraph"/>
        <w:spacing w:line="240" w:lineRule="exact"/>
        <w:rPr>
          <w:sz w:val="20"/>
        </w:rPr>
      </w:pPr>
      <w:r w:rsidRPr="00EE560A">
        <w:rPr>
          <w:sz w:val="20"/>
        </w:rPr>
        <w:t xml:space="preserve">   o--/---o..................o--\--------/--o..................o---\--o</w:t>
      </w:r>
    </w:p>
    <w:p w14:paraId="165F4AF0" w14:textId="77777777" w:rsidR="00EE560A" w:rsidRPr="00EE560A" w:rsidRDefault="00EE560A" w:rsidP="00EE560A">
      <w:pPr>
        <w:pStyle w:val="ListParagraph"/>
        <w:spacing w:line="240" w:lineRule="exact"/>
        <w:rPr>
          <w:sz w:val="20"/>
        </w:rPr>
      </w:pPr>
      <w:r w:rsidRPr="00EE560A">
        <w:rPr>
          <w:sz w:val="20"/>
        </w:rPr>
        <w:t xml:space="preserve">      \                         /        \                         /</w:t>
      </w:r>
    </w:p>
    <w:p w14:paraId="60CA9B0C" w14:textId="77777777" w:rsidR="00EE560A" w:rsidRPr="00EE560A" w:rsidRDefault="00EE560A" w:rsidP="00EE560A">
      <w:pPr>
        <w:pStyle w:val="ListParagraph"/>
        <w:spacing w:line="240" w:lineRule="exact"/>
        <w:rPr>
          <w:sz w:val="20"/>
        </w:rPr>
      </w:pPr>
      <w:r w:rsidRPr="00EE560A">
        <w:rPr>
          <w:sz w:val="20"/>
        </w:rPr>
        <w:t xml:space="preserve">       \       AS Domain 1     /          \      AS Domain 2      /</w:t>
      </w:r>
    </w:p>
    <w:p w14:paraId="57AB0E99" w14:textId="77777777" w:rsidR="00EE560A" w:rsidRPr="00EE560A" w:rsidRDefault="00EE560A" w:rsidP="00EE560A">
      <w:pPr>
        <w:pStyle w:val="ListParagraph"/>
        <w:spacing w:line="240" w:lineRule="exact"/>
        <w:rPr>
          <w:sz w:val="20"/>
        </w:rPr>
      </w:pPr>
      <w:r w:rsidRPr="00EE560A">
        <w:rPr>
          <w:sz w:val="20"/>
        </w:rPr>
        <w:t xml:space="preserve">        +---------------------+            +---------------------+</w:t>
      </w:r>
    </w:p>
    <w:p w14:paraId="585BEB5B" w14:textId="77777777" w:rsidR="00EE560A" w:rsidRPr="00EE560A" w:rsidRDefault="00EE560A" w:rsidP="00EE560A">
      <w:pPr>
        <w:pStyle w:val="ListParagraph"/>
        <w:spacing w:line="240" w:lineRule="exact"/>
        <w:rPr>
          <w:sz w:val="20"/>
        </w:rPr>
      </w:pPr>
    </w:p>
    <w:p w14:paraId="5960F1DA" w14:textId="77777777" w:rsidR="00EE560A" w:rsidRPr="00EE560A" w:rsidRDefault="00EE560A" w:rsidP="00EE560A">
      <w:pPr>
        <w:pStyle w:val="ListParagraph"/>
        <w:spacing w:line="240" w:lineRule="exact"/>
        <w:rPr>
          <w:sz w:val="20"/>
        </w:rPr>
      </w:pPr>
      <w:r w:rsidRPr="00EE560A">
        <w:rPr>
          <w:sz w:val="20"/>
        </w:rPr>
        <w:t xml:space="preserve">                                 End-to-end tunnel</w:t>
      </w:r>
    </w:p>
    <w:p w14:paraId="63BA4CAF" w14:textId="772B1255" w:rsidR="00EE560A" w:rsidRPr="00EE560A" w:rsidRDefault="00EE560A" w:rsidP="00EE560A">
      <w:pPr>
        <w:pStyle w:val="ListParagraph"/>
        <w:spacing w:line="240" w:lineRule="exact"/>
        <w:rPr>
          <w:sz w:val="20"/>
        </w:rPr>
      </w:pPr>
      <w:r w:rsidRPr="00EE560A">
        <w:rPr>
          <w:sz w:val="20"/>
        </w:rPr>
        <w:t xml:space="preserve">          &lt;-----------------------------------------------------&gt;</w:t>
      </w:r>
    </w:p>
    <w:p w14:paraId="0F74CF41" w14:textId="77777777" w:rsidR="00BE48A5" w:rsidRDefault="00BE48A5" w:rsidP="00754C3F">
      <w:pPr>
        <w:pStyle w:val="ListParagraph"/>
        <w:spacing w:line="240" w:lineRule="exact"/>
      </w:pPr>
    </w:p>
    <w:p w14:paraId="752B7713" w14:textId="6ECAE825" w:rsidR="001D75DC" w:rsidRDefault="001D75DC" w:rsidP="00754C3F">
      <w:pPr>
        <w:spacing w:line="240" w:lineRule="exact"/>
        <w:jc w:val="center"/>
      </w:pPr>
      <w:r>
        <w:rPr>
          <w:szCs w:val="20"/>
        </w:rPr>
        <w:t xml:space="preserve">Figure 4. </w:t>
      </w:r>
      <w:r w:rsidR="00BE48A5">
        <w:rPr>
          <w:szCs w:val="20"/>
        </w:rPr>
        <w:t xml:space="preserve">IP/MPLS </w:t>
      </w:r>
      <w:r>
        <w:t>Domain Controller &amp; NE Functions</w:t>
      </w:r>
    </w:p>
    <w:p w14:paraId="3FB4E04B" w14:textId="77777777" w:rsidR="00BE48A5" w:rsidRPr="00BE48A5" w:rsidRDefault="00BE48A5" w:rsidP="00754C3F">
      <w:pPr>
        <w:spacing w:line="240" w:lineRule="exact"/>
      </w:pPr>
    </w:p>
    <w:p w14:paraId="0708E1FA" w14:textId="77777777" w:rsidR="00510D84" w:rsidRDefault="00510D84" w:rsidP="00754C3F">
      <w:pPr>
        <w:spacing w:line="240" w:lineRule="exact"/>
      </w:pPr>
    </w:p>
    <w:p w14:paraId="73CF5954" w14:textId="1431D286" w:rsidR="00D25080" w:rsidRDefault="00D25080" w:rsidP="00754C3F">
      <w:pPr>
        <w:spacing w:line="240" w:lineRule="exact"/>
      </w:pPr>
      <w:r>
        <w:t xml:space="preserve">How VPN is disseminated across the network is out of the scope of this document. We assume that MP-BGP is running in </w:t>
      </w:r>
      <w:r w:rsidR="00AC0B4E">
        <w:t xml:space="preserve">IP/MPLS networks and VPN is made known to ABSRs and PEs </w:t>
      </w:r>
      <w:r w:rsidR="00FD06BE">
        <w:t>by each IP/MPLS domain controllers</w:t>
      </w:r>
      <w:r w:rsidR="00AC0B4E">
        <w:t xml:space="preserve">. See RFC 4364 [RFC4364] for detailed descriptions on how MP-BGP works. </w:t>
      </w:r>
    </w:p>
    <w:p w14:paraId="74A2E725" w14:textId="77777777" w:rsidR="00D25080" w:rsidRDefault="00D25080" w:rsidP="00754C3F">
      <w:pPr>
        <w:spacing w:line="240" w:lineRule="exact"/>
      </w:pPr>
    </w:p>
    <w:p w14:paraId="7417DBD3" w14:textId="77777777" w:rsidR="00CC3B7B" w:rsidRDefault="00510D84" w:rsidP="00754C3F">
      <w:pPr>
        <w:spacing w:line="240" w:lineRule="exact"/>
      </w:pPr>
      <w:r>
        <w:t xml:space="preserve">There are several functions </w:t>
      </w:r>
      <w:r w:rsidR="00CC3B7B">
        <w:t xml:space="preserve">IP/MPLS domain controllers need to provide in order to facilitate tunnel selection for the VPN in both domain level and end-to-end level. </w:t>
      </w:r>
    </w:p>
    <w:p w14:paraId="403E7361" w14:textId="77777777" w:rsidR="00CC3B7B" w:rsidRDefault="00CC3B7B" w:rsidP="00754C3F">
      <w:pPr>
        <w:spacing w:line="240" w:lineRule="exact"/>
      </w:pPr>
    </w:p>
    <w:p w14:paraId="2A8DB96B" w14:textId="65B9DB02" w:rsidR="00CC3B7B" w:rsidRDefault="00510D84" w:rsidP="00994F8A">
      <w:pPr>
        <w:pStyle w:val="Heading4"/>
        <w:ind w:left="432"/>
      </w:pPr>
      <w:bookmarkStart w:id="70" w:name="_Toc11939776"/>
      <w:r>
        <w:t>Domain Tunnel Selection</w:t>
      </w:r>
      <w:bookmarkEnd w:id="70"/>
    </w:p>
    <w:p w14:paraId="4B50695D" w14:textId="77777777" w:rsidR="00CC3B7B" w:rsidRDefault="00CC3B7B" w:rsidP="00754C3F">
      <w:pPr>
        <w:pStyle w:val="ListParagraph"/>
        <w:spacing w:line="240" w:lineRule="exact"/>
        <w:ind w:left="1440"/>
      </w:pPr>
    </w:p>
    <w:p w14:paraId="15492B6D" w14:textId="52454690" w:rsidR="00CC3B7B" w:rsidRDefault="00CC3B7B" w:rsidP="00754C3F">
      <w:pPr>
        <w:spacing w:line="240" w:lineRule="exact"/>
      </w:pPr>
      <w:r>
        <w:t>Each domain IP/MPLS controller is responsible for selecti</w:t>
      </w:r>
      <w:r w:rsidR="00DF75D4">
        <w:t>ng</w:t>
      </w:r>
      <w:r>
        <w:t xml:space="preserve"> its domain level tunnel for the </w:t>
      </w:r>
      <w:r w:rsidR="00202520">
        <w:t>L3</w:t>
      </w:r>
      <w:r>
        <w:t xml:space="preserve">VPN. First it needs to determine which existing tunnels would fit for the </w:t>
      </w:r>
      <w:r w:rsidR="00E16F39">
        <w:t>L2/</w:t>
      </w:r>
      <w:r w:rsidR="00DF75D4">
        <w:t>L3</w:t>
      </w:r>
      <w:r>
        <w:t xml:space="preserve">VPN requirements allotted to the domain by the Service/Network Orchestrator (e.g., </w:t>
      </w:r>
      <w:r w:rsidR="00DF75D4">
        <w:t xml:space="preserve">tunnel binding, </w:t>
      </w:r>
      <w:r>
        <w:t xml:space="preserve">bandwidth, latency, etc.). If there are existing tunnels that are feasible to satisfy the </w:t>
      </w:r>
      <w:r w:rsidR="00DF75D4">
        <w:t>L3</w:t>
      </w:r>
      <w:r>
        <w:t xml:space="preserve">VPN requirements, the IP/MPLS domain controller selects the optimal tunnel from the candidate pool. </w:t>
      </w:r>
      <w:r w:rsidR="009C0309">
        <w:t xml:space="preserve">Otherwise, an MPLS tunnel with modified bandwidth or a new MPLS Tunnel needs to be setup. </w:t>
      </w:r>
      <w:r w:rsidR="00202520">
        <w:t xml:space="preserve">Note that with no isolation requirement for the L3VPN, existing MPLS tunnel can be selected. With soft isolation requirement for the L3VPN, an optical tunnel can be shared with other </w:t>
      </w:r>
      <w:r w:rsidR="00E16F39">
        <w:t>L2/</w:t>
      </w:r>
      <w:r w:rsidR="00202520">
        <w:t xml:space="preserve">L3VPN services while </w:t>
      </w:r>
      <w:r w:rsidR="00202520">
        <w:lastRenderedPageBreak/>
        <w:t xml:space="preserve">with hard isolation requirement for the </w:t>
      </w:r>
      <w:r w:rsidR="00E16F39">
        <w:t>L2/</w:t>
      </w:r>
      <w:r w:rsidR="00202520">
        <w:t xml:space="preserve">L3VPN, a dedicated MPLS-TE and a dedicated optical tunnel MUST be provisioned for the </w:t>
      </w:r>
      <w:r w:rsidR="00E16F39">
        <w:t>L2/</w:t>
      </w:r>
      <w:r w:rsidR="00202520">
        <w:t>L3VPN.</w:t>
      </w:r>
    </w:p>
    <w:p w14:paraId="7E4A8A97" w14:textId="1162F2BB" w:rsidR="00510D84" w:rsidRDefault="00510D84" w:rsidP="00754C3F">
      <w:pPr>
        <w:pStyle w:val="ListParagraph"/>
        <w:spacing w:line="240" w:lineRule="exact"/>
        <w:ind w:left="1440"/>
      </w:pPr>
      <w:r>
        <w:t xml:space="preserve"> </w:t>
      </w:r>
    </w:p>
    <w:p w14:paraId="0CB3B580" w14:textId="7B4E81C7" w:rsidR="00510D84" w:rsidRDefault="00CC3B7B" w:rsidP="00994F8A">
      <w:pPr>
        <w:pStyle w:val="Heading4"/>
        <w:ind w:left="432"/>
      </w:pPr>
      <w:bookmarkStart w:id="71" w:name="_Toc11939777"/>
      <w:r>
        <w:t>VPN/VRF P</w:t>
      </w:r>
      <w:r w:rsidR="00510D84">
        <w:t xml:space="preserve">rovisioning </w:t>
      </w:r>
      <w:r w:rsidR="00E16F39">
        <w:t>for L3VPN</w:t>
      </w:r>
      <w:bookmarkEnd w:id="71"/>
    </w:p>
    <w:p w14:paraId="65469FAD" w14:textId="77777777" w:rsidR="00510D84" w:rsidRDefault="00510D84" w:rsidP="00754C3F">
      <w:pPr>
        <w:spacing w:line="240" w:lineRule="exact"/>
        <w:ind w:left="0"/>
      </w:pPr>
    </w:p>
    <w:p w14:paraId="3A361587" w14:textId="2BC04025" w:rsidR="00FC6D35" w:rsidRPr="00FC6D35" w:rsidRDefault="00CC3B7B" w:rsidP="00D66FEA">
      <w:pPr>
        <w:pStyle w:val="CommentText"/>
        <w:rPr>
          <w:sz w:val="24"/>
          <w:szCs w:val="24"/>
        </w:rPr>
      </w:pPr>
      <w:r w:rsidRPr="00FC6D35">
        <w:rPr>
          <w:sz w:val="24"/>
          <w:szCs w:val="24"/>
        </w:rPr>
        <w:t xml:space="preserve">Once the domain level tunnel is selected for a domain, the Service Function of the IP/MPLS domain controller maps the </w:t>
      </w:r>
      <w:r w:rsidR="00202520" w:rsidRPr="00FC6D35">
        <w:rPr>
          <w:sz w:val="24"/>
          <w:szCs w:val="24"/>
        </w:rPr>
        <w:t>L3</w:t>
      </w:r>
      <w:r w:rsidRPr="00FC6D35">
        <w:rPr>
          <w:sz w:val="24"/>
          <w:szCs w:val="24"/>
        </w:rPr>
        <w:t xml:space="preserve">VPN to the </w:t>
      </w:r>
      <w:r w:rsidR="00B37252" w:rsidRPr="00FC6D35">
        <w:rPr>
          <w:sz w:val="24"/>
          <w:szCs w:val="24"/>
        </w:rPr>
        <w:t xml:space="preserve">selected MPLS-TE </w:t>
      </w:r>
      <w:r w:rsidRPr="00FC6D35">
        <w:rPr>
          <w:sz w:val="24"/>
          <w:szCs w:val="24"/>
        </w:rPr>
        <w:t>tunnel and assign</w:t>
      </w:r>
      <w:r w:rsidR="00E22620" w:rsidRPr="00FC6D35">
        <w:rPr>
          <w:sz w:val="24"/>
          <w:szCs w:val="24"/>
        </w:rPr>
        <w:t>s</w:t>
      </w:r>
      <w:r w:rsidRPr="00FC6D35">
        <w:rPr>
          <w:sz w:val="24"/>
          <w:szCs w:val="24"/>
        </w:rPr>
        <w:t xml:space="preserve"> a label (e.g., MPLS label) with the PE. </w:t>
      </w:r>
      <w:r w:rsidR="00E22620" w:rsidRPr="00FC6D35">
        <w:rPr>
          <w:sz w:val="24"/>
          <w:szCs w:val="24"/>
        </w:rPr>
        <w:t>Then the PE creates a new entry for the VPN in the VRF forwarding table so that when the VPN packet arrives to the PE, it will be able to direct to the right interface and PUSH the label assigned for the VPN.</w:t>
      </w:r>
      <w:r w:rsidR="00FC6D35" w:rsidRPr="00FC6D35">
        <w:rPr>
          <w:sz w:val="24"/>
          <w:szCs w:val="24"/>
        </w:rPr>
        <w:t xml:space="preserve"> When the PE forwards a VPN packet, it will push the VPN label signaled by BGP and, in case of option A and B</w:t>
      </w:r>
      <w:r w:rsidR="00FC6D35">
        <w:rPr>
          <w:sz w:val="24"/>
          <w:szCs w:val="24"/>
        </w:rPr>
        <w:t xml:space="preserve"> [RFC4364]</w:t>
      </w:r>
      <w:r w:rsidR="00FC6D35" w:rsidRPr="00FC6D35">
        <w:rPr>
          <w:sz w:val="24"/>
          <w:szCs w:val="24"/>
        </w:rPr>
        <w:t>, it will also push the LSP label assigned to the configured MPLS-TE Tunnel to reach the ASBR next hop and forwards the packet to the MPLS next-hop of this MPLS-TE Tunnel.</w:t>
      </w:r>
    </w:p>
    <w:p w14:paraId="47E4AB9E" w14:textId="77777777" w:rsidR="00FC6D35" w:rsidRPr="00FC6D35" w:rsidRDefault="00FC6D35" w:rsidP="00FC6D35">
      <w:pPr>
        <w:pStyle w:val="CommentText"/>
        <w:rPr>
          <w:sz w:val="24"/>
          <w:szCs w:val="24"/>
        </w:rPr>
      </w:pPr>
    </w:p>
    <w:p w14:paraId="08E64733" w14:textId="2FD9016B" w:rsidR="00E22620" w:rsidRDefault="00FC6D35" w:rsidP="00FC6D35">
      <w:pPr>
        <w:spacing w:line="240" w:lineRule="exact"/>
      </w:pPr>
      <w:r>
        <w:t>In case of option C [RFC4364], the PE will push one MPLS LSP label signaled by BGP to reach the destination PE and a second MPLS LSP label assigned to the configured MPLS-TE Tunnel to reach the ASBR next-hop and forward the packet to the MPLS next-hop of this MPLS-TE Tunnel</w:t>
      </w:r>
      <w:r w:rsidR="007E588C">
        <w:t>.</w:t>
      </w:r>
    </w:p>
    <w:p w14:paraId="6DB13AEE" w14:textId="77777777" w:rsidR="00E22620" w:rsidRDefault="00E22620" w:rsidP="00754C3F">
      <w:pPr>
        <w:spacing w:line="240" w:lineRule="exact"/>
      </w:pPr>
    </w:p>
    <w:p w14:paraId="7B86F25A" w14:textId="09699CE4" w:rsidR="00F901C4" w:rsidRDefault="00244EB1" w:rsidP="00754C3F">
      <w:pPr>
        <w:spacing w:line="240" w:lineRule="exact"/>
      </w:pPr>
      <w:r>
        <w:t>With Option C, t</w:t>
      </w:r>
      <w:r w:rsidR="00E22620">
        <w:t>he ASBR of the first domain interfacing the next domain should keep the VPN label intact</w:t>
      </w:r>
      <w:r w:rsidR="00D25080">
        <w:t xml:space="preserve"> to the ASBR</w:t>
      </w:r>
      <w:r w:rsidR="00E22620">
        <w:t xml:space="preserve"> of the next domain so that the </w:t>
      </w:r>
      <w:r w:rsidR="00D25080">
        <w:t>ASBR</w:t>
      </w:r>
      <w:r w:rsidR="00E22620">
        <w:t xml:space="preserve"> in the next domain sees the VPN packets as if</w:t>
      </w:r>
      <w:r w:rsidR="00991E70">
        <w:t xml:space="preserve"> they are coming from a</w:t>
      </w:r>
      <w:r w:rsidR="00E22620">
        <w:t xml:space="preserve"> CE. </w:t>
      </w:r>
      <w:r>
        <w:t xml:space="preserve">With Option B, </w:t>
      </w:r>
      <w:r w:rsidRPr="00244EB1">
        <w:t>the VPN label is swapped. With option A, the VPN label is removed.</w:t>
      </w:r>
    </w:p>
    <w:p w14:paraId="0C505FC4" w14:textId="77777777" w:rsidR="00F901C4" w:rsidRDefault="00F901C4" w:rsidP="00754C3F">
      <w:pPr>
        <w:spacing w:line="240" w:lineRule="exact"/>
      </w:pPr>
    </w:p>
    <w:p w14:paraId="65CDE41E" w14:textId="33B49B50" w:rsidR="00D25080" w:rsidRDefault="00D25248" w:rsidP="00D25248">
      <w:pPr>
        <w:spacing w:line="240" w:lineRule="exact"/>
      </w:pPr>
      <w:r>
        <w:t>With Option A and B, t</w:t>
      </w:r>
      <w:r w:rsidR="00E22620">
        <w:t xml:space="preserve">he ASBR of the second domain </w:t>
      </w:r>
      <w:r w:rsidR="00D25080">
        <w:t xml:space="preserve">does the same procedure that includes VPN/VRF tunnel mapping and interface/label assignment with the IP/MPLS domain controller. </w:t>
      </w:r>
      <w:r>
        <w:t xml:space="preserve">With option A, the ASBR operations are the same as of the PEs. With option B, the ASBR operates with VPN labels so it can see the VPN the traffic belongs to. </w:t>
      </w:r>
      <w:r w:rsidRPr="00D25248">
        <w:t>With option C, the ASBR operates with the end-to-end tunnel labels so it may be not aware of the VPN the traffic belongs to.</w:t>
      </w:r>
    </w:p>
    <w:p w14:paraId="35410D82" w14:textId="77777777" w:rsidR="00D25080" w:rsidRDefault="00D25080" w:rsidP="00754C3F">
      <w:pPr>
        <w:spacing w:line="240" w:lineRule="exact"/>
      </w:pPr>
    </w:p>
    <w:p w14:paraId="4D0CB9B5" w14:textId="77777777" w:rsidR="00E16F39" w:rsidRDefault="00E16F39" w:rsidP="00754C3F">
      <w:pPr>
        <w:spacing w:line="240" w:lineRule="exact"/>
      </w:pPr>
    </w:p>
    <w:p w14:paraId="1BB00EAB" w14:textId="1EED3925" w:rsidR="00D25080" w:rsidRDefault="00D25080" w:rsidP="00754C3F">
      <w:pPr>
        <w:spacing w:line="240" w:lineRule="exact"/>
      </w:pPr>
      <w:r>
        <w:t xml:space="preserve">This process is repeated in each domain. The PE of the last domain interfacing the destination CE should recognize the VPN label when the VPN packets arrive and thus POP the VPN label and forward the packets to the CE. </w:t>
      </w:r>
    </w:p>
    <w:p w14:paraId="6BC2E70C" w14:textId="77777777" w:rsidR="00E16F39" w:rsidRDefault="00E16F39" w:rsidP="00754C3F">
      <w:pPr>
        <w:spacing w:line="240" w:lineRule="exact"/>
      </w:pPr>
    </w:p>
    <w:p w14:paraId="1C06B565" w14:textId="1975035F" w:rsidR="00CC3B7B" w:rsidRDefault="00CC3B7B" w:rsidP="00754C3F">
      <w:pPr>
        <w:spacing w:line="240" w:lineRule="exact"/>
        <w:ind w:left="0"/>
      </w:pPr>
    </w:p>
    <w:p w14:paraId="2F26B730" w14:textId="098D5AC2" w:rsidR="00E16F39" w:rsidRDefault="00E16F39" w:rsidP="00994F8A">
      <w:pPr>
        <w:pStyle w:val="Heading4"/>
        <w:ind w:left="432"/>
      </w:pPr>
      <w:bookmarkStart w:id="72" w:name="_Toc11939778"/>
      <w:r>
        <w:lastRenderedPageBreak/>
        <w:t>VSI Provisioning for L2VPN</w:t>
      </w:r>
      <w:bookmarkEnd w:id="72"/>
    </w:p>
    <w:p w14:paraId="46B0D94E" w14:textId="77777777" w:rsidR="00E16F39" w:rsidRDefault="00E16F39" w:rsidP="00E16F39"/>
    <w:p w14:paraId="21128607" w14:textId="40F7A444" w:rsidR="00AD5301" w:rsidRDefault="00AD5301" w:rsidP="00AD5301">
      <w:r>
        <w:t>The VSI provisioning for L2VPN is similar to the VPN/VRF provision for L3VPN. L2VPN service types include:</w:t>
      </w:r>
    </w:p>
    <w:p w14:paraId="5EAC86BE" w14:textId="77777777" w:rsidR="00AD5301" w:rsidRDefault="00AD5301" w:rsidP="00AD5301">
      <w:pPr>
        <w:ind w:left="0"/>
      </w:pPr>
    </w:p>
    <w:p w14:paraId="1BBA1CD0" w14:textId="77777777" w:rsidR="00AD5301" w:rsidRDefault="00AD5301" w:rsidP="00AD5301">
      <w:pPr>
        <w:ind w:left="432"/>
      </w:pPr>
      <w:r>
        <w:t>o  Point-to-point Virtual Private Wire Services (VPWSs) that use</w:t>
      </w:r>
      <w:r>
        <w:tab/>
        <w:t xml:space="preserve">  </w:t>
      </w:r>
    </w:p>
    <w:p w14:paraId="4DF01FB8" w14:textId="77777777" w:rsidR="00AD5301" w:rsidRDefault="00AD5301" w:rsidP="00AD5301">
      <w:pPr>
        <w:ind w:left="432"/>
      </w:pPr>
      <w:r>
        <w:t xml:space="preserve">   LDP-signaled Pseudowires or L2TP-signaled Pseudowires [RFC6074];</w:t>
      </w:r>
    </w:p>
    <w:p w14:paraId="0FFDAC9D" w14:textId="77777777" w:rsidR="00AD5301" w:rsidRDefault="00AD5301" w:rsidP="00AD5301">
      <w:pPr>
        <w:ind w:left="0"/>
      </w:pPr>
    </w:p>
    <w:p w14:paraId="11D3C38D" w14:textId="77777777" w:rsidR="00AD5301" w:rsidRDefault="00AD5301" w:rsidP="00AD5301">
      <w:pPr>
        <w:ind w:left="0"/>
      </w:pPr>
      <w:r>
        <w:t xml:space="preserve">   o  Multipoint Virtual Private LAN Services (VPLSs) that use LDP-</w:t>
      </w:r>
    </w:p>
    <w:p w14:paraId="0401BAC3" w14:textId="77777777" w:rsidR="00AD5301" w:rsidRDefault="00AD5301" w:rsidP="00AD5301">
      <w:pPr>
        <w:ind w:left="0"/>
      </w:pPr>
      <w:r>
        <w:t xml:space="preserve">      signaled Pseudowires or L2TP-signaled Pseudowires [RFC6074];</w:t>
      </w:r>
    </w:p>
    <w:p w14:paraId="516689B4" w14:textId="77777777" w:rsidR="00AD5301" w:rsidRDefault="00AD5301" w:rsidP="00AD5301">
      <w:pPr>
        <w:ind w:left="0"/>
      </w:pPr>
    </w:p>
    <w:p w14:paraId="65BDA770" w14:textId="77777777" w:rsidR="00AD5301" w:rsidRDefault="00AD5301" w:rsidP="00AD5301">
      <w:pPr>
        <w:ind w:left="0"/>
      </w:pPr>
      <w:r>
        <w:t xml:space="preserve">   o  Multipoint Virtual Private LAN Services (VPLSs) that use a Border</w:t>
      </w:r>
    </w:p>
    <w:p w14:paraId="37CD66DA" w14:textId="77777777" w:rsidR="00AD5301" w:rsidRDefault="00AD5301" w:rsidP="00AD5301">
      <w:pPr>
        <w:ind w:left="0"/>
      </w:pPr>
      <w:r>
        <w:t xml:space="preserve">      Gateway Protocol (BGP) control plane as described in [RFC4761]</w:t>
      </w:r>
    </w:p>
    <w:p w14:paraId="5DEF9A00" w14:textId="77777777" w:rsidR="00AD5301" w:rsidRDefault="00AD5301" w:rsidP="00AD5301">
      <w:pPr>
        <w:ind w:left="0"/>
      </w:pPr>
      <w:r>
        <w:t xml:space="preserve">      And [RFC6624];</w:t>
      </w:r>
    </w:p>
    <w:p w14:paraId="4BF3E5EA" w14:textId="77777777" w:rsidR="00AD5301" w:rsidRDefault="00AD5301" w:rsidP="00AD5301">
      <w:pPr>
        <w:ind w:left="0"/>
      </w:pPr>
    </w:p>
    <w:p w14:paraId="66C81BC5" w14:textId="77777777" w:rsidR="00AD5301" w:rsidRDefault="00AD5301" w:rsidP="00AD5301">
      <w:pPr>
        <w:ind w:left="0"/>
      </w:pPr>
      <w:r>
        <w:t xml:space="preserve">   o  IP-Only LAN-Like Services (IPLSs) that are a functional subset of</w:t>
      </w:r>
    </w:p>
    <w:p w14:paraId="25DE45A3" w14:textId="77777777" w:rsidR="00AD5301" w:rsidRDefault="00AD5301" w:rsidP="00AD5301">
      <w:pPr>
        <w:ind w:left="0"/>
      </w:pPr>
      <w:r>
        <w:t xml:space="preserve">      VPLS services [RFC7436];</w:t>
      </w:r>
    </w:p>
    <w:p w14:paraId="5B22355C" w14:textId="77777777" w:rsidR="00AD5301" w:rsidRDefault="00AD5301" w:rsidP="00AD5301">
      <w:pPr>
        <w:ind w:left="0"/>
      </w:pPr>
    </w:p>
    <w:p w14:paraId="4A65FEA3" w14:textId="77777777" w:rsidR="00AD5301" w:rsidRDefault="00AD5301" w:rsidP="00AD5301">
      <w:pPr>
        <w:ind w:left="0"/>
      </w:pPr>
      <w:r>
        <w:t xml:space="preserve">   o  BGP MPLS-based Ethernet VPN Services as described in [RFC7432]</w:t>
      </w:r>
    </w:p>
    <w:p w14:paraId="45E6827D" w14:textId="77777777" w:rsidR="00AD5301" w:rsidRDefault="00AD5301" w:rsidP="00AD5301">
      <w:pPr>
        <w:ind w:left="0"/>
      </w:pPr>
      <w:r>
        <w:t xml:space="preserve">      and [RFC7209];</w:t>
      </w:r>
    </w:p>
    <w:p w14:paraId="3728D5FE" w14:textId="77777777" w:rsidR="00AD5301" w:rsidRDefault="00AD5301" w:rsidP="00AD5301">
      <w:pPr>
        <w:ind w:left="0"/>
      </w:pPr>
    </w:p>
    <w:p w14:paraId="34A65049" w14:textId="08FAE509" w:rsidR="00AD5301" w:rsidRDefault="00AD5301" w:rsidP="00AD5301">
      <w:pPr>
        <w:ind w:left="0"/>
      </w:pPr>
      <w:r>
        <w:t xml:space="preserve">   o  Ethernet VPN VPWS specified in [RFC8214] and [RFC7432].</w:t>
      </w:r>
    </w:p>
    <w:p w14:paraId="0EDF7AA7" w14:textId="084D85CC" w:rsidR="00E16F39" w:rsidRDefault="00E16F39" w:rsidP="00E16F39"/>
    <w:p w14:paraId="2E7118A8" w14:textId="77777777" w:rsidR="00E16F39" w:rsidRPr="00E16F39" w:rsidRDefault="00E16F39" w:rsidP="00E16F39"/>
    <w:p w14:paraId="7C923E0A" w14:textId="42E7B3F5" w:rsidR="00CC3B7B" w:rsidRDefault="00D25080" w:rsidP="00994F8A">
      <w:pPr>
        <w:pStyle w:val="Heading4"/>
        <w:ind w:left="432"/>
      </w:pPr>
      <w:bookmarkStart w:id="73" w:name="_Toc11939779"/>
      <w:r>
        <w:t>Inter-domain</w:t>
      </w:r>
      <w:r w:rsidR="000661B6">
        <w:t xml:space="preserve"> Links</w:t>
      </w:r>
      <w:r w:rsidR="006E23A7">
        <w:t xml:space="preserve"> Update</w:t>
      </w:r>
      <w:bookmarkEnd w:id="73"/>
    </w:p>
    <w:p w14:paraId="5BF26179" w14:textId="77777777" w:rsidR="00CC3B7B" w:rsidRDefault="00CC3B7B" w:rsidP="00754C3F">
      <w:pPr>
        <w:spacing w:line="240" w:lineRule="exact"/>
      </w:pPr>
    </w:p>
    <w:p w14:paraId="6B1C4574" w14:textId="2C9C6789" w:rsidR="00AC0B4E" w:rsidRDefault="00AC0B4E" w:rsidP="00754C3F">
      <w:pPr>
        <w:spacing w:line="240" w:lineRule="exact"/>
      </w:pPr>
      <w:r>
        <w:t xml:space="preserve">In order to facilitate inter-domain links for the VPN, we assume that the service/network orchestrator would know the inter-domain link status and its resource information (e.g., bandwidth available, </w:t>
      </w:r>
      <w:r w:rsidR="000661B6">
        <w:t xml:space="preserve">protection/restoration policy, </w:t>
      </w:r>
      <w:r>
        <w:t xml:space="preserve">etc.) via some mechanisms (which are beyond the scope of this document). </w:t>
      </w:r>
      <w:r w:rsidR="00991E70">
        <w:t xml:space="preserve">We also assume that the inter-domain links are pre-configured prior to service instantiation. </w:t>
      </w:r>
    </w:p>
    <w:p w14:paraId="7BC78867" w14:textId="77777777" w:rsidR="000661B6" w:rsidRDefault="000661B6" w:rsidP="00754C3F">
      <w:pPr>
        <w:spacing w:line="240" w:lineRule="exact"/>
      </w:pPr>
    </w:p>
    <w:p w14:paraId="3D8C12DC" w14:textId="77777777" w:rsidR="00CC3B7B" w:rsidRDefault="00CC3B7B" w:rsidP="00754C3F">
      <w:pPr>
        <w:spacing w:line="240" w:lineRule="exact"/>
      </w:pPr>
    </w:p>
    <w:p w14:paraId="302A8CC2" w14:textId="0C3637DC" w:rsidR="000661B6" w:rsidRDefault="000661B6" w:rsidP="00994F8A">
      <w:pPr>
        <w:pStyle w:val="Heading4"/>
        <w:ind w:left="432"/>
      </w:pPr>
      <w:bookmarkStart w:id="74" w:name="_Toc11939780"/>
      <w:r>
        <w:t>End-to-end Tunnel Management</w:t>
      </w:r>
      <w:bookmarkEnd w:id="74"/>
    </w:p>
    <w:p w14:paraId="136E5EC4" w14:textId="77777777" w:rsidR="000661B6" w:rsidRDefault="000661B6" w:rsidP="00754C3F">
      <w:pPr>
        <w:spacing w:line="240" w:lineRule="exact"/>
      </w:pPr>
    </w:p>
    <w:p w14:paraId="5B8ED2AC" w14:textId="699308F6" w:rsidR="000661B6" w:rsidRDefault="000661B6" w:rsidP="00754C3F">
      <w:pPr>
        <w:spacing w:line="240" w:lineRule="exact"/>
      </w:pPr>
      <w:r>
        <w:t xml:space="preserve">It is foreseen that the Service/Network orchestrator should control and manage end-to-end tunnels for VPNs per VPN policy. </w:t>
      </w:r>
    </w:p>
    <w:p w14:paraId="377B5367" w14:textId="77777777" w:rsidR="000661B6" w:rsidRDefault="000661B6" w:rsidP="00754C3F">
      <w:pPr>
        <w:spacing w:line="240" w:lineRule="exact"/>
      </w:pPr>
    </w:p>
    <w:p w14:paraId="3BADAF8A" w14:textId="5B754FF1" w:rsidR="000661B6" w:rsidRDefault="000661B6" w:rsidP="00754C3F">
      <w:pPr>
        <w:spacing w:line="240" w:lineRule="exact"/>
      </w:pPr>
      <w:r>
        <w:t>As discussed in [ACTN</w:t>
      </w:r>
      <w:r w:rsidR="005B2884">
        <w:t>-PM</w:t>
      </w:r>
      <w:r>
        <w:t>], the Orchestrator is responsible to collect</w:t>
      </w:r>
      <w:r w:rsidR="00B65ABC">
        <w:t xml:space="preserve"> domain LSP-level performance monitoring data from domain controllers and to derive and </w:t>
      </w:r>
      <w:r>
        <w:t>report end-to-end tunnel performance monitoring information to the customer.</w:t>
      </w:r>
      <w:r w:rsidR="009910CE">
        <w:t xml:space="preserve"> </w:t>
      </w:r>
    </w:p>
    <w:p w14:paraId="75C4E1AA" w14:textId="77777777" w:rsidR="000661B6" w:rsidRDefault="000661B6" w:rsidP="00754C3F">
      <w:pPr>
        <w:spacing w:line="240" w:lineRule="exact"/>
      </w:pPr>
    </w:p>
    <w:p w14:paraId="78542033" w14:textId="77777777" w:rsidR="000661B6" w:rsidRPr="001E5D4D" w:rsidRDefault="000661B6" w:rsidP="00754C3F">
      <w:pPr>
        <w:spacing w:line="240" w:lineRule="exact"/>
      </w:pPr>
    </w:p>
    <w:p w14:paraId="263A48AA" w14:textId="37529F4C" w:rsidR="001620AF" w:rsidRDefault="00991E70" w:rsidP="00754C3F">
      <w:pPr>
        <w:pStyle w:val="Heading3"/>
        <w:spacing w:line="240" w:lineRule="exact"/>
        <w:ind w:left="432"/>
      </w:pPr>
      <w:bookmarkStart w:id="75" w:name="_Toc11939781"/>
      <w:r>
        <w:t xml:space="preserve">Scenario B: </w:t>
      </w:r>
      <w:r w:rsidR="00F66E26">
        <w:t xml:space="preserve">Isolated </w:t>
      </w:r>
      <w:r w:rsidR="007F6FAE">
        <w:t xml:space="preserve">VN/Tunnel </w:t>
      </w:r>
      <w:r w:rsidR="00BF5898">
        <w:t>Establishment</w:t>
      </w:r>
      <w:bookmarkEnd w:id="75"/>
      <w:r w:rsidR="007F6FAE">
        <w:t xml:space="preserve"> </w:t>
      </w:r>
    </w:p>
    <w:p w14:paraId="6716BE17" w14:textId="77777777" w:rsidR="00D45C84" w:rsidRDefault="00D45C84" w:rsidP="00754C3F">
      <w:pPr>
        <w:spacing w:line="240" w:lineRule="exact"/>
      </w:pPr>
    </w:p>
    <w:p w14:paraId="5E06592C" w14:textId="2CA3EAD5" w:rsidR="00D45C84" w:rsidRDefault="00D45C84" w:rsidP="00754C3F">
      <w:pPr>
        <w:spacing w:line="240" w:lineRule="exact"/>
      </w:pPr>
      <w:r>
        <w:t xml:space="preserve">When the </w:t>
      </w:r>
      <w:r w:rsidR="00F66E26">
        <w:t>L3</w:t>
      </w:r>
      <w:r>
        <w:t xml:space="preserve">VPN requires </w:t>
      </w:r>
      <w:r w:rsidR="004032F0">
        <w:t>hard-</w:t>
      </w:r>
      <w:r w:rsidR="00F66E26">
        <w:t xml:space="preserve">isolated Tunnel establishment, </w:t>
      </w:r>
      <w:r w:rsidR="00302810">
        <w:t xml:space="preserve">optical layer tunnel binding with IP/MPLS layer is necessary. As such, </w:t>
      </w:r>
      <w:r>
        <w:t xml:space="preserve">the following functions are necessary. </w:t>
      </w:r>
    </w:p>
    <w:p w14:paraId="68204E58" w14:textId="77777777" w:rsidR="006A56F7" w:rsidRPr="001F6791" w:rsidRDefault="006A56F7" w:rsidP="00754C3F">
      <w:pPr>
        <w:spacing w:line="240" w:lineRule="exact"/>
      </w:pPr>
    </w:p>
    <w:p w14:paraId="6E7B5D8F" w14:textId="49BD0599" w:rsidR="00181002" w:rsidRDefault="00903114" w:rsidP="00754C3F">
      <w:pPr>
        <w:pStyle w:val="ListParagraph"/>
        <w:numPr>
          <w:ilvl w:val="0"/>
          <w:numId w:val="23"/>
        </w:numPr>
        <w:spacing w:line="240" w:lineRule="exact"/>
      </w:pPr>
      <w:r>
        <w:t>T</w:t>
      </w:r>
      <w:r w:rsidR="000B4B58">
        <w:t>he</w:t>
      </w:r>
      <w:r w:rsidR="00181002">
        <w:t xml:space="preserve"> IP/MPLS Domain Controller of Domain 1</w:t>
      </w:r>
      <w:r w:rsidR="000B4B58">
        <w:t xml:space="preserve"> needs to </w:t>
      </w:r>
      <w:r w:rsidR="003031BA">
        <w:t xml:space="preserve">send </w:t>
      </w:r>
      <w:r w:rsidR="000B4B58">
        <w:t xml:space="preserve">the VRF instruction </w:t>
      </w:r>
      <w:r w:rsidR="00181002">
        <w:t xml:space="preserve">to the </w:t>
      </w:r>
      <w:r w:rsidR="00C849CB">
        <w:t xml:space="preserve">PE: </w:t>
      </w:r>
    </w:p>
    <w:p w14:paraId="67481AAE" w14:textId="77777777" w:rsidR="00181002" w:rsidRDefault="00181002" w:rsidP="00181002">
      <w:pPr>
        <w:pStyle w:val="ListParagraph"/>
        <w:spacing w:line="240" w:lineRule="exact"/>
        <w:ind w:left="1152"/>
      </w:pPr>
    </w:p>
    <w:p w14:paraId="1CC0760B" w14:textId="244E3A33" w:rsidR="001F6791" w:rsidRDefault="00181002" w:rsidP="00181002">
      <w:pPr>
        <w:pStyle w:val="ListParagraph"/>
        <w:numPr>
          <w:ilvl w:val="1"/>
          <w:numId w:val="23"/>
        </w:numPr>
        <w:spacing w:line="240" w:lineRule="exact"/>
      </w:pPr>
      <w:r>
        <w:t xml:space="preserve">To the Ingress PE of AS Domain 1: </w:t>
      </w:r>
      <w:r w:rsidR="00484837">
        <w:t xml:space="preserve">Configuration </w:t>
      </w:r>
      <w:r>
        <w:t xml:space="preserve">for </w:t>
      </w:r>
      <w:r w:rsidR="00484837">
        <w:t xml:space="preserve">each L3VPN </w:t>
      </w:r>
      <w:r>
        <w:t>destination IP address (in this case the remote CE’s IP address for the VPN</w:t>
      </w:r>
      <w:r w:rsidR="00484837">
        <w:t xml:space="preserve"> or any customer’s IP addresses reachable through a remote CE</w:t>
      </w:r>
      <w:r>
        <w:t>)</w:t>
      </w:r>
      <w:r w:rsidR="00484837">
        <w:t xml:space="preserve"> of the associated </w:t>
      </w:r>
      <w:r w:rsidR="00C849CB">
        <w:t xml:space="preserve">VPN </w:t>
      </w:r>
      <w:r w:rsidR="003031BA">
        <w:t>label</w:t>
      </w:r>
      <w:r w:rsidR="004032F0">
        <w:t xml:space="preserve"> assigned by the Egress PE</w:t>
      </w:r>
      <w:r w:rsidR="003031BA">
        <w:t xml:space="preserve"> and </w:t>
      </w:r>
      <w:r w:rsidR="00484837">
        <w:t xml:space="preserve">of </w:t>
      </w:r>
      <w:r w:rsidR="003031BA">
        <w:t xml:space="preserve">the </w:t>
      </w:r>
      <w:r w:rsidR="004032F0">
        <w:t xml:space="preserve">MPLS-TE Tunnel to be used to reach the Egress PE: </w:t>
      </w:r>
      <w:r w:rsidR="003031BA">
        <w:t xml:space="preserve">so that the proper VRF table is populated </w:t>
      </w:r>
      <w:r w:rsidR="008E2554">
        <w:t xml:space="preserve">to </w:t>
      </w:r>
      <w:r w:rsidR="00484837">
        <w:t xml:space="preserve">forward the VPN traffic </w:t>
      </w:r>
      <w:r w:rsidR="003031BA">
        <w:t xml:space="preserve">to the inter-layer optical </w:t>
      </w:r>
      <w:r w:rsidR="00843A80">
        <w:t xml:space="preserve">interface </w:t>
      </w:r>
      <w:r w:rsidR="001D79F1">
        <w:t>with the</w:t>
      </w:r>
      <w:r w:rsidR="00843A80">
        <w:t xml:space="preserve"> </w:t>
      </w:r>
      <w:r w:rsidR="001D79F1">
        <w:t xml:space="preserve">VPN </w:t>
      </w:r>
      <w:r w:rsidR="00843A80">
        <w:t>label</w:t>
      </w:r>
      <w:r>
        <w:t xml:space="preserve">. </w:t>
      </w:r>
      <w:r w:rsidR="005632E1">
        <w:t xml:space="preserve"> </w:t>
      </w:r>
    </w:p>
    <w:p w14:paraId="73C4CC97" w14:textId="77777777" w:rsidR="00D036D9" w:rsidRDefault="00D036D9" w:rsidP="00181002">
      <w:pPr>
        <w:pStyle w:val="ListParagraph"/>
        <w:spacing w:line="240" w:lineRule="exact"/>
        <w:ind w:left="1872"/>
      </w:pPr>
    </w:p>
    <w:p w14:paraId="509A928C" w14:textId="77777777" w:rsidR="00D45C84" w:rsidRDefault="00D45C84" w:rsidP="00F43221">
      <w:pPr>
        <w:ind w:left="0"/>
      </w:pPr>
    </w:p>
    <w:p w14:paraId="7FAE9038" w14:textId="176FBE9E" w:rsidR="00F43221" w:rsidRDefault="00434968" w:rsidP="00F43221">
      <w:pPr>
        <w:pStyle w:val="ListParagraph"/>
        <w:numPr>
          <w:ilvl w:val="0"/>
          <w:numId w:val="24"/>
        </w:numPr>
        <w:spacing w:line="240" w:lineRule="exact"/>
        <w:ind w:left="1080"/>
      </w:pPr>
      <w:r>
        <w:t>The Egress PE, upon the di</w:t>
      </w:r>
      <w:r w:rsidR="00F43221">
        <w:t xml:space="preserve">scovery of a new IP address, </w:t>
      </w:r>
      <w:r>
        <w:t xml:space="preserve">needs </w:t>
      </w:r>
      <w:r w:rsidR="00F43221">
        <w:t xml:space="preserve">to </w:t>
      </w:r>
      <w:r>
        <w:t>send the mapping information (i.e., VPN to IP address) to its’</w:t>
      </w:r>
      <w:r w:rsidR="003031BA">
        <w:t xml:space="preserve"> IP/MPLS Domain Controller </w:t>
      </w:r>
      <w:r w:rsidR="00181002">
        <w:t xml:space="preserve">of Domain 2 </w:t>
      </w:r>
      <w:r>
        <w:t>which</w:t>
      </w:r>
      <w:r w:rsidR="00F43221">
        <w:t xml:space="preserve"> sends, </w:t>
      </w:r>
      <w:r>
        <w:t xml:space="preserve">in turn, </w:t>
      </w:r>
      <w:r w:rsidR="00F43221">
        <w:t xml:space="preserve">to </w:t>
      </w:r>
      <w:r>
        <w:t>the service orchestrator. The service orchestrator would then propagate this mapping information to the IP/MPLS Domain Con</w:t>
      </w:r>
      <w:r w:rsidR="00F43221">
        <w:t>troller of Domain 1 which sends it, in turn, to the ingress PE</w:t>
      </w:r>
      <w:r>
        <w:t xml:space="preserve"> </w:t>
      </w:r>
      <w:r w:rsidR="00F43221">
        <w:t>so that it may override the VPN/VRF forwarding</w:t>
      </w:r>
      <w:r w:rsidR="00AD5301">
        <w:t xml:space="preserve"> or VSI forwarding, respectively for L3VPN and L2VPN</w:t>
      </w:r>
      <w:r w:rsidR="00F43221">
        <w:t xml:space="preserve">. As a result, when packets arriving at the ingress PE with </w:t>
      </w:r>
      <w:r w:rsidR="004032F0">
        <w:t>that IP destination address</w:t>
      </w:r>
      <w:r w:rsidR="00F43221">
        <w:t xml:space="preserve">, the ingress PE would then forward this packet to the inter-layer optical interface. </w:t>
      </w:r>
    </w:p>
    <w:p w14:paraId="3065E1DD" w14:textId="7C84176C" w:rsidR="00F43221" w:rsidRDefault="004032F0" w:rsidP="004032F0">
      <w:pPr>
        <w:pStyle w:val="ListParagraph"/>
        <w:tabs>
          <w:tab w:val="left" w:pos="9092"/>
        </w:tabs>
        <w:spacing w:line="240" w:lineRule="exact"/>
        <w:ind w:left="1080"/>
      </w:pPr>
      <w:r>
        <w:tab/>
      </w:r>
    </w:p>
    <w:p w14:paraId="46780F84" w14:textId="23FBC490" w:rsidR="00D45C84" w:rsidRDefault="00F43221" w:rsidP="00F43221">
      <w:pPr>
        <w:pStyle w:val="ListParagraph"/>
        <w:spacing w:line="240" w:lineRule="exact"/>
        <w:ind w:left="1080"/>
      </w:pPr>
      <w:r w:rsidRPr="004032F0">
        <w:rPr>
          <w:highlight w:val="yellow"/>
        </w:rPr>
        <w:t xml:space="preserve">[Editor’s Note: in case of hard isolated tunnel required for the VPN, we need to create a separate MPLS TE tunnel and </w:t>
      </w:r>
      <w:r w:rsidR="009C0309">
        <w:rPr>
          <w:highlight w:val="yellow"/>
        </w:rPr>
        <w:t xml:space="preserve">encapsulate the MPLS packets of the MPLS Tunnel into the ODU </w:t>
      </w:r>
      <w:r w:rsidRPr="004032F0">
        <w:rPr>
          <w:highlight w:val="yellow"/>
        </w:rPr>
        <w:t>so tha</w:t>
      </w:r>
      <w:r w:rsidR="00704743" w:rsidRPr="004032F0">
        <w:rPr>
          <w:highlight w:val="yellow"/>
        </w:rPr>
        <w:t>t th</w:t>
      </w:r>
      <w:r w:rsidR="001D6CFE">
        <w:rPr>
          <w:highlight w:val="yellow"/>
        </w:rPr>
        <w:t>e optical NE would route this MPLS Tunnel</w:t>
      </w:r>
      <w:r w:rsidR="00704743" w:rsidRPr="004032F0">
        <w:rPr>
          <w:highlight w:val="yellow"/>
        </w:rPr>
        <w:t xml:space="preserve"> to a separate optical tunnel from other tunnels.] </w:t>
      </w:r>
    </w:p>
    <w:p w14:paraId="5D33A100" w14:textId="77777777" w:rsidR="00453C18" w:rsidRDefault="00453C18" w:rsidP="00F43221">
      <w:pPr>
        <w:pStyle w:val="ListParagraph"/>
        <w:spacing w:line="240" w:lineRule="exact"/>
        <w:ind w:left="2232"/>
      </w:pPr>
    </w:p>
    <w:p w14:paraId="29DCFE6D" w14:textId="537855A8" w:rsidR="00903114" w:rsidRDefault="00903114" w:rsidP="00754C3F">
      <w:pPr>
        <w:pStyle w:val="Heading2"/>
        <w:spacing w:line="240" w:lineRule="exact"/>
        <w:ind w:left="432"/>
      </w:pPr>
      <w:bookmarkStart w:id="76" w:name="_Toc11939782"/>
      <w:r>
        <w:t>Optical Domain Controller and NE Functions</w:t>
      </w:r>
      <w:bookmarkEnd w:id="76"/>
    </w:p>
    <w:p w14:paraId="3A6A7DDB" w14:textId="77777777" w:rsidR="006A56F7" w:rsidRPr="006A56F7" w:rsidRDefault="006A56F7" w:rsidP="00754C3F">
      <w:pPr>
        <w:spacing w:line="240" w:lineRule="exact"/>
      </w:pPr>
    </w:p>
    <w:p w14:paraId="06CA3AF9" w14:textId="20885085" w:rsidR="00903114" w:rsidRDefault="00903114" w:rsidP="00754C3F">
      <w:pPr>
        <w:spacing w:line="240" w:lineRule="exact"/>
      </w:pPr>
      <w:r>
        <w:t xml:space="preserve">Optical network provides the underlay connectivity services to IP/MPLS networks. </w:t>
      </w:r>
      <w:r w:rsidR="004032F0">
        <w:t xml:space="preserve">The multi-domain optical network coordination is performed by the L-MDSC function shown in Figure 1 so that the whole multi-domain optical network appears to the service/network orchestrator as </w:t>
      </w:r>
      <w:r>
        <w:t xml:space="preserve">one optical network. The coordination of </w:t>
      </w:r>
      <w:r w:rsidR="004032F0">
        <w:t xml:space="preserve">Packet/Optical </w:t>
      </w:r>
      <w:r>
        <w:t xml:space="preserve">multi-layer and </w:t>
      </w:r>
      <w:r w:rsidR="004032F0">
        <w:t xml:space="preserve">IP/MPLS </w:t>
      </w:r>
      <w:r>
        <w:t xml:space="preserve">multi-domain is done by the </w:t>
      </w:r>
      <w:r>
        <w:lastRenderedPageBreak/>
        <w:t>service/network orchestrator where it interfaces two IP/MPLS domain controller</w:t>
      </w:r>
      <w:r w:rsidR="004032F0">
        <w:t>s</w:t>
      </w:r>
      <w:r>
        <w:t xml:space="preserve"> and one optical </w:t>
      </w:r>
      <w:r w:rsidR="004032F0">
        <w:t>L-MDSC</w:t>
      </w:r>
      <w:r>
        <w:t xml:space="preserve">. </w:t>
      </w:r>
    </w:p>
    <w:p w14:paraId="6E2B9D05" w14:textId="77777777" w:rsidR="009A6BA8" w:rsidRDefault="009A6BA8" w:rsidP="00754C3F">
      <w:pPr>
        <w:spacing w:line="240" w:lineRule="exact"/>
      </w:pPr>
    </w:p>
    <w:p w14:paraId="1EDDF045" w14:textId="2885C9FF" w:rsidR="00011AC6" w:rsidRDefault="009A6BA8" w:rsidP="00754C3F">
      <w:pPr>
        <w:spacing w:line="240" w:lineRule="exact"/>
      </w:pPr>
      <w:r>
        <w:t xml:space="preserve">Figure 5 shows how </w:t>
      </w:r>
      <w:r w:rsidR="00011AC6">
        <w:t xml:space="preserve">the </w:t>
      </w:r>
      <w:r>
        <w:t>Optical Domain Controller</w:t>
      </w:r>
      <w:r w:rsidR="004032F0">
        <w:t>s</w:t>
      </w:r>
      <w:r>
        <w:t xml:space="preserve"> </w:t>
      </w:r>
      <w:r w:rsidR="00011AC6">
        <w:t xml:space="preserve">create a new optical tunnel and the related interaction with IP/MPLS domain controllers and the NEs to bind the optical tunnel with proper forwarding instruction so that the VPN requiring </w:t>
      </w:r>
      <w:r w:rsidR="00704743">
        <w:t xml:space="preserve">hard </w:t>
      </w:r>
      <w:r w:rsidR="00011AC6">
        <w:t xml:space="preserve">isolation can be fulfilled. </w:t>
      </w:r>
    </w:p>
    <w:p w14:paraId="055F2D4F" w14:textId="77777777" w:rsidR="00011AC6" w:rsidRDefault="00011AC6" w:rsidP="00754C3F">
      <w:pPr>
        <w:spacing w:line="240" w:lineRule="exact"/>
      </w:pPr>
    </w:p>
    <w:p w14:paraId="1A33BE88" w14:textId="435740D6" w:rsidR="009A6BA8" w:rsidRDefault="00011AC6" w:rsidP="00754C3F">
      <w:pPr>
        <w:spacing w:line="240" w:lineRule="exact"/>
      </w:pPr>
      <w:r>
        <w:t xml:space="preserve"> </w:t>
      </w:r>
    </w:p>
    <w:p w14:paraId="7E2902A7" w14:textId="77777777" w:rsidR="009A6BA8" w:rsidRDefault="009A6BA8" w:rsidP="00754C3F">
      <w:pPr>
        <w:spacing w:line="240" w:lineRule="exact"/>
      </w:pPr>
    </w:p>
    <w:p w14:paraId="5BBB82EA" w14:textId="77777777" w:rsidR="00EE560A" w:rsidRPr="00EE560A" w:rsidRDefault="00EE560A" w:rsidP="00EE560A">
      <w:pPr>
        <w:spacing w:line="240" w:lineRule="exact"/>
        <w:rPr>
          <w:sz w:val="20"/>
          <w:szCs w:val="20"/>
        </w:rPr>
      </w:pPr>
      <w:r w:rsidRPr="00EE560A">
        <w:rPr>
          <w:sz w:val="20"/>
          <w:szCs w:val="20"/>
        </w:rPr>
        <w:t xml:space="preserve">        IP/MPLS Domain 1       Optical Domain    IP/MPLS Domain 2</w:t>
      </w:r>
    </w:p>
    <w:p w14:paraId="439A33AF" w14:textId="77777777" w:rsidR="00EE560A" w:rsidRPr="00EE560A" w:rsidRDefault="00EE560A" w:rsidP="00EE560A">
      <w:pPr>
        <w:spacing w:line="240" w:lineRule="exact"/>
        <w:rPr>
          <w:sz w:val="20"/>
          <w:szCs w:val="20"/>
        </w:rPr>
      </w:pPr>
      <w:r w:rsidRPr="00EE560A">
        <w:rPr>
          <w:sz w:val="20"/>
          <w:szCs w:val="20"/>
        </w:rPr>
        <w:t xml:space="preserve">            Controller            Controller         Controller</w:t>
      </w:r>
    </w:p>
    <w:p w14:paraId="0DBD90E7" w14:textId="77777777" w:rsidR="00EE560A" w:rsidRPr="00EE560A" w:rsidRDefault="00EE560A" w:rsidP="00EE560A">
      <w:pPr>
        <w:spacing w:line="240" w:lineRule="exact"/>
        <w:rPr>
          <w:sz w:val="20"/>
          <w:szCs w:val="20"/>
        </w:rPr>
      </w:pPr>
    </w:p>
    <w:p w14:paraId="3C6C969B" w14:textId="77777777" w:rsidR="00EE560A" w:rsidRPr="00EE560A" w:rsidRDefault="00EE560A" w:rsidP="00EE560A">
      <w:pPr>
        <w:spacing w:line="240" w:lineRule="exact"/>
        <w:rPr>
          <w:sz w:val="20"/>
          <w:szCs w:val="20"/>
        </w:rPr>
      </w:pPr>
      <w:r w:rsidRPr="00EE560A">
        <w:rPr>
          <w:sz w:val="20"/>
          <w:szCs w:val="20"/>
        </w:rPr>
        <w:t xml:space="preserve">     +------------------+    +---------+   +------------------+</w:t>
      </w:r>
    </w:p>
    <w:p w14:paraId="2CDA83FD" w14:textId="77777777" w:rsidR="00EE560A" w:rsidRPr="00EE560A" w:rsidRDefault="00EE560A" w:rsidP="00EE560A">
      <w:pPr>
        <w:spacing w:line="240" w:lineRule="exact"/>
        <w:rPr>
          <w:sz w:val="20"/>
          <w:szCs w:val="20"/>
        </w:rPr>
      </w:pPr>
      <w:r w:rsidRPr="00EE560A">
        <w:rPr>
          <w:sz w:val="20"/>
          <w:szCs w:val="20"/>
        </w:rPr>
        <w:t xml:space="preserve">     | +-----+  +-----+ |    | +-----+ |   | +-----+  +-----+ |</w:t>
      </w:r>
    </w:p>
    <w:p w14:paraId="560645EB" w14:textId="77777777" w:rsidR="00EE560A" w:rsidRPr="00EE560A" w:rsidRDefault="00EE560A" w:rsidP="00EE560A">
      <w:pPr>
        <w:spacing w:line="240" w:lineRule="exact"/>
        <w:rPr>
          <w:sz w:val="20"/>
          <w:szCs w:val="20"/>
        </w:rPr>
      </w:pPr>
      <w:r w:rsidRPr="00EE560A">
        <w:rPr>
          <w:sz w:val="20"/>
          <w:szCs w:val="20"/>
        </w:rPr>
        <w:t xml:space="preserve">     | |PNC1 |  |Serv.| |    | |PNC  | |   | |PNC2 |  |Serv.| |</w:t>
      </w:r>
    </w:p>
    <w:p w14:paraId="49B52D60" w14:textId="77777777" w:rsidR="00EE560A" w:rsidRPr="00EE560A" w:rsidRDefault="00EE560A" w:rsidP="00EE560A">
      <w:pPr>
        <w:spacing w:line="240" w:lineRule="exact"/>
        <w:rPr>
          <w:sz w:val="20"/>
          <w:szCs w:val="20"/>
        </w:rPr>
      </w:pPr>
      <w:r w:rsidRPr="00EE560A">
        <w:rPr>
          <w:sz w:val="20"/>
          <w:szCs w:val="20"/>
        </w:rPr>
        <w:t xml:space="preserve">     | +-----+  +-----+ |    | +-----+ |   | +-----+  +-----+ |</w:t>
      </w:r>
    </w:p>
    <w:p w14:paraId="469A9005" w14:textId="77777777" w:rsidR="00EE560A" w:rsidRPr="00EE560A" w:rsidRDefault="00EE560A" w:rsidP="00EE560A">
      <w:pPr>
        <w:spacing w:line="240" w:lineRule="exact"/>
        <w:rPr>
          <w:sz w:val="20"/>
          <w:szCs w:val="20"/>
        </w:rPr>
      </w:pPr>
      <w:r w:rsidRPr="00EE560A">
        <w:rPr>
          <w:sz w:val="20"/>
          <w:szCs w:val="20"/>
        </w:rPr>
        <w:t xml:space="preserve">     +--|-----------|---+    +----|----+   +--|----------|----+</w:t>
      </w:r>
    </w:p>
    <w:p w14:paraId="3293E8FB" w14:textId="77777777" w:rsidR="00EE560A" w:rsidRPr="00EE560A" w:rsidRDefault="00EE560A" w:rsidP="00EE560A">
      <w:pPr>
        <w:spacing w:line="240" w:lineRule="exact"/>
        <w:rPr>
          <w:sz w:val="20"/>
          <w:szCs w:val="20"/>
        </w:rPr>
      </w:pPr>
      <w:r w:rsidRPr="00EE560A">
        <w:rPr>
          <w:sz w:val="20"/>
          <w:szCs w:val="20"/>
        </w:rPr>
        <w:t xml:space="preserve">        | 2.Tunnel  | 3.VPN/VRF   |           |2.Tunnel  | 3.VPN/VRF</w:t>
      </w:r>
    </w:p>
    <w:p w14:paraId="6F5DC4DD" w14:textId="77777777" w:rsidR="00EE560A" w:rsidRPr="00EE560A" w:rsidRDefault="00EE560A" w:rsidP="00EE560A">
      <w:pPr>
        <w:spacing w:line="240" w:lineRule="exact"/>
        <w:rPr>
          <w:sz w:val="20"/>
          <w:szCs w:val="20"/>
        </w:rPr>
      </w:pPr>
      <w:r w:rsidRPr="00EE560A">
        <w:rPr>
          <w:sz w:val="20"/>
          <w:szCs w:val="20"/>
        </w:rPr>
        <w:t xml:space="preserve">        | Binding   | Provisioning|           |Binding   | Provisioning</w:t>
      </w:r>
    </w:p>
    <w:p w14:paraId="7B5650C3" w14:textId="77777777" w:rsidR="00EE560A" w:rsidRPr="00EE560A" w:rsidRDefault="00EE560A" w:rsidP="00EE560A">
      <w:pPr>
        <w:spacing w:line="240" w:lineRule="exact"/>
        <w:rPr>
          <w:sz w:val="20"/>
          <w:szCs w:val="20"/>
        </w:rPr>
      </w:pPr>
      <w:r w:rsidRPr="00EE560A">
        <w:rPr>
          <w:sz w:val="20"/>
          <w:szCs w:val="20"/>
        </w:rPr>
        <w:t xml:space="preserve">        V           V             |           V          V</w:t>
      </w:r>
    </w:p>
    <w:p w14:paraId="39653A0F" w14:textId="77777777" w:rsidR="00EE560A" w:rsidRPr="00EE560A" w:rsidRDefault="00EE560A" w:rsidP="00EE560A">
      <w:pPr>
        <w:spacing w:line="240" w:lineRule="exact"/>
        <w:rPr>
          <w:sz w:val="20"/>
          <w:szCs w:val="20"/>
        </w:rPr>
      </w:pPr>
      <w:r w:rsidRPr="00EE560A">
        <w:rPr>
          <w:sz w:val="20"/>
          <w:szCs w:val="20"/>
        </w:rPr>
        <w:t xml:space="preserve">       +-------------------+      |    +-------------------+</w:t>
      </w:r>
    </w:p>
    <w:p w14:paraId="7B71169B" w14:textId="77777777" w:rsidR="00EE560A" w:rsidRPr="00EE560A" w:rsidRDefault="00EE560A" w:rsidP="00EE560A">
      <w:pPr>
        <w:spacing w:line="240" w:lineRule="exact"/>
        <w:rPr>
          <w:sz w:val="20"/>
          <w:szCs w:val="20"/>
        </w:rPr>
      </w:pPr>
      <w:r w:rsidRPr="00EE560A">
        <w:rPr>
          <w:sz w:val="20"/>
          <w:szCs w:val="20"/>
        </w:rPr>
        <w:t xml:space="preserve">  CE  / PE              ASBR\     |   /ASBR              PE \   CE</w:t>
      </w:r>
    </w:p>
    <w:p w14:paraId="3C7D2B40" w14:textId="77777777" w:rsidR="00EE560A" w:rsidRPr="00EE560A" w:rsidRDefault="00EE560A" w:rsidP="00EE560A">
      <w:pPr>
        <w:spacing w:line="240" w:lineRule="exact"/>
        <w:rPr>
          <w:sz w:val="20"/>
          <w:szCs w:val="20"/>
        </w:rPr>
      </w:pPr>
      <w:r w:rsidRPr="00EE560A">
        <w:rPr>
          <w:sz w:val="20"/>
          <w:szCs w:val="20"/>
        </w:rPr>
        <w:t xml:space="preserve">  o--/---o                o--\----|--/--o                o---\--o</w:t>
      </w:r>
    </w:p>
    <w:p w14:paraId="28F1024E" w14:textId="77777777" w:rsidR="00EE560A" w:rsidRPr="00EE560A" w:rsidRDefault="00EE560A" w:rsidP="00EE560A">
      <w:pPr>
        <w:spacing w:line="240" w:lineRule="exact"/>
        <w:rPr>
          <w:sz w:val="20"/>
          <w:szCs w:val="20"/>
        </w:rPr>
      </w:pPr>
      <w:r w:rsidRPr="00EE560A">
        <w:rPr>
          <w:sz w:val="20"/>
          <w:szCs w:val="20"/>
        </w:rPr>
        <w:t xml:space="preserve">     \   :                   /    |  \                   :   /</w:t>
      </w:r>
    </w:p>
    <w:p w14:paraId="40F22BD3" w14:textId="77777777" w:rsidR="00EE560A" w:rsidRPr="00EE560A" w:rsidRDefault="00EE560A" w:rsidP="00EE560A">
      <w:pPr>
        <w:spacing w:line="240" w:lineRule="exact"/>
        <w:rPr>
          <w:sz w:val="20"/>
          <w:szCs w:val="20"/>
        </w:rPr>
      </w:pPr>
      <w:r w:rsidRPr="00EE560A">
        <w:rPr>
          <w:sz w:val="20"/>
          <w:szCs w:val="20"/>
        </w:rPr>
        <w:t xml:space="preserve">      \  :    AS Domain 1   /     |   \   AS Domain 2    :  /</w:t>
      </w:r>
    </w:p>
    <w:p w14:paraId="25880E0D" w14:textId="77777777" w:rsidR="00EE560A" w:rsidRPr="00EE560A" w:rsidRDefault="00EE560A" w:rsidP="00EE560A">
      <w:pPr>
        <w:spacing w:line="240" w:lineRule="exact"/>
        <w:rPr>
          <w:sz w:val="20"/>
          <w:szCs w:val="20"/>
        </w:rPr>
      </w:pPr>
      <w:r w:rsidRPr="00EE560A">
        <w:rPr>
          <w:sz w:val="20"/>
          <w:szCs w:val="20"/>
        </w:rPr>
        <w:t xml:space="preserve">       +-:-----------------+      |    +-----------------:-+</w:t>
      </w:r>
    </w:p>
    <w:p w14:paraId="6F8FDEBD" w14:textId="77777777" w:rsidR="00EE560A" w:rsidRPr="00EE560A" w:rsidRDefault="00EE560A" w:rsidP="00EE560A">
      <w:pPr>
        <w:spacing w:line="240" w:lineRule="exact"/>
        <w:rPr>
          <w:sz w:val="20"/>
          <w:szCs w:val="20"/>
        </w:rPr>
      </w:pPr>
      <w:r w:rsidRPr="00EE560A">
        <w:rPr>
          <w:sz w:val="20"/>
          <w:szCs w:val="20"/>
        </w:rPr>
        <w:t xml:space="preserve">         :                        |                         :</w:t>
      </w:r>
    </w:p>
    <w:p w14:paraId="7D60E694" w14:textId="77777777" w:rsidR="00EE560A" w:rsidRPr="00EE560A" w:rsidRDefault="00EE560A" w:rsidP="00EE560A">
      <w:pPr>
        <w:spacing w:line="240" w:lineRule="exact"/>
        <w:rPr>
          <w:sz w:val="20"/>
          <w:szCs w:val="20"/>
        </w:rPr>
      </w:pPr>
      <w:r w:rsidRPr="00EE560A">
        <w:rPr>
          <w:sz w:val="20"/>
          <w:szCs w:val="20"/>
        </w:rPr>
        <w:t xml:space="preserve">         :                        | 1. Optical              :</w:t>
      </w:r>
    </w:p>
    <w:p w14:paraId="097AA797" w14:textId="77777777" w:rsidR="00EE560A" w:rsidRPr="00EE560A" w:rsidRDefault="00EE560A" w:rsidP="00EE560A">
      <w:pPr>
        <w:spacing w:line="240" w:lineRule="exact"/>
        <w:rPr>
          <w:sz w:val="20"/>
          <w:szCs w:val="20"/>
        </w:rPr>
      </w:pPr>
      <w:r w:rsidRPr="00EE560A">
        <w:rPr>
          <w:sz w:val="20"/>
          <w:szCs w:val="20"/>
        </w:rPr>
        <w:t xml:space="preserve">         :                        | Tunnel Creation         :</w:t>
      </w:r>
    </w:p>
    <w:p w14:paraId="417C0E04" w14:textId="77777777" w:rsidR="00EE560A" w:rsidRPr="00EE560A" w:rsidRDefault="00EE560A" w:rsidP="00EE560A">
      <w:pPr>
        <w:spacing w:line="240" w:lineRule="exact"/>
        <w:rPr>
          <w:sz w:val="20"/>
          <w:szCs w:val="20"/>
        </w:rPr>
      </w:pPr>
      <w:r w:rsidRPr="00EE560A">
        <w:rPr>
          <w:sz w:val="20"/>
          <w:szCs w:val="20"/>
        </w:rPr>
        <w:t xml:space="preserve">         :                        v                         :</w:t>
      </w:r>
    </w:p>
    <w:p w14:paraId="4F329834" w14:textId="77777777" w:rsidR="00EE560A" w:rsidRPr="00EE560A" w:rsidRDefault="00EE560A" w:rsidP="00EE560A">
      <w:pPr>
        <w:spacing w:line="240" w:lineRule="exact"/>
        <w:rPr>
          <w:sz w:val="20"/>
          <w:szCs w:val="20"/>
        </w:rPr>
      </w:pPr>
      <w:r w:rsidRPr="00EE560A">
        <w:rPr>
          <w:sz w:val="20"/>
          <w:szCs w:val="20"/>
        </w:rPr>
        <w:t xml:space="preserve">       +-:--------------------------------------------------:-+</w:t>
      </w:r>
    </w:p>
    <w:p w14:paraId="6305DA2E" w14:textId="77777777" w:rsidR="00EE560A" w:rsidRPr="00EE560A" w:rsidRDefault="00EE560A" w:rsidP="00EE560A">
      <w:pPr>
        <w:spacing w:line="240" w:lineRule="exact"/>
        <w:rPr>
          <w:sz w:val="20"/>
          <w:szCs w:val="20"/>
        </w:rPr>
      </w:pPr>
      <w:r w:rsidRPr="00EE560A">
        <w:rPr>
          <w:sz w:val="20"/>
          <w:szCs w:val="20"/>
        </w:rPr>
        <w:t xml:space="preserve">      /  :                                                  :  \</w:t>
      </w:r>
    </w:p>
    <w:p w14:paraId="72900800" w14:textId="77777777" w:rsidR="00EE560A" w:rsidRPr="00EE560A" w:rsidRDefault="00EE560A" w:rsidP="00EE560A">
      <w:pPr>
        <w:spacing w:line="240" w:lineRule="exact"/>
        <w:rPr>
          <w:sz w:val="20"/>
          <w:szCs w:val="20"/>
        </w:rPr>
      </w:pPr>
      <w:r w:rsidRPr="00EE560A">
        <w:rPr>
          <w:sz w:val="20"/>
          <w:szCs w:val="20"/>
        </w:rPr>
        <w:t xml:space="preserve">     /   o..................................................o   \</w:t>
      </w:r>
    </w:p>
    <w:p w14:paraId="1A8FDA6B" w14:textId="77777777" w:rsidR="00EE560A" w:rsidRPr="00EE560A" w:rsidRDefault="00EE560A" w:rsidP="00EE560A">
      <w:pPr>
        <w:spacing w:line="240" w:lineRule="exact"/>
        <w:rPr>
          <w:sz w:val="20"/>
          <w:szCs w:val="20"/>
        </w:rPr>
      </w:pPr>
      <w:r w:rsidRPr="00EE560A">
        <w:rPr>
          <w:sz w:val="20"/>
          <w:szCs w:val="20"/>
        </w:rPr>
        <w:t xml:space="preserve">    |                      Optical Tunnel                        |</w:t>
      </w:r>
    </w:p>
    <w:p w14:paraId="1BBAFC70" w14:textId="77777777" w:rsidR="00EE560A" w:rsidRPr="00EE560A" w:rsidRDefault="00EE560A" w:rsidP="00EE560A">
      <w:pPr>
        <w:spacing w:line="240" w:lineRule="exact"/>
        <w:rPr>
          <w:sz w:val="20"/>
          <w:szCs w:val="20"/>
        </w:rPr>
      </w:pPr>
      <w:r w:rsidRPr="00EE560A">
        <w:rPr>
          <w:sz w:val="20"/>
          <w:szCs w:val="20"/>
        </w:rPr>
        <w:t xml:space="preserve">     \                                                          /</w:t>
      </w:r>
    </w:p>
    <w:p w14:paraId="6F7305B0" w14:textId="77777777" w:rsidR="00EE560A" w:rsidRPr="00EE560A" w:rsidRDefault="00EE560A" w:rsidP="00EE560A">
      <w:pPr>
        <w:spacing w:line="240" w:lineRule="exact"/>
        <w:rPr>
          <w:sz w:val="20"/>
          <w:szCs w:val="20"/>
        </w:rPr>
      </w:pPr>
      <w:r w:rsidRPr="00EE560A">
        <w:rPr>
          <w:sz w:val="20"/>
          <w:szCs w:val="20"/>
        </w:rPr>
        <w:t xml:space="preserve">      \                    Optical Domain                      /</w:t>
      </w:r>
    </w:p>
    <w:p w14:paraId="6A0D89DC" w14:textId="31067DB5" w:rsidR="009A6BA8" w:rsidRPr="00EE560A" w:rsidRDefault="00EE560A" w:rsidP="009A6BA8">
      <w:pPr>
        <w:pStyle w:val="ListParagraph"/>
        <w:spacing w:line="240" w:lineRule="exact"/>
        <w:rPr>
          <w:sz w:val="20"/>
          <w:szCs w:val="20"/>
        </w:rPr>
      </w:pPr>
      <w:r w:rsidRPr="00EE560A">
        <w:rPr>
          <w:sz w:val="20"/>
          <w:szCs w:val="20"/>
        </w:rPr>
        <w:t xml:space="preserve">       +------------------------------------------------------+</w:t>
      </w:r>
    </w:p>
    <w:p w14:paraId="246EBD0D" w14:textId="77777777" w:rsidR="009A6BA8" w:rsidRDefault="009A6BA8" w:rsidP="009A6BA8">
      <w:pPr>
        <w:pStyle w:val="ListParagraph"/>
        <w:spacing w:line="240" w:lineRule="exact"/>
      </w:pPr>
    </w:p>
    <w:p w14:paraId="4757666D" w14:textId="63D57021" w:rsidR="009A6BA8" w:rsidRDefault="009A6BA8" w:rsidP="009A6BA8">
      <w:pPr>
        <w:spacing w:line="240" w:lineRule="exact"/>
        <w:jc w:val="center"/>
      </w:pPr>
      <w:r>
        <w:rPr>
          <w:szCs w:val="20"/>
        </w:rPr>
        <w:t>Figure 5</w:t>
      </w:r>
      <w:r w:rsidRPr="007A2340">
        <w:rPr>
          <w:szCs w:val="20"/>
        </w:rPr>
        <w:t>.</w:t>
      </w:r>
      <w:r>
        <w:rPr>
          <w:szCs w:val="20"/>
        </w:rPr>
        <w:t xml:space="preserve"> </w:t>
      </w:r>
      <w:r>
        <w:t>Domain Controller &amp; NE Functions (</w:t>
      </w:r>
      <w:r w:rsidR="00704743">
        <w:t xml:space="preserve">Isolated </w:t>
      </w:r>
      <w:r>
        <w:t>Optical Tunnel)</w:t>
      </w:r>
    </w:p>
    <w:p w14:paraId="7F01411B" w14:textId="77777777" w:rsidR="009A6BA8" w:rsidRPr="007A2340" w:rsidRDefault="009A6BA8" w:rsidP="009A6BA8">
      <w:pPr>
        <w:pStyle w:val="NoSpacing"/>
        <w:spacing w:line="240" w:lineRule="exact"/>
        <w:jc w:val="center"/>
        <w:rPr>
          <w:szCs w:val="20"/>
        </w:rPr>
      </w:pPr>
    </w:p>
    <w:p w14:paraId="0657BEA0" w14:textId="77777777" w:rsidR="009A6BA8" w:rsidRDefault="009A6BA8" w:rsidP="00754C3F">
      <w:pPr>
        <w:spacing w:line="240" w:lineRule="exact"/>
      </w:pPr>
    </w:p>
    <w:p w14:paraId="17452239" w14:textId="77777777" w:rsidR="00903114" w:rsidRDefault="00903114" w:rsidP="00754C3F">
      <w:pPr>
        <w:pStyle w:val="ListParagraph"/>
        <w:spacing w:line="240" w:lineRule="exact"/>
      </w:pPr>
    </w:p>
    <w:p w14:paraId="523EAE49" w14:textId="71FB2C0C" w:rsidR="00903114" w:rsidRDefault="006A56F7" w:rsidP="00754C3F">
      <w:pPr>
        <w:pStyle w:val="ListParagraph"/>
        <w:numPr>
          <w:ilvl w:val="0"/>
          <w:numId w:val="24"/>
        </w:numPr>
        <w:spacing w:line="240" w:lineRule="exact"/>
      </w:pPr>
      <w:r>
        <w:t xml:space="preserve">As discussed in 2.2., in case that </w:t>
      </w:r>
      <w:r w:rsidR="00BF5898">
        <w:t>VPN has requirement</w:t>
      </w:r>
      <w:r w:rsidR="00903114">
        <w:t xml:space="preserve"> for </w:t>
      </w:r>
      <w:r w:rsidR="004032F0">
        <w:t>hard-</w:t>
      </w:r>
      <w:r w:rsidR="00434968">
        <w:t xml:space="preserve">isolated </w:t>
      </w:r>
      <w:r w:rsidR="00BF5898">
        <w:t>tunnel</w:t>
      </w:r>
      <w:r w:rsidR="004032F0">
        <w:t xml:space="preserve"> </w:t>
      </w:r>
      <w:r w:rsidR="00BF5898">
        <w:t>establishment</w:t>
      </w:r>
      <w:r w:rsidR="00903114">
        <w:t xml:space="preserve">, the service/network orchestrator will coordinate across IP/MPLS domain </w:t>
      </w:r>
      <w:r w:rsidR="00903114">
        <w:lastRenderedPageBreak/>
        <w:t xml:space="preserve">controllers and Optical </w:t>
      </w:r>
      <w:r w:rsidR="004032F0">
        <w:t xml:space="preserve">L-MDSC </w:t>
      </w:r>
      <w:r w:rsidR="00903114">
        <w:t xml:space="preserve">to ensure the creation of a new optical tunnel for the VPN in proper sequence. </w:t>
      </w:r>
      <w:r w:rsidR="00D45C84">
        <w:t>Figure 5 shows this scenario.</w:t>
      </w:r>
    </w:p>
    <w:p w14:paraId="6FD4F011" w14:textId="77777777" w:rsidR="001C1A13" w:rsidRDefault="001C1A13" w:rsidP="001C1A13">
      <w:pPr>
        <w:pStyle w:val="ListParagraph"/>
        <w:spacing w:line="240" w:lineRule="exact"/>
        <w:ind w:left="1152"/>
      </w:pPr>
    </w:p>
    <w:p w14:paraId="2314A8D8" w14:textId="4A00947C" w:rsidR="000A04F3" w:rsidRDefault="000A04F3" w:rsidP="001C1A13">
      <w:pPr>
        <w:pStyle w:val="ListParagraph"/>
        <w:numPr>
          <w:ilvl w:val="1"/>
          <w:numId w:val="24"/>
        </w:numPr>
        <w:spacing w:line="240" w:lineRule="exact"/>
      </w:pPr>
      <w:r>
        <w:t>The MDSC of the service/network orchestrator requests the L-MDSC to setup and Optical tunnel providing connectivity between the inter-layer interfaces at the ingress and egress PEs and requests the two IP/MPLS domain controllers to setup an inter-domain IP link between these interfaces</w:t>
      </w:r>
    </w:p>
    <w:p w14:paraId="3375EC15" w14:textId="77777777" w:rsidR="000A04F3" w:rsidRDefault="000A04F3" w:rsidP="000A04F3">
      <w:pPr>
        <w:pStyle w:val="ListParagraph"/>
        <w:spacing w:line="240" w:lineRule="exact"/>
        <w:ind w:left="2592"/>
      </w:pPr>
    </w:p>
    <w:p w14:paraId="255A55FF" w14:textId="2878D1A9" w:rsidR="001C1A13" w:rsidRDefault="001C1A13" w:rsidP="001C1A13">
      <w:pPr>
        <w:pStyle w:val="ListParagraph"/>
        <w:numPr>
          <w:ilvl w:val="1"/>
          <w:numId w:val="24"/>
        </w:numPr>
        <w:spacing w:line="240" w:lineRule="exact"/>
      </w:pPr>
      <w:r>
        <w:t xml:space="preserve">The MDSC </w:t>
      </w:r>
      <w:r w:rsidR="000A04F3">
        <w:t xml:space="preserve">of the service/network orchestrator </w:t>
      </w:r>
      <w:r>
        <w:t xml:space="preserve">then should provide the ingress IP/MPLS domain controller with the routing instruction for the VPN so that the ingress IP/MPLS domain controller would help its ingress PE to populate forwarding table. The packet with the VPN label should be forwarded to </w:t>
      </w:r>
      <w:r w:rsidR="008E2554">
        <w:t xml:space="preserve">the optical interface the MDSC provided. </w:t>
      </w:r>
    </w:p>
    <w:p w14:paraId="5B27D540" w14:textId="77777777" w:rsidR="009A6BA8" w:rsidRDefault="009A6BA8" w:rsidP="00011AC6">
      <w:pPr>
        <w:pStyle w:val="ListParagraph"/>
        <w:spacing w:line="240" w:lineRule="exact"/>
        <w:ind w:left="1872"/>
      </w:pPr>
    </w:p>
    <w:p w14:paraId="33E8707B" w14:textId="77777777" w:rsidR="003031BA" w:rsidRDefault="003031BA" w:rsidP="00754C3F">
      <w:pPr>
        <w:spacing w:line="240" w:lineRule="exact"/>
        <w:ind w:left="0"/>
      </w:pPr>
    </w:p>
    <w:p w14:paraId="134FE530" w14:textId="22C06A24" w:rsidR="006A56F7" w:rsidRDefault="003031BA" w:rsidP="00375B48">
      <w:pPr>
        <w:pStyle w:val="ListParagraph"/>
        <w:spacing w:line="240" w:lineRule="exact"/>
        <w:ind w:left="1872"/>
      </w:pPr>
      <w:r>
        <w:t xml:space="preserve">The Ingress Optical Domain PE needs to </w:t>
      </w:r>
      <w:r w:rsidR="001D79F1">
        <w:t xml:space="preserve">recognize </w:t>
      </w:r>
      <w:r w:rsidR="00375B48">
        <w:t xml:space="preserve">MPLS-TE </w:t>
      </w:r>
      <w:r w:rsidR="001D79F1">
        <w:t xml:space="preserve">label </w:t>
      </w:r>
      <w:r w:rsidR="001F6791">
        <w:t xml:space="preserve">on its ingress interface </w:t>
      </w:r>
      <w:r w:rsidR="00BF5898">
        <w:t xml:space="preserve">from </w:t>
      </w:r>
      <w:r w:rsidR="001C1A13">
        <w:t xml:space="preserve">IP/MPLS domain PE </w:t>
      </w:r>
      <w:r w:rsidR="001F6791">
        <w:t xml:space="preserve">and </w:t>
      </w:r>
      <w:r w:rsidR="00375B48">
        <w:t>encapsulate the MPLS packets of this MPLS-TE Tunnel into the ODU.</w:t>
      </w:r>
    </w:p>
    <w:p w14:paraId="1BA93D57" w14:textId="0A168D67" w:rsidR="00375B48" w:rsidRDefault="00375B48" w:rsidP="00375B48">
      <w:pPr>
        <w:pStyle w:val="ListParagraph"/>
        <w:spacing w:line="240" w:lineRule="exact"/>
        <w:ind w:left="1872"/>
      </w:pPr>
      <w:r>
        <w:t>[Editor’s Note: We assumed that the Optical PE is LSR.]</w:t>
      </w:r>
    </w:p>
    <w:p w14:paraId="50709525" w14:textId="77777777" w:rsidR="00375B48" w:rsidRDefault="00375B48" w:rsidP="00375B48">
      <w:pPr>
        <w:pStyle w:val="ListParagraph"/>
        <w:spacing w:line="240" w:lineRule="exact"/>
        <w:ind w:left="1872"/>
      </w:pPr>
    </w:p>
    <w:p w14:paraId="63D4203F" w14:textId="4AB4A365" w:rsidR="001302ED" w:rsidRDefault="001302ED" w:rsidP="00754C3F">
      <w:pPr>
        <w:pStyle w:val="ListParagraph"/>
        <w:numPr>
          <w:ilvl w:val="0"/>
          <w:numId w:val="24"/>
        </w:numPr>
        <w:spacing w:line="240" w:lineRule="exact"/>
      </w:pPr>
      <w:r>
        <w:t>The Egress Optical Domain PE needs to POP the ODU label before sending the packet</w:t>
      </w:r>
      <w:r w:rsidR="001F6791">
        <w:t xml:space="preserve"> (with </w:t>
      </w:r>
      <w:r w:rsidR="001D6CFE">
        <w:t xml:space="preserve">MPLS-TE </w:t>
      </w:r>
      <w:r w:rsidR="001F6791">
        <w:t xml:space="preserve">label </w:t>
      </w:r>
      <w:r w:rsidR="001D6CFE">
        <w:t xml:space="preserve">kept </w:t>
      </w:r>
      <w:r w:rsidR="001F6791">
        <w:t>intact at the top level)</w:t>
      </w:r>
      <w:r>
        <w:t xml:space="preserve"> to the Egress PE in the IP/MPLS Domain to which the packet is destined. </w:t>
      </w:r>
    </w:p>
    <w:p w14:paraId="1F5C972D" w14:textId="77777777" w:rsidR="00350B48" w:rsidRDefault="00350B48" w:rsidP="00754C3F">
      <w:pPr>
        <w:pStyle w:val="ListParagraph"/>
        <w:spacing w:line="240" w:lineRule="exact"/>
      </w:pPr>
    </w:p>
    <w:p w14:paraId="445A185E" w14:textId="38185B82" w:rsidR="00204A26" w:rsidRDefault="00011AC6" w:rsidP="003E331A">
      <w:r>
        <w:t xml:space="preserve">[Editor’s Note: If there are two VPNs having the same destination CE requiring non-shared optical tunnels from each other, we need to explain this case with a need for additional Label to differentiate the VPNs] </w:t>
      </w:r>
    </w:p>
    <w:p w14:paraId="58529112" w14:textId="77777777" w:rsidR="00011AC6" w:rsidRDefault="00011AC6" w:rsidP="00011AC6">
      <w:pPr>
        <w:spacing w:line="240" w:lineRule="exact"/>
        <w:ind w:left="0"/>
      </w:pPr>
    </w:p>
    <w:p w14:paraId="628EF5F2" w14:textId="25D88F82" w:rsidR="00011AC6" w:rsidRDefault="000B3D0E" w:rsidP="00E16B4D">
      <w:pPr>
        <w:pStyle w:val="Heading2"/>
        <w:ind w:left="432"/>
      </w:pPr>
      <w:bookmarkStart w:id="77" w:name="_Toc11939783"/>
      <w:r>
        <w:t>Orchestrator-Controllers-NEs Communication Protocol</w:t>
      </w:r>
      <w:r w:rsidR="00E16B4D">
        <w:t xml:space="preserve"> Flows</w:t>
      </w:r>
      <w:bookmarkEnd w:id="77"/>
    </w:p>
    <w:p w14:paraId="0BDC0F5D" w14:textId="77777777" w:rsidR="000B3D0E" w:rsidRDefault="000B3D0E" w:rsidP="000B3D0E"/>
    <w:p w14:paraId="4C66643D" w14:textId="2DFC8756" w:rsidR="000B3D0E" w:rsidRDefault="000B3D0E" w:rsidP="003E331A">
      <w:r>
        <w:t xml:space="preserve">This section provides generic communication protocol </w:t>
      </w:r>
      <w:r w:rsidR="00E16B4D">
        <w:t>flow</w:t>
      </w:r>
      <w:r>
        <w:t>s across orchestrator, controllers and NEs in order to facilitate the POI sc</w:t>
      </w:r>
      <w:r w:rsidR="003E331A">
        <w:t xml:space="preserve">enarios discussed in Section 2.3.2 for dynamic optical Tunnel establishment. Figure 6 shows the communication flows. </w:t>
      </w:r>
    </w:p>
    <w:p w14:paraId="4BE0C7EE" w14:textId="4C6BDC37" w:rsidR="00110C81" w:rsidRDefault="00110C81" w:rsidP="003E331A"/>
    <w:p w14:paraId="60EC13B4" w14:textId="77777777" w:rsidR="00110C81" w:rsidRDefault="00110C81" w:rsidP="003E331A"/>
    <w:p w14:paraId="2997452C" w14:textId="77777777" w:rsidR="000C59B3" w:rsidRDefault="000C59B3" w:rsidP="000B3D0E">
      <w:pPr>
        <w:rPr>
          <w:sz w:val="18"/>
        </w:rPr>
      </w:pPr>
    </w:p>
    <w:p w14:paraId="4ADFFB10" w14:textId="1C904B34" w:rsidR="00EE560A" w:rsidRPr="00EE560A" w:rsidRDefault="00556ECB" w:rsidP="00EE560A">
      <w:pPr>
        <w:rPr>
          <w:sz w:val="18"/>
        </w:rPr>
      </w:pPr>
      <w:r>
        <w:rPr>
          <w:sz w:val="18"/>
        </w:rPr>
        <w:t xml:space="preserve">  </w:t>
      </w:r>
      <w:r w:rsidR="00EE560A" w:rsidRPr="00EE560A">
        <w:rPr>
          <w:sz w:val="18"/>
        </w:rPr>
        <w:t>+---------+   +-------+    +------+   +------+   +------+  +------+</w:t>
      </w:r>
    </w:p>
    <w:p w14:paraId="0DAF7CD1" w14:textId="77777777" w:rsidR="00EE560A" w:rsidRPr="00EE560A" w:rsidRDefault="00EE560A" w:rsidP="00EE560A">
      <w:pPr>
        <w:rPr>
          <w:sz w:val="18"/>
        </w:rPr>
      </w:pPr>
      <w:r w:rsidRPr="00EE560A">
        <w:rPr>
          <w:sz w:val="18"/>
        </w:rPr>
        <w:t xml:space="preserve">  |Orchestr.|   |Optical|    |Packet|   |Packet|   |Ing.PE|  |Egr.PE|</w:t>
      </w:r>
    </w:p>
    <w:p w14:paraId="205415E6" w14:textId="77777777" w:rsidR="00EE560A" w:rsidRPr="00EE560A" w:rsidRDefault="00EE560A" w:rsidP="00EE560A">
      <w:pPr>
        <w:rPr>
          <w:sz w:val="18"/>
        </w:rPr>
      </w:pPr>
      <w:r w:rsidRPr="00EE560A">
        <w:rPr>
          <w:sz w:val="18"/>
        </w:rPr>
        <w:lastRenderedPageBreak/>
        <w:t xml:space="preserve">  |         |   |  Ctr. |    |Ctr-D1|   |Ctr-D2|   |  D1  |  |  D2  |</w:t>
      </w:r>
    </w:p>
    <w:p w14:paraId="54D8E654" w14:textId="77777777" w:rsidR="00EE560A" w:rsidRPr="00EE560A" w:rsidRDefault="00EE560A" w:rsidP="00EE560A">
      <w:pPr>
        <w:rPr>
          <w:sz w:val="18"/>
        </w:rPr>
      </w:pPr>
      <w:r w:rsidRPr="00EE560A">
        <w:rPr>
          <w:sz w:val="18"/>
        </w:rPr>
        <w:t xml:space="preserve">  +---------+   +-------+    +------+   +------+   +------+  +------+</w:t>
      </w:r>
    </w:p>
    <w:p w14:paraId="20091330" w14:textId="77777777" w:rsidR="00EE560A" w:rsidRPr="00EE560A" w:rsidRDefault="00EE560A" w:rsidP="00EE560A">
      <w:pPr>
        <w:rPr>
          <w:sz w:val="18"/>
        </w:rPr>
      </w:pPr>
      <w:r w:rsidRPr="00EE560A">
        <w:rPr>
          <w:sz w:val="18"/>
        </w:rPr>
        <w:t xml:space="preserve">    |                 |         |           |           |          |</w:t>
      </w:r>
    </w:p>
    <w:p w14:paraId="1731D6C8" w14:textId="77777777" w:rsidR="00EE560A" w:rsidRPr="00EE560A" w:rsidRDefault="00EE560A" w:rsidP="00EE560A">
      <w:pPr>
        <w:rPr>
          <w:sz w:val="18"/>
        </w:rPr>
      </w:pPr>
      <w:r w:rsidRPr="00EE560A">
        <w:rPr>
          <w:sz w:val="18"/>
        </w:rPr>
        <w:t xml:space="preserve">    |                 |         |           |           |&lt;--BGP---&gt;|</w:t>
      </w:r>
    </w:p>
    <w:p w14:paraId="6E096EED" w14:textId="77777777" w:rsidR="00EE560A" w:rsidRPr="00EE560A" w:rsidRDefault="00EE560A" w:rsidP="00EE560A">
      <w:pPr>
        <w:rPr>
          <w:sz w:val="18"/>
        </w:rPr>
      </w:pPr>
      <w:r w:rsidRPr="00EE560A">
        <w:rPr>
          <w:sz w:val="18"/>
        </w:rPr>
        <w:t xml:space="preserve">    |                 |         |           |VPN Update |          |</w:t>
      </w:r>
    </w:p>
    <w:p w14:paraId="7AF163BE" w14:textId="77777777" w:rsidR="00EE560A" w:rsidRPr="00EE560A" w:rsidRDefault="00EE560A" w:rsidP="00EE560A">
      <w:pPr>
        <w:rPr>
          <w:sz w:val="18"/>
        </w:rPr>
      </w:pPr>
      <w:r w:rsidRPr="00EE560A">
        <w:rPr>
          <w:sz w:val="18"/>
        </w:rPr>
        <w:t xml:space="preserve">    |                 |         | VPN Update|&lt;---------------------|</w:t>
      </w:r>
    </w:p>
    <w:p w14:paraId="198C74B9" w14:textId="77777777" w:rsidR="00EE560A" w:rsidRPr="00EE560A" w:rsidRDefault="00EE560A" w:rsidP="00EE560A">
      <w:pPr>
        <w:rPr>
          <w:sz w:val="18"/>
        </w:rPr>
      </w:pPr>
      <w:r w:rsidRPr="00EE560A">
        <w:rPr>
          <w:sz w:val="18"/>
        </w:rPr>
        <w:t xml:space="preserve">    |&lt;--------------------------------------|(Dest, VPN)|          |</w:t>
      </w:r>
    </w:p>
    <w:p w14:paraId="3C66AB0F" w14:textId="77777777" w:rsidR="00EE560A" w:rsidRPr="00EE560A" w:rsidRDefault="00EE560A" w:rsidP="00EE560A">
      <w:pPr>
        <w:rPr>
          <w:sz w:val="18"/>
        </w:rPr>
      </w:pPr>
      <w:r w:rsidRPr="00EE560A">
        <w:rPr>
          <w:sz w:val="18"/>
        </w:rPr>
        <w:t xml:space="preserve">    |                 |         |(Dest, VPN)|           |          |</w:t>
      </w:r>
    </w:p>
    <w:p w14:paraId="49BD2DB9" w14:textId="77777777" w:rsidR="00EE560A" w:rsidRPr="00EE560A" w:rsidRDefault="00EE560A" w:rsidP="00EE560A">
      <w:pPr>
        <w:rPr>
          <w:sz w:val="18"/>
        </w:rPr>
      </w:pPr>
      <w:r w:rsidRPr="00EE560A">
        <w:rPr>
          <w:sz w:val="18"/>
        </w:rPr>
        <w:t xml:space="preserve">    |  Tunnel Create  |         |           |           |          |</w:t>
      </w:r>
    </w:p>
    <w:p w14:paraId="798FF2C9" w14:textId="77777777" w:rsidR="00EE560A" w:rsidRPr="00EE560A" w:rsidRDefault="00EE560A" w:rsidP="00EE560A">
      <w:pPr>
        <w:rPr>
          <w:sz w:val="18"/>
        </w:rPr>
      </w:pPr>
      <w:r w:rsidRPr="00EE560A">
        <w:rPr>
          <w:sz w:val="18"/>
        </w:rPr>
        <w:t xml:space="preserve">    |----------------&gt;|         |           |           |          |</w:t>
      </w:r>
    </w:p>
    <w:p w14:paraId="22620E65" w14:textId="77777777" w:rsidR="00EE560A" w:rsidRPr="00EE560A" w:rsidRDefault="00EE560A" w:rsidP="00EE560A">
      <w:pPr>
        <w:rPr>
          <w:sz w:val="18"/>
        </w:rPr>
      </w:pPr>
      <w:r w:rsidRPr="00EE560A">
        <w:rPr>
          <w:sz w:val="18"/>
        </w:rPr>
        <w:t xml:space="preserve">    |(VPN,Ingr/Egr if)|         |           |           |          |</w:t>
      </w:r>
    </w:p>
    <w:p w14:paraId="26CEF875" w14:textId="77777777" w:rsidR="00EE560A" w:rsidRPr="00EE560A" w:rsidRDefault="00EE560A" w:rsidP="00EE560A">
      <w:pPr>
        <w:rPr>
          <w:sz w:val="18"/>
        </w:rPr>
      </w:pPr>
      <w:r w:rsidRPr="00EE560A">
        <w:rPr>
          <w:sz w:val="18"/>
        </w:rPr>
        <w:t xml:space="preserve">    |                 |         |           |           |          |</w:t>
      </w:r>
    </w:p>
    <w:p w14:paraId="6D1E6A15" w14:textId="77777777" w:rsidR="00EE560A" w:rsidRPr="00EE560A" w:rsidRDefault="00EE560A" w:rsidP="00EE560A">
      <w:pPr>
        <w:rPr>
          <w:sz w:val="18"/>
        </w:rPr>
      </w:pPr>
      <w:r w:rsidRPr="00EE560A">
        <w:rPr>
          <w:sz w:val="18"/>
        </w:rPr>
        <w:t xml:space="preserve">    |  Tunnel Confirm |         |           |           |          |</w:t>
      </w:r>
    </w:p>
    <w:p w14:paraId="42D88FB4" w14:textId="77777777" w:rsidR="00EE560A" w:rsidRPr="00EE560A" w:rsidRDefault="00EE560A" w:rsidP="00EE560A">
      <w:pPr>
        <w:rPr>
          <w:sz w:val="18"/>
        </w:rPr>
      </w:pPr>
      <w:r w:rsidRPr="00EE560A">
        <w:rPr>
          <w:sz w:val="18"/>
        </w:rPr>
        <w:t xml:space="preserve">    |&lt;----------------|         |           |           |          |</w:t>
      </w:r>
    </w:p>
    <w:p w14:paraId="090DD1C6" w14:textId="77777777" w:rsidR="00EE560A" w:rsidRPr="00EE560A" w:rsidRDefault="00EE560A" w:rsidP="00EE560A">
      <w:pPr>
        <w:rPr>
          <w:sz w:val="18"/>
        </w:rPr>
      </w:pPr>
      <w:r w:rsidRPr="00EE560A">
        <w:rPr>
          <w:sz w:val="18"/>
        </w:rPr>
        <w:t xml:space="preserve">    | (Tunnel ID)     |         |           |           |          |</w:t>
      </w:r>
    </w:p>
    <w:p w14:paraId="72354330" w14:textId="77777777" w:rsidR="00EE560A" w:rsidRPr="00EE560A" w:rsidRDefault="00EE560A" w:rsidP="00EE560A">
      <w:pPr>
        <w:rPr>
          <w:sz w:val="18"/>
        </w:rPr>
      </w:pPr>
      <w:r w:rsidRPr="00EE560A">
        <w:rPr>
          <w:sz w:val="18"/>
        </w:rPr>
        <w:t xml:space="preserve">    |                 |         |           |           |          |</w:t>
      </w:r>
    </w:p>
    <w:p w14:paraId="005F735D" w14:textId="77777777" w:rsidR="00EE560A" w:rsidRPr="00EE560A" w:rsidRDefault="00EE560A" w:rsidP="00EE560A">
      <w:pPr>
        <w:rPr>
          <w:sz w:val="18"/>
        </w:rPr>
      </w:pPr>
      <w:r w:rsidRPr="00EE560A">
        <w:rPr>
          <w:sz w:val="18"/>
        </w:rPr>
        <w:t xml:space="preserve">    |  Tunnel Bind    |         |           |           |          |</w:t>
      </w:r>
    </w:p>
    <w:p w14:paraId="68D9720D" w14:textId="77777777" w:rsidR="00EE560A" w:rsidRPr="00EE560A" w:rsidRDefault="00EE560A" w:rsidP="00EE560A">
      <w:pPr>
        <w:rPr>
          <w:sz w:val="18"/>
        </w:rPr>
      </w:pPr>
      <w:r w:rsidRPr="00EE560A">
        <w:rPr>
          <w:sz w:val="18"/>
        </w:rPr>
        <w:t xml:space="preserve">    |--------------------------&gt;|           |           |          |</w:t>
      </w:r>
    </w:p>
    <w:p w14:paraId="78F9508F" w14:textId="77777777" w:rsidR="00EE560A" w:rsidRPr="00EE560A" w:rsidRDefault="00EE560A" w:rsidP="00EE560A">
      <w:pPr>
        <w:rPr>
          <w:sz w:val="18"/>
        </w:rPr>
      </w:pPr>
      <w:r w:rsidRPr="00EE560A">
        <w:rPr>
          <w:sz w:val="18"/>
        </w:rPr>
        <w:t xml:space="preserve">    | (Tunnel ID, VPN, Ingr if) | Forward. Mapping      |          |</w:t>
      </w:r>
    </w:p>
    <w:p w14:paraId="0F94857F" w14:textId="77777777" w:rsidR="00EE560A" w:rsidRPr="00EE560A" w:rsidRDefault="00EE560A" w:rsidP="00EE560A">
      <w:pPr>
        <w:rPr>
          <w:sz w:val="18"/>
        </w:rPr>
      </w:pPr>
      <w:r w:rsidRPr="00EE560A">
        <w:rPr>
          <w:sz w:val="18"/>
        </w:rPr>
        <w:t xml:space="preserve">    |                 |         |----------------------&gt;| (1)      |</w:t>
      </w:r>
    </w:p>
    <w:p w14:paraId="4FD2233D" w14:textId="77777777" w:rsidR="00EE560A" w:rsidRPr="00EE560A" w:rsidRDefault="00EE560A" w:rsidP="00EE560A">
      <w:pPr>
        <w:rPr>
          <w:sz w:val="18"/>
        </w:rPr>
      </w:pPr>
      <w:r w:rsidRPr="00EE560A">
        <w:rPr>
          <w:sz w:val="18"/>
        </w:rPr>
        <w:t xml:space="preserve">    |      Tunnel Bind Confirm  | (Dest, VPN, Ingr if   |          |</w:t>
      </w:r>
    </w:p>
    <w:p w14:paraId="4B9ECDA6" w14:textId="77777777" w:rsidR="00EE560A" w:rsidRPr="00EE560A" w:rsidRDefault="00EE560A" w:rsidP="00EE560A">
      <w:pPr>
        <w:rPr>
          <w:sz w:val="18"/>
        </w:rPr>
      </w:pPr>
      <w:r w:rsidRPr="00EE560A">
        <w:rPr>
          <w:sz w:val="18"/>
        </w:rPr>
        <w:t xml:space="preserve">    |&lt;--------------------------|           |           |          |</w:t>
      </w:r>
    </w:p>
    <w:p w14:paraId="26444820" w14:textId="77777777" w:rsidR="00EE560A" w:rsidRPr="00EE560A" w:rsidRDefault="00EE560A" w:rsidP="00EE560A">
      <w:pPr>
        <w:rPr>
          <w:sz w:val="18"/>
        </w:rPr>
      </w:pPr>
      <w:r w:rsidRPr="00EE560A">
        <w:rPr>
          <w:sz w:val="18"/>
        </w:rPr>
        <w:t xml:space="preserve">    |                 |         |           |           |          |</w:t>
      </w:r>
    </w:p>
    <w:p w14:paraId="248FBFE7" w14:textId="77777777" w:rsidR="00EE560A" w:rsidRPr="00EE560A" w:rsidRDefault="00EE560A" w:rsidP="00EE560A">
      <w:pPr>
        <w:rPr>
          <w:sz w:val="18"/>
        </w:rPr>
      </w:pPr>
      <w:r w:rsidRPr="00EE560A">
        <w:rPr>
          <w:sz w:val="18"/>
        </w:rPr>
        <w:t xml:space="preserve">    |  Tunnel Bind    |         |           |           |          |</w:t>
      </w:r>
    </w:p>
    <w:p w14:paraId="39C1D750" w14:textId="77777777" w:rsidR="00EE560A" w:rsidRPr="00EE560A" w:rsidRDefault="00EE560A" w:rsidP="00EE560A">
      <w:pPr>
        <w:rPr>
          <w:sz w:val="18"/>
        </w:rPr>
      </w:pPr>
      <w:r w:rsidRPr="00EE560A">
        <w:rPr>
          <w:sz w:val="18"/>
        </w:rPr>
        <w:t xml:space="preserve">    |--------------------------------------&gt;|           |          |</w:t>
      </w:r>
    </w:p>
    <w:p w14:paraId="5C6DDC19" w14:textId="77777777" w:rsidR="00EE560A" w:rsidRPr="00EE560A" w:rsidRDefault="00EE560A" w:rsidP="00EE560A">
      <w:pPr>
        <w:rPr>
          <w:sz w:val="18"/>
        </w:rPr>
      </w:pPr>
      <w:r w:rsidRPr="00EE560A">
        <w:rPr>
          <w:sz w:val="18"/>
        </w:rPr>
        <w:t xml:space="preserve">    | (Tunnel ID, VPN, Egr if)  |           |           |          |</w:t>
      </w:r>
    </w:p>
    <w:p w14:paraId="7DA18238" w14:textId="77777777" w:rsidR="00EE560A" w:rsidRPr="00EE560A" w:rsidRDefault="00EE560A" w:rsidP="00EE560A">
      <w:pPr>
        <w:rPr>
          <w:sz w:val="18"/>
        </w:rPr>
      </w:pPr>
      <w:r w:rsidRPr="00EE560A">
        <w:rPr>
          <w:sz w:val="18"/>
        </w:rPr>
        <w:t xml:space="preserve">    |                 |         |           | Forward. Mapping     |</w:t>
      </w:r>
    </w:p>
    <w:p w14:paraId="380DA810" w14:textId="77777777" w:rsidR="00EE560A" w:rsidRPr="00EE560A" w:rsidRDefault="00EE560A" w:rsidP="00EE560A">
      <w:pPr>
        <w:rPr>
          <w:sz w:val="18"/>
        </w:rPr>
      </w:pPr>
      <w:r w:rsidRPr="00EE560A">
        <w:rPr>
          <w:sz w:val="18"/>
        </w:rPr>
        <w:t xml:space="preserve">    |                 |         |           |---------------------&gt;|(2)</w:t>
      </w:r>
    </w:p>
    <w:p w14:paraId="7EF54241" w14:textId="77777777" w:rsidR="00EE560A" w:rsidRPr="00EE560A" w:rsidRDefault="00EE560A" w:rsidP="00EE560A">
      <w:pPr>
        <w:rPr>
          <w:sz w:val="18"/>
        </w:rPr>
      </w:pPr>
      <w:r w:rsidRPr="00EE560A">
        <w:rPr>
          <w:sz w:val="18"/>
        </w:rPr>
        <w:t xml:space="preserve">    |                 |         |           | (Dest, VPN , Egr if) |</w:t>
      </w:r>
    </w:p>
    <w:p w14:paraId="21FBACA7" w14:textId="77777777" w:rsidR="00EE560A" w:rsidRPr="00EE560A" w:rsidRDefault="00EE560A" w:rsidP="00EE560A">
      <w:pPr>
        <w:rPr>
          <w:sz w:val="18"/>
        </w:rPr>
      </w:pPr>
      <w:r w:rsidRPr="00EE560A">
        <w:rPr>
          <w:sz w:val="18"/>
        </w:rPr>
        <w:t xml:space="preserve">    |                 | Tunnel Bind Confirm |           |          |</w:t>
      </w:r>
    </w:p>
    <w:p w14:paraId="4F1B5204" w14:textId="77777777" w:rsidR="00EE560A" w:rsidRPr="00EE560A" w:rsidRDefault="00EE560A" w:rsidP="00EE560A">
      <w:pPr>
        <w:rPr>
          <w:sz w:val="18"/>
        </w:rPr>
      </w:pPr>
      <w:r w:rsidRPr="00EE560A">
        <w:rPr>
          <w:sz w:val="18"/>
        </w:rPr>
        <w:t xml:space="preserve">    |&lt;--------------------------------------|           |          |</w:t>
      </w:r>
    </w:p>
    <w:p w14:paraId="1D9EEF3B" w14:textId="4B7D7448" w:rsidR="0043726E" w:rsidRPr="0020284F" w:rsidRDefault="00EE560A" w:rsidP="00153490">
      <w:pPr>
        <w:rPr>
          <w:sz w:val="18"/>
        </w:rPr>
      </w:pPr>
      <w:r w:rsidRPr="00EE560A">
        <w:rPr>
          <w:sz w:val="18"/>
        </w:rPr>
        <w:t xml:space="preserve">    |                 |         |           |           |          |</w:t>
      </w:r>
    </w:p>
    <w:p w14:paraId="50533F78" w14:textId="77777777" w:rsidR="00110C81" w:rsidRDefault="003E331A" w:rsidP="00110C81">
      <w:pPr>
        <w:spacing w:line="240" w:lineRule="exact"/>
        <w:rPr>
          <w:sz w:val="20"/>
        </w:rPr>
      </w:pPr>
      <w:r w:rsidRPr="001D6CFE">
        <w:rPr>
          <w:sz w:val="20"/>
        </w:rPr>
        <w:t xml:space="preserve">Figure 6. Communication Flows for Optical Tunnel Establishment </w:t>
      </w:r>
    </w:p>
    <w:p w14:paraId="36B91098" w14:textId="3F4F7855" w:rsidR="0020284F" w:rsidRPr="001D6CFE" w:rsidRDefault="00110C81" w:rsidP="00110C81">
      <w:pPr>
        <w:spacing w:line="240" w:lineRule="exact"/>
        <w:rPr>
          <w:sz w:val="20"/>
        </w:rPr>
      </w:pPr>
      <w:r>
        <w:rPr>
          <w:sz w:val="20"/>
        </w:rPr>
        <w:t xml:space="preserve">          </w:t>
      </w:r>
      <w:r w:rsidR="003E331A" w:rsidRPr="001D6CFE">
        <w:rPr>
          <w:sz w:val="20"/>
        </w:rPr>
        <w:t>and binding.</w:t>
      </w:r>
    </w:p>
    <w:p w14:paraId="74BE7507" w14:textId="0FCCC2CA" w:rsidR="0020284F" w:rsidRPr="001D6CFE" w:rsidRDefault="0020284F" w:rsidP="001D6CFE">
      <w:pPr>
        <w:spacing w:line="240" w:lineRule="exact"/>
        <w:jc w:val="center"/>
        <w:rPr>
          <w:sz w:val="20"/>
        </w:rPr>
      </w:pPr>
    </w:p>
    <w:p w14:paraId="396AFC01" w14:textId="77777777" w:rsidR="00011AC6" w:rsidRDefault="00011AC6" w:rsidP="00754C3F">
      <w:pPr>
        <w:spacing w:line="240" w:lineRule="exact"/>
        <w:rPr>
          <w:sz w:val="22"/>
        </w:rPr>
      </w:pPr>
    </w:p>
    <w:p w14:paraId="6C4A1859" w14:textId="5CF27E03" w:rsidR="00994F8A" w:rsidRPr="00994F8A" w:rsidRDefault="005E5E11" w:rsidP="00994F8A">
      <w:r w:rsidRPr="005E5E11">
        <w:t xml:space="preserve">When Domain Packet Controller 1 sends </w:t>
      </w:r>
      <w:r>
        <w:t xml:space="preserve">the </w:t>
      </w:r>
      <w:r w:rsidRPr="005E5E11">
        <w:t xml:space="preserve">forwarding mapping information as indicated in (1) in Figure 6, </w:t>
      </w:r>
      <w:r>
        <w:t xml:space="preserve">the Ingress PE in Domain 1 will need to </w:t>
      </w:r>
      <w:r w:rsidR="00994F8A">
        <w:t xml:space="preserve">provision </w:t>
      </w:r>
      <w:r w:rsidR="00994F8A" w:rsidRPr="00994F8A">
        <w:t xml:space="preserve">the VRF forwarding table </w:t>
      </w:r>
      <w:r w:rsidR="00994F8A">
        <w:t xml:space="preserve">based on the information it receives. Please see the detailed procedure in Section 2.3.1.2. </w:t>
      </w:r>
      <w:r w:rsidR="006E23A7">
        <w:t xml:space="preserve">A similar procedure is to be done at the Egress PE in Domain 2. </w:t>
      </w:r>
    </w:p>
    <w:p w14:paraId="17938923" w14:textId="6A4186F8" w:rsidR="001D6CFE" w:rsidRPr="005E5E11" w:rsidRDefault="001D6CFE" w:rsidP="005E5E11"/>
    <w:p w14:paraId="4B97595F" w14:textId="77777777" w:rsidR="005E5E11" w:rsidRPr="0020284F" w:rsidRDefault="005E5E11" w:rsidP="00754C3F">
      <w:pPr>
        <w:spacing w:line="240" w:lineRule="exact"/>
        <w:rPr>
          <w:sz w:val="22"/>
        </w:rPr>
      </w:pPr>
    </w:p>
    <w:p w14:paraId="446469A8" w14:textId="0583A3CC" w:rsidR="00E463E6" w:rsidRDefault="00E463E6" w:rsidP="00E463E6">
      <w:pPr>
        <w:pStyle w:val="Heading1"/>
        <w:ind w:left="432"/>
      </w:pPr>
      <w:bookmarkStart w:id="78" w:name="_Toc11939784"/>
      <w:r>
        <w:t>POI with VN Recursion Under Multiple Network Operators Control</w:t>
      </w:r>
      <w:bookmarkEnd w:id="78"/>
    </w:p>
    <w:p w14:paraId="7249FCE3" w14:textId="60D41CDE" w:rsidR="00AD5301" w:rsidRDefault="00AD5301" w:rsidP="00E463E6">
      <w:pPr>
        <w:pStyle w:val="Heading1"/>
        <w:numPr>
          <w:ilvl w:val="0"/>
          <w:numId w:val="0"/>
        </w:numPr>
        <w:ind w:left="432"/>
      </w:pPr>
    </w:p>
    <w:p w14:paraId="2F71755A" w14:textId="4092F1ED" w:rsidR="00AD5301" w:rsidRDefault="00E463E6" w:rsidP="00E463E6">
      <w:r>
        <w:t xml:space="preserve">[RFC8453] briefly introduces a case for the VN supplied to a customer may be built using resources from different technology layers operated by different operators.  For example, one operator may run a packet TE network and use optical connectivity provided by another operator. </w:t>
      </w:r>
    </w:p>
    <w:p w14:paraId="0BE7396E" w14:textId="77777777" w:rsidR="00E463E6" w:rsidRDefault="00E463E6" w:rsidP="00E463E6"/>
    <w:p w14:paraId="5F96BC70" w14:textId="77777777" w:rsidR="00A6157E" w:rsidRDefault="00E463E6" w:rsidP="00A6157E">
      <w:r>
        <w:t xml:space="preserve">Figure 7 </w:t>
      </w:r>
      <w:r w:rsidR="00A6157E">
        <w:t>extracted from [RFC8453] shows the case where a customer asks for end-to-end connectivity between CE A and CE B, a virtual network.  The customer's CNC makes a request to Operator 1's MDSC.  The MDSC works out which network resources need to be configured and sends instructions to the appropriate PNCs.  However, the link between Q and R is a virtual link supplied by Operator 2: Operator 1 is a customer of Operator 2.</w:t>
      </w:r>
    </w:p>
    <w:p w14:paraId="7766A812" w14:textId="77777777" w:rsidR="00A6157E" w:rsidRDefault="00A6157E" w:rsidP="00A6157E"/>
    <w:p w14:paraId="6057D714" w14:textId="6EB496E3" w:rsidR="00E463E6" w:rsidRDefault="00A6157E" w:rsidP="00A6157E">
      <w:r>
        <w:t>To support this, Operator 1 has a CNC that communicates with Operator 2's MDSC.  Note that Operator 1's CNC in Figure 10 is a functional component that does not dictate implementation: it may be embedded in a PNC.</w:t>
      </w:r>
    </w:p>
    <w:p w14:paraId="24E30D22" w14:textId="77777777" w:rsidR="00E463E6" w:rsidRDefault="00E463E6" w:rsidP="00E463E6"/>
    <w:p w14:paraId="61414C8E" w14:textId="77777777" w:rsidR="00E463E6" w:rsidRPr="00AD5301" w:rsidRDefault="00E463E6" w:rsidP="00E463E6"/>
    <w:p w14:paraId="1B77826F" w14:textId="77777777" w:rsidR="00AD5301" w:rsidRPr="006802E2" w:rsidRDefault="00AD5301" w:rsidP="00AD5301">
      <w:pPr>
        <w:pStyle w:val="Heading1"/>
        <w:numPr>
          <w:ilvl w:val="0"/>
          <w:numId w:val="0"/>
        </w:numPr>
        <w:ind w:left="432"/>
        <w:rPr>
          <w:sz w:val="22"/>
        </w:rPr>
      </w:pPr>
    </w:p>
    <w:p w14:paraId="65127D1C" w14:textId="240B0B55" w:rsidR="00AD5301" w:rsidRPr="006802E2" w:rsidRDefault="006802E2" w:rsidP="006802E2">
      <w:pPr>
        <w:ind w:left="0"/>
        <w:rPr>
          <w:sz w:val="20"/>
        </w:rPr>
      </w:pPr>
      <w:r>
        <w:rPr>
          <w:sz w:val="20"/>
        </w:rPr>
        <w:t xml:space="preserve">            </w:t>
      </w:r>
      <w:r w:rsidR="00AD5301" w:rsidRPr="006802E2">
        <w:rPr>
          <w:sz w:val="20"/>
        </w:rPr>
        <w:t>Virtual     CE A o===============================o CE B</w:t>
      </w:r>
    </w:p>
    <w:p w14:paraId="115695E8" w14:textId="56BE81A3" w:rsidR="00AD5301" w:rsidRPr="006802E2" w:rsidRDefault="00E463E6" w:rsidP="00E463E6">
      <w:pPr>
        <w:ind w:left="0"/>
        <w:rPr>
          <w:sz w:val="20"/>
        </w:rPr>
      </w:pPr>
      <w:r w:rsidRPr="006802E2">
        <w:rPr>
          <w:sz w:val="20"/>
        </w:rPr>
        <w:t xml:space="preserve">     </w:t>
      </w:r>
      <w:r w:rsidR="006802E2">
        <w:rPr>
          <w:sz w:val="20"/>
        </w:rPr>
        <w:t xml:space="preserve">       </w:t>
      </w:r>
      <w:r w:rsidR="00AD5301" w:rsidRPr="006802E2">
        <w:rPr>
          <w:sz w:val="20"/>
        </w:rPr>
        <w:t>Network</w:t>
      </w:r>
    </w:p>
    <w:p w14:paraId="41C1ACFD" w14:textId="77777777" w:rsidR="00AD5301" w:rsidRPr="006802E2" w:rsidRDefault="00AD5301" w:rsidP="00AD5301">
      <w:pPr>
        <w:rPr>
          <w:sz w:val="20"/>
        </w:rPr>
      </w:pPr>
    </w:p>
    <w:p w14:paraId="3E16393B" w14:textId="3C5BFB75" w:rsidR="00AD5301" w:rsidRPr="006802E2" w:rsidRDefault="00AD5301" w:rsidP="00AD5301">
      <w:pPr>
        <w:rPr>
          <w:sz w:val="20"/>
        </w:rPr>
      </w:pPr>
      <w:r w:rsidRPr="006802E2">
        <w:rPr>
          <w:sz w:val="20"/>
        </w:rPr>
        <w:t xml:space="preserve">                                    -----    CNC wants to create</w:t>
      </w:r>
    </w:p>
    <w:p w14:paraId="759E65AC" w14:textId="2FCA9C0F" w:rsidR="00AD5301" w:rsidRPr="006802E2" w:rsidRDefault="00AD5301" w:rsidP="00AD5301">
      <w:pPr>
        <w:rPr>
          <w:sz w:val="20"/>
        </w:rPr>
      </w:pPr>
      <w:r w:rsidRPr="006802E2">
        <w:rPr>
          <w:sz w:val="20"/>
        </w:rPr>
        <w:t xml:space="preserve">      Customer                     | CNC |   </w:t>
      </w:r>
      <w:r w:rsidR="00D75A13">
        <w:rPr>
          <w:sz w:val="20"/>
        </w:rPr>
        <w:t xml:space="preserve">a VN </w:t>
      </w:r>
      <w:r w:rsidRPr="006802E2">
        <w:rPr>
          <w:sz w:val="20"/>
        </w:rPr>
        <w:t xml:space="preserve">between CE A </w:t>
      </w:r>
    </w:p>
    <w:p w14:paraId="58AF5E23" w14:textId="6CF31DFD" w:rsidR="00AD5301" w:rsidRPr="006802E2" w:rsidRDefault="00AD5301" w:rsidP="00AD5301">
      <w:pPr>
        <w:rPr>
          <w:sz w:val="20"/>
        </w:rPr>
      </w:pPr>
      <w:r w:rsidRPr="006802E2">
        <w:rPr>
          <w:sz w:val="20"/>
        </w:rPr>
        <w:t xml:space="preserve">                                    -----</w:t>
      </w:r>
      <w:r w:rsidR="00D75A13">
        <w:rPr>
          <w:sz w:val="20"/>
        </w:rPr>
        <w:t xml:space="preserve">    and CE B</w:t>
      </w:r>
    </w:p>
    <w:p w14:paraId="5ABB38DC" w14:textId="77777777" w:rsidR="00AD5301" w:rsidRPr="006802E2" w:rsidRDefault="00AD5301" w:rsidP="00AD5301">
      <w:pPr>
        <w:rPr>
          <w:sz w:val="20"/>
        </w:rPr>
      </w:pPr>
      <w:r w:rsidRPr="006802E2">
        <w:rPr>
          <w:sz w:val="20"/>
        </w:rPr>
        <w:t xml:space="preserve">                                      :</w:t>
      </w:r>
    </w:p>
    <w:p w14:paraId="5B812916" w14:textId="70848B5E" w:rsidR="00AD5301" w:rsidRPr="006802E2" w:rsidRDefault="00AD5301" w:rsidP="00AD5301">
      <w:pPr>
        <w:rPr>
          <w:sz w:val="20"/>
        </w:rPr>
      </w:pPr>
      <w:r w:rsidRPr="006802E2">
        <w:rPr>
          <w:sz w:val="20"/>
        </w:rPr>
        <w:t xml:space="preserve">               ***********************************************</w:t>
      </w:r>
      <w:r w:rsidR="006802E2">
        <w:rPr>
          <w:sz w:val="20"/>
        </w:rPr>
        <w:t xml:space="preserve"> CMI</w:t>
      </w:r>
    </w:p>
    <w:p w14:paraId="051210AE" w14:textId="77777777" w:rsidR="00AD5301" w:rsidRPr="006802E2" w:rsidRDefault="00AD5301" w:rsidP="00AD5301">
      <w:pPr>
        <w:rPr>
          <w:sz w:val="20"/>
        </w:rPr>
      </w:pPr>
      <w:r w:rsidRPr="006802E2">
        <w:rPr>
          <w:sz w:val="20"/>
        </w:rPr>
        <w:t xml:space="preserve">                                      :</w:t>
      </w:r>
    </w:p>
    <w:p w14:paraId="211694F7" w14:textId="77777777" w:rsidR="00AD5301" w:rsidRPr="006802E2" w:rsidRDefault="00AD5301" w:rsidP="00AD5301">
      <w:pPr>
        <w:rPr>
          <w:sz w:val="20"/>
        </w:rPr>
      </w:pPr>
      <w:r w:rsidRPr="006802E2">
        <w:rPr>
          <w:sz w:val="20"/>
        </w:rPr>
        <w:t xml:space="preserve">      Operator 1         ---------------------------</w:t>
      </w:r>
    </w:p>
    <w:p w14:paraId="7A5D9295" w14:textId="77777777" w:rsidR="00AD5301" w:rsidRPr="006802E2" w:rsidRDefault="00AD5301" w:rsidP="00AD5301">
      <w:pPr>
        <w:rPr>
          <w:sz w:val="20"/>
        </w:rPr>
      </w:pPr>
      <w:r w:rsidRPr="006802E2">
        <w:rPr>
          <w:sz w:val="20"/>
        </w:rPr>
        <w:t xml:space="preserve">                        |           MDSC            |</w:t>
      </w:r>
    </w:p>
    <w:p w14:paraId="72CD4993" w14:textId="77777777" w:rsidR="00AD5301" w:rsidRPr="006802E2" w:rsidRDefault="00AD5301" w:rsidP="00AD5301">
      <w:pPr>
        <w:rPr>
          <w:sz w:val="20"/>
        </w:rPr>
      </w:pPr>
      <w:r w:rsidRPr="006802E2">
        <w:rPr>
          <w:sz w:val="20"/>
        </w:rPr>
        <w:t xml:space="preserve">                         ---------------------------</w:t>
      </w:r>
    </w:p>
    <w:p w14:paraId="488C7886" w14:textId="77777777" w:rsidR="00AD5301" w:rsidRPr="006802E2" w:rsidRDefault="00AD5301" w:rsidP="00AD5301">
      <w:pPr>
        <w:rPr>
          <w:sz w:val="20"/>
        </w:rPr>
      </w:pPr>
      <w:r w:rsidRPr="006802E2">
        <w:rPr>
          <w:sz w:val="20"/>
        </w:rPr>
        <w:t xml:space="preserve">                          :           :           :</w:t>
      </w:r>
    </w:p>
    <w:p w14:paraId="4FF88AB7" w14:textId="77777777" w:rsidR="00AD5301" w:rsidRPr="006802E2" w:rsidRDefault="00AD5301" w:rsidP="00AD5301">
      <w:pPr>
        <w:rPr>
          <w:sz w:val="20"/>
        </w:rPr>
      </w:pPr>
      <w:r w:rsidRPr="006802E2">
        <w:rPr>
          <w:sz w:val="20"/>
        </w:rPr>
        <w:t xml:space="preserve">                          :           :           :</w:t>
      </w:r>
    </w:p>
    <w:p w14:paraId="0CEE66C0" w14:textId="77777777" w:rsidR="00AD5301" w:rsidRPr="006802E2" w:rsidRDefault="00AD5301" w:rsidP="00AD5301">
      <w:pPr>
        <w:rPr>
          <w:sz w:val="20"/>
        </w:rPr>
      </w:pPr>
      <w:r w:rsidRPr="006802E2">
        <w:rPr>
          <w:sz w:val="20"/>
        </w:rPr>
        <w:t xml:space="preserve">                        -----   -------------   -----</w:t>
      </w:r>
    </w:p>
    <w:p w14:paraId="30E8862E" w14:textId="77777777" w:rsidR="00AD5301" w:rsidRPr="006802E2" w:rsidRDefault="00AD5301" w:rsidP="00AD5301">
      <w:pPr>
        <w:rPr>
          <w:sz w:val="20"/>
        </w:rPr>
      </w:pPr>
      <w:r w:rsidRPr="006802E2">
        <w:rPr>
          <w:sz w:val="20"/>
        </w:rPr>
        <w:t xml:space="preserve">                       | PNC | |     PNC     | | PNC |</w:t>
      </w:r>
    </w:p>
    <w:p w14:paraId="63704F8D" w14:textId="77777777" w:rsidR="00AD5301" w:rsidRPr="006802E2" w:rsidRDefault="00AD5301" w:rsidP="00AD5301">
      <w:pPr>
        <w:rPr>
          <w:sz w:val="20"/>
        </w:rPr>
      </w:pPr>
      <w:r w:rsidRPr="006802E2">
        <w:rPr>
          <w:sz w:val="20"/>
        </w:rPr>
        <w:t xml:space="preserve">                        -----   -------------   -----</w:t>
      </w:r>
    </w:p>
    <w:p w14:paraId="66A8C0F1" w14:textId="77777777" w:rsidR="00AD5301" w:rsidRPr="006802E2" w:rsidRDefault="00AD5301" w:rsidP="00AD5301">
      <w:pPr>
        <w:rPr>
          <w:sz w:val="20"/>
        </w:rPr>
      </w:pPr>
      <w:r w:rsidRPr="006802E2">
        <w:rPr>
          <w:sz w:val="20"/>
        </w:rPr>
        <w:t xml:space="preserve">                          :     :     :     :     :</w:t>
      </w:r>
    </w:p>
    <w:p w14:paraId="72FECCE4" w14:textId="77777777" w:rsidR="00AD5301" w:rsidRPr="006802E2" w:rsidRDefault="00AD5301" w:rsidP="00AD5301">
      <w:pPr>
        <w:rPr>
          <w:sz w:val="20"/>
        </w:rPr>
      </w:pPr>
      <w:r w:rsidRPr="006802E2">
        <w:rPr>
          <w:sz w:val="20"/>
        </w:rPr>
        <w:t xml:space="preserve">      Higher              v     v     :     v     v</w:t>
      </w:r>
    </w:p>
    <w:p w14:paraId="340743E2" w14:textId="77777777" w:rsidR="00AD5301" w:rsidRPr="006802E2" w:rsidRDefault="00AD5301" w:rsidP="00AD5301">
      <w:pPr>
        <w:rPr>
          <w:sz w:val="20"/>
        </w:rPr>
      </w:pPr>
      <w:r w:rsidRPr="006802E2">
        <w:rPr>
          <w:sz w:val="20"/>
        </w:rPr>
        <w:t xml:space="preserve">      Layer      CE A o---P-----Q===========R-----S---o CE B</w:t>
      </w:r>
    </w:p>
    <w:p w14:paraId="15C41516" w14:textId="77777777" w:rsidR="00AD5301" w:rsidRPr="006802E2" w:rsidRDefault="00AD5301" w:rsidP="00AD5301">
      <w:pPr>
        <w:rPr>
          <w:sz w:val="20"/>
        </w:rPr>
      </w:pPr>
      <w:r w:rsidRPr="006802E2">
        <w:rPr>
          <w:sz w:val="20"/>
        </w:rPr>
        <w:t xml:space="preserve">      Network                   |     :     |</w:t>
      </w:r>
    </w:p>
    <w:p w14:paraId="1E69BA9F" w14:textId="77777777" w:rsidR="00AD5301" w:rsidRPr="006802E2" w:rsidRDefault="00AD5301" w:rsidP="00AD5301">
      <w:pPr>
        <w:rPr>
          <w:sz w:val="20"/>
        </w:rPr>
      </w:pPr>
      <w:r w:rsidRPr="006802E2">
        <w:rPr>
          <w:sz w:val="20"/>
        </w:rPr>
        <w:t xml:space="preserve">                                |     :     |</w:t>
      </w:r>
    </w:p>
    <w:p w14:paraId="59292021" w14:textId="77777777" w:rsidR="00AD5301" w:rsidRPr="006802E2" w:rsidRDefault="00AD5301" w:rsidP="00AD5301">
      <w:pPr>
        <w:rPr>
          <w:sz w:val="20"/>
        </w:rPr>
      </w:pPr>
      <w:r w:rsidRPr="006802E2">
        <w:rPr>
          <w:sz w:val="20"/>
        </w:rPr>
        <w:t xml:space="preserve">                                |   -----   |</w:t>
      </w:r>
    </w:p>
    <w:p w14:paraId="19C27EF0" w14:textId="71908317" w:rsidR="00AD5301" w:rsidRPr="006802E2" w:rsidRDefault="00AD5301" w:rsidP="00AD5301">
      <w:pPr>
        <w:rPr>
          <w:sz w:val="20"/>
        </w:rPr>
      </w:pPr>
      <w:r w:rsidRPr="006802E2">
        <w:rPr>
          <w:sz w:val="20"/>
        </w:rPr>
        <w:t xml:space="preserve">                                |  | CNC |  |</w:t>
      </w:r>
      <w:r w:rsidR="006802E2">
        <w:rPr>
          <w:sz w:val="20"/>
        </w:rPr>
        <w:t xml:space="preserve"> CNC wants to create</w:t>
      </w:r>
    </w:p>
    <w:p w14:paraId="558C74B5" w14:textId="1B538962" w:rsidR="00AD5301" w:rsidRPr="006802E2" w:rsidRDefault="00AD5301" w:rsidP="00AD5301">
      <w:pPr>
        <w:rPr>
          <w:sz w:val="20"/>
        </w:rPr>
      </w:pPr>
      <w:r w:rsidRPr="006802E2">
        <w:rPr>
          <w:sz w:val="20"/>
        </w:rPr>
        <w:t xml:space="preserve">                                |   -----   |</w:t>
      </w:r>
      <w:r w:rsidR="006802E2">
        <w:rPr>
          <w:sz w:val="20"/>
        </w:rPr>
        <w:t xml:space="preserve"> </w:t>
      </w:r>
      <w:r w:rsidR="00D75A13">
        <w:rPr>
          <w:sz w:val="20"/>
        </w:rPr>
        <w:t xml:space="preserve">a VN </w:t>
      </w:r>
      <w:r w:rsidR="006802E2">
        <w:rPr>
          <w:sz w:val="20"/>
        </w:rPr>
        <w:t>between Q and R</w:t>
      </w:r>
    </w:p>
    <w:p w14:paraId="08663473" w14:textId="77777777" w:rsidR="00AD5301" w:rsidRPr="006802E2" w:rsidRDefault="00AD5301" w:rsidP="00AD5301">
      <w:pPr>
        <w:rPr>
          <w:sz w:val="20"/>
        </w:rPr>
      </w:pPr>
      <w:r w:rsidRPr="006802E2">
        <w:rPr>
          <w:sz w:val="20"/>
        </w:rPr>
        <w:t xml:space="preserve">                                |     :     |</w:t>
      </w:r>
    </w:p>
    <w:p w14:paraId="53F6DA72" w14:textId="27E39BCC" w:rsidR="00AD5301" w:rsidRPr="006802E2" w:rsidRDefault="00AD5301" w:rsidP="00AD5301">
      <w:pPr>
        <w:rPr>
          <w:sz w:val="20"/>
        </w:rPr>
      </w:pPr>
      <w:r w:rsidRPr="006802E2">
        <w:rPr>
          <w:sz w:val="20"/>
        </w:rPr>
        <w:t xml:space="preserve">               ***********************************************</w:t>
      </w:r>
      <w:r w:rsidR="006802E2">
        <w:rPr>
          <w:sz w:val="20"/>
        </w:rPr>
        <w:t xml:space="preserve"> CMI</w:t>
      </w:r>
    </w:p>
    <w:p w14:paraId="402729DF" w14:textId="77777777" w:rsidR="00AD5301" w:rsidRPr="006802E2" w:rsidRDefault="00AD5301" w:rsidP="00AD5301">
      <w:pPr>
        <w:rPr>
          <w:sz w:val="20"/>
        </w:rPr>
      </w:pPr>
      <w:r w:rsidRPr="006802E2">
        <w:rPr>
          <w:sz w:val="20"/>
        </w:rPr>
        <w:t xml:space="preserve">                                |     :     |</w:t>
      </w:r>
    </w:p>
    <w:p w14:paraId="397E1D6A" w14:textId="77777777" w:rsidR="00AD5301" w:rsidRPr="006802E2" w:rsidRDefault="00AD5301" w:rsidP="00AD5301">
      <w:pPr>
        <w:rPr>
          <w:sz w:val="20"/>
        </w:rPr>
      </w:pPr>
      <w:r w:rsidRPr="006802E2">
        <w:rPr>
          <w:sz w:val="20"/>
        </w:rPr>
        <w:t xml:space="preserve">      Operator 2                |  ------   |</w:t>
      </w:r>
    </w:p>
    <w:p w14:paraId="363B3756" w14:textId="77777777" w:rsidR="00AD5301" w:rsidRPr="006802E2" w:rsidRDefault="00AD5301" w:rsidP="00AD5301">
      <w:pPr>
        <w:rPr>
          <w:sz w:val="20"/>
        </w:rPr>
      </w:pPr>
      <w:r w:rsidRPr="006802E2">
        <w:rPr>
          <w:sz w:val="20"/>
        </w:rPr>
        <w:t xml:space="preserve">                                | | MDSC |  |</w:t>
      </w:r>
    </w:p>
    <w:p w14:paraId="18C6B131" w14:textId="77777777" w:rsidR="00AD5301" w:rsidRPr="006802E2" w:rsidRDefault="00AD5301" w:rsidP="00AD5301">
      <w:pPr>
        <w:rPr>
          <w:sz w:val="20"/>
        </w:rPr>
      </w:pPr>
      <w:r w:rsidRPr="006802E2">
        <w:rPr>
          <w:sz w:val="20"/>
        </w:rPr>
        <w:t xml:space="preserve">                                |  ------   |</w:t>
      </w:r>
    </w:p>
    <w:p w14:paraId="19885B34" w14:textId="77777777" w:rsidR="00AD5301" w:rsidRPr="006802E2" w:rsidRDefault="00AD5301" w:rsidP="00AD5301">
      <w:pPr>
        <w:rPr>
          <w:sz w:val="20"/>
        </w:rPr>
      </w:pPr>
      <w:r w:rsidRPr="006802E2">
        <w:rPr>
          <w:sz w:val="20"/>
        </w:rPr>
        <w:lastRenderedPageBreak/>
        <w:t xml:space="preserve">                                |     :     |</w:t>
      </w:r>
    </w:p>
    <w:p w14:paraId="1F1F886C" w14:textId="77777777" w:rsidR="00AD5301" w:rsidRPr="006802E2" w:rsidRDefault="00AD5301" w:rsidP="00AD5301">
      <w:pPr>
        <w:rPr>
          <w:sz w:val="20"/>
        </w:rPr>
      </w:pPr>
      <w:r w:rsidRPr="006802E2">
        <w:rPr>
          <w:sz w:val="20"/>
        </w:rPr>
        <w:t xml:space="preserve">                                |  -------  |</w:t>
      </w:r>
    </w:p>
    <w:p w14:paraId="17C1695C" w14:textId="77777777" w:rsidR="00AD5301" w:rsidRPr="006802E2" w:rsidRDefault="00AD5301" w:rsidP="00AD5301">
      <w:pPr>
        <w:rPr>
          <w:sz w:val="20"/>
        </w:rPr>
      </w:pPr>
      <w:r w:rsidRPr="006802E2">
        <w:rPr>
          <w:sz w:val="20"/>
        </w:rPr>
        <w:t xml:space="preserve">                                | |  PNC  | |</w:t>
      </w:r>
    </w:p>
    <w:p w14:paraId="71F3A4E4" w14:textId="77777777" w:rsidR="00AD5301" w:rsidRPr="006802E2" w:rsidRDefault="00AD5301" w:rsidP="00AD5301">
      <w:pPr>
        <w:rPr>
          <w:sz w:val="20"/>
        </w:rPr>
      </w:pPr>
      <w:r w:rsidRPr="006802E2">
        <w:rPr>
          <w:sz w:val="20"/>
        </w:rPr>
        <w:t xml:space="preserve">                                |  -------  |</w:t>
      </w:r>
    </w:p>
    <w:p w14:paraId="2B09C10E" w14:textId="77777777" w:rsidR="00AD5301" w:rsidRPr="006802E2" w:rsidRDefault="00AD5301" w:rsidP="00AD5301">
      <w:pPr>
        <w:rPr>
          <w:sz w:val="20"/>
        </w:rPr>
      </w:pPr>
      <w:r w:rsidRPr="006802E2">
        <w:rPr>
          <w:sz w:val="20"/>
        </w:rPr>
        <w:t xml:space="preserve">                                 \ :  :  : /</w:t>
      </w:r>
    </w:p>
    <w:p w14:paraId="3040043D" w14:textId="77777777" w:rsidR="00AD5301" w:rsidRPr="006802E2" w:rsidRDefault="00AD5301" w:rsidP="00AD5301">
      <w:pPr>
        <w:rPr>
          <w:sz w:val="20"/>
        </w:rPr>
      </w:pPr>
      <w:r w:rsidRPr="006802E2">
        <w:rPr>
          <w:sz w:val="20"/>
        </w:rPr>
        <w:t xml:space="preserve">      Lower                       \v  v  v/</w:t>
      </w:r>
    </w:p>
    <w:p w14:paraId="22EF5CF2" w14:textId="77777777" w:rsidR="00AD5301" w:rsidRPr="006802E2" w:rsidRDefault="00AD5301" w:rsidP="00AD5301">
      <w:pPr>
        <w:rPr>
          <w:sz w:val="20"/>
        </w:rPr>
      </w:pPr>
      <w:r w:rsidRPr="006802E2">
        <w:rPr>
          <w:sz w:val="20"/>
        </w:rPr>
        <w:t xml:space="preserve">      Layer                        X--Y--Z</w:t>
      </w:r>
    </w:p>
    <w:p w14:paraId="53CD8003" w14:textId="77777777" w:rsidR="00AD5301" w:rsidRPr="006802E2" w:rsidRDefault="00AD5301" w:rsidP="00AD5301">
      <w:pPr>
        <w:rPr>
          <w:sz w:val="20"/>
        </w:rPr>
      </w:pPr>
      <w:r w:rsidRPr="006802E2">
        <w:rPr>
          <w:sz w:val="20"/>
        </w:rPr>
        <w:t xml:space="preserve">      Network</w:t>
      </w:r>
    </w:p>
    <w:p w14:paraId="0DB4D39A" w14:textId="77777777" w:rsidR="00AD5301" w:rsidRPr="006802E2" w:rsidRDefault="00AD5301" w:rsidP="00AD5301">
      <w:pPr>
        <w:rPr>
          <w:sz w:val="20"/>
        </w:rPr>
      </w:pPr>
    </w:p>
    <w:p w14:paraId="6D266C9F" w14:textId="77777777" w:rsidR="00AD5301" w:rsidRPr="006802E2" w:rsidRDefault="00AD5301" w:rsidP="00AD5301">
      <w:pPr>
        <w:rPr>
          <w:sz w:val="20"/>
        </w:rPr>
      </w:pPr>
      <w:r w:rsidRPr="006802E2">
        <w:rPr>
          <w:sz w:val="20"/>
        </w:rPr>
        <w:t xml:space="preserve">      Where</w:t>
      </w:r>
    </w:p>
    <w:p w14:paraId="7621FA02" w14:textId="77777777" w:rsidR="00AD5301" w:rsidRPr="006802E2" w:rsidRDefault="00AD5301" w:rsidP="00AD5301">
      <w:pPr>
        <w:rPr>
          <w:sz w:val="20"/>
        </w:rPr>
      </w:pPr>
    </w:p>
    <w:p w14:paraId="10810E73" w14:textId="77777777" w:rsidR="00AD5301" w:rsidRPr="006802E2" w:rsidRDefault="00AD5301" w:rsidP="00AD5301">
      <w:pPr>
        <w:rPr>
          <w:sz w:val="20"/>
        </w:rPr>
      </w:pPr>
      <w:r w:rsidRPr="006802E2">
        <w:rPr>
          <w:sz w:val="20"/>
        </w:rPr>
        <w:t xml:space="preserve">      --- is a link</w:t>
      </w:r>
    </w:p>
    <w:p w14:paraId="4213FEA9" w14:textId="77777777" w:rsidR="00AD5301" w:rsidRPr="006802E2" w:rsidRDefault="00AD5301" w:rsidP="00AD5301">
      <w:pPr>
        <w:rPr>
          <w:sz w:val="20"/>
        </w:rPr>
      </w:pPr>
      <w:r w:rsidRPr="006802E2">
        <w:rPr>
          <w:sz w:val="20"/>
        </w:rPr>
        <w:t xml:space="preserve">      === is a virtual link</w:t>
      </w:r>
    </w:p>
    <w:p w14:paraId="141D6BAB" w14:textId="77777777" w:rsidR="00AD5301" w:rsidRDefault="00AD5301" w:rsidP="00E463E6">
      <w:pPr>
        <w:pStyle w:val="Heading1"/>
        <w:numPr>
          <w:ilvl w:val="0"/>
          <w:numId w:val="0"/>
        </w:numPr>
        <w:ind w:left="432"/>
      </w:pPr>
    </w:p>
    <w:p w14:paraId="2122BBDB" w14:textId="33F65C53" w:rsidR="00E463E6" w:rsidRPr="006802E2" w:rsidRDefault="00AD5301" w:rsidP="006802E2">
      <w:pPr>
        <w:rPr>
          <w:sz w:val="22"/>
        </w:rPr>
      </w:pPr>
      <w:r>
        <w:t xml:space="preserve">              </w:t>
      </w:r>
      <w:r w:rsidR="00E463E6" w:rsidRPr="006802E2">
        <w:rPr>
          <w:sz w:val="22"/>
        </w:rPr>
        <w:t>Figure 7</w:t>
      </w:r>
      <w:r w:rsidRPr="006802E2">
        <w:rPr>
          <w:sz w:val="22"/>
        </w:rPr>
        <w:t>: VN Recursion with Network Layers</w:t>
      </w:r>
    </w:p>
    <w:p w14:paraId="210D6AB1" w14:textId="77777777" w:rsidR="00A6157E" w:rsidRDefault="00A6157E" w:rsidP="00A6157E"/>
    <w:p w14:paraId="1AC2D541" w14:textId="77777777" w:rsidR="00A6157E" w:rsidRDefault="00A6157E" w:rsidP="00A6157E"/>
    <w:p w14:paraId="759CCC7F" w14:textId="6B868E39" w:rsidR="000C24DA" w:rsidRDefault="000C24DA" w:rsidP="00A6157E">
      <w:r>
        <w:t>T</w:t>
      </w:r>
      <w:r w:rsidR="00801483">
        <w:t xml:space="preserve">he CMI in Figure 7 </w:t>
      </w:r>
      <w:r>
        <w:t xml:space="preserve">interfaces Operator 1’s CNC with Operator 2’s </w:t>
      </w:r>
      <w:r w:rsidR="00801483">
        <w:t xml:space="preserve">MDSC. </w:t>
      </w:r>
      <w:r w:rsidR="00603E47">
        <w:t>The functions to perform and the information carried over the inter-operator CMI are identical to those of the Customer’s CNC and Operator 1’</w:t>
      </w:r>
      <w:r w:rsidR="006802E2">
        <w:t xml:space="preserve">s MDSC. In other words, the two CMIs depicted in Figure 7 are recursive in nature. </w:t>
      </w:r>
    </w:p>
    <w:p w14:paraId="23970E58" w14:textId="77777777" w:rsidR="0045093A" w:rsidRDefault="0045093A" w:rsidP="00A6157E"/>
    <w:p w14:paraId="7A999710" w14:textId="0D252A5B" w:rsidR="0045093A" w:rsidRDefault="008C6B84" w:rsidP="0045093A">
      <w:pPr>
        <w:pStyle w:val="Heading2"/>
        <w:numPr>
          <w:ilvl w:val="1"/>
          <w:numId w:val="29"/>
        </w:numPr>
        <w:spacing w:line="240" w:lineRule="exact"/>
        <w:ind w:left="432"/>
      </w:pPr>
      <w:bookmarkStart w:id="79" w:name="_Toc11939785"/>
      <w:r>
        <w:t>Service Request Process between Multiple Operators</w:t>
      </w:r>
      <w:bookmarkEnd w:id="79"/>
    </w:p>
    <w:p w14:paraId="7C43539A" w14:textId="77777777" w:rsidR="0045093A" w:rsidRDefault="0045093A" w:rsidP="0045093A"/>
    <w:p w14:paraId="5AF76AB4" w14:textId="0E395499" w:rsidR="0045093A" w:rsidRDefault="0045093A" w:rsidP="0045093A">
      <w:r>
        <w:t xml:space="preserve">As discussed previously, the reclusiveness principle applies seamlessly over the two CMIs. This implies that Operator 1’s MDSC needs to pass all </w:t>
      </w:r>
      <w:r w:rsidR="003D6A07">
        <w:t xml:space="preserve">customer </w:t>
      </w:r>
      <w:r>
        <w:t xml:space="preserve">service requirements </w:t>
      </w:r>
      <w:r w:rsidR="003D6A07">
        <w:t xml:space="preserve">transparently </w:t>
      </w:r>
      <w:r>
        <w:t xml:space="preserve">to Operator 2’s MDSC </w:t>
      </w:r>
      <w:r w:rsidR="003D6A07">
        <w:t>so that Operator 2 should provision its underlay network tunnels to meet the service requirements of the original customer. The MDSC of Operator 1 should translate/map the original customer’s intent and service requirements and pass down to the corresponding PNC(s) which is(are) responsible for interfacing another operator (in this example, Operator 2) that provides transport services for the segment of the customer’s VN. The PNC in turn performs as a CNC when interfac</w:t>
      </w:r>
      <w:r w:rsidR="008C6B84">
        <w:t xml:space="preserve">ing its southbound with Operator 2’s MDSC. </w:t>
      </w:r>
    </w:p>
    <w:p w14:paraId="65D697A2" w14:textId="77777777" w:rsidR="008C6B84" w:rsidRDefault="008C6B84" w:rsidP="0045093A"/>
    <w:p w14:paraId="748412FE" w14:textId="3CA50EDA" w:rsidR="008C6B84" w:rsidRDefault="008C6B84" w:rsidP="0045093A">
      <w:r>
        <w:t xml:space="preserve">It is possible that additional recursive relationships may also exist between Operator 2 and other operators. </w:t>
      </w:r>
    </w:p>
    <w:p w14:paraId="4FE32DCE" w14:textId="77777777" w:rsidR="0045093A" w:rsidRPr="0045093A" w:rsidRDefault="0045093A" w:rsidP="0045093A"/>
    <w:p w14:paraId="750E129E" w14:textId="66EAD30C" w:rsidR="0045093A" w:rsidRDefault="0045093A" w:rsidP="0045093A">
      <w:pPr>
        <w:pStyle w:val="Heading2"/>
        <w:ind w:left="432"/>
      </w:pPr>
      <w:bookmarkStart w:id="80" w:name="_Toc11939786"/>
      <w:r>
        <w:t>Service/net</w:t>
      </w:r>
      <w:r w:rsidR="008C6B84">
        <w:t>work Orchestration of Operator 2</w:t>
      </w:r>
      <w:bookmarkEnd w:id="80"/>
    </w:p>
    <w:p w14:paraId="50123E3F" w14:textId="77777777" w:rsidR="008C6B84" w:rsidRDefault="008C6B84" w:rsidP="008C6B84"/>
    <w:p w14:paraId="59AF5D3B" w14:textId="05827E30" w:rsidR="008C6B84" w:rsidRPr="008C6B84" w:rsidRDefault="008C6B84" w:rsidP="008C6B84">
      <w:r>
        <w:lastRenderedPageBreak/>
        <w:t xml:space="preserve">Operator 2 that provides transport service </w:t>
      </w:r>
      <w:r w:rsidR="00526AE9">
        <w:t xml:space="preserve">for Operator 1 </w:t>
      </w:r>
      <w:r>
        <w:t xml:space="preserve">may also need to perform service/network orchestration function just as the case for Operator 1. </w:t>
      </w:r>
    </w:p>
    <w:p w14:paraId="27445A77" w14:textId="77777777" w:rsidR="00E16B4D" w:rsidRPr="00DB694F" w:rsidRDefault="00E16B4D" w:rsidP="00AD5301">
      <w:pPr>
        <w:pStyle w:val="Heading1"/>
        <w:numPr>
          <w:ilvl w:val="0"/>
          <w:numId w:val="0"/>
        </w:numPr>
        <w:ind w:left="432"/>
      </w:pPr>
    </w:p>
    <w:p w14:paraId="14A85309" w14:textId="77777777" w:rsidR="00E67111" w:rsidRDefault="00E67111" w:rsidP="00E67111">
      <w:pPr>
        <w:spacing w:line="240" w:lineRule="exact"/>
        <w:ind w:left="0"/>
      </w:pPr>
    </w:p>
    <w:p w14:paraId="70A9CA7A" w14:textId="1419F8BE" w:rsidR="00E67111" w:rsidRDefault="00E67111" w:rsidP="00E67111">
      <w:pPr>
        <w:pStyle w:val="Heading1"/>
        <w:ind w:left="432"/>
      </w:pPr>
      <w:bookmarkStart w:id="81" w:name="_Toc11939787"/>
      <w:r>
        <w:t>Security Considerations</w:t>
      </w:r>
      <w:bookmarkEnd w:id="81"/>
    </w:p>
    <w:p w14:paraId="23308A78" w14:textId="73CA7C97" w:rsidR="00E67111" w:rsidRDefault="00E67111" w:rsidP="00425337">
      <w:pPr>
        <w:ind w:left="0"/>
      </w:pPr>
    </w:p>
    <w:p w14:paraId="41FA2D2A" w14:textId="77777777" w:rsidR="00E24B9F" w:rsidRDefault="00E24B9F" w:rsidP="00E24B9F"/>
    <w:p w14:paraId="3D36BD92" w14:textId="77777777" w:rsidR="00E24B9F" w:rsidRDefault="005B2884" w:rsidP="00E24B9F">
      <w:r>
        <w:t>From a security and reliability perspective, ACTN may encounter many</w:t>
      </w:r>
      <w:r w:rsidR="00E24B9F">
        <w:t xml:space="preserve"> </w:t>
      </w:r>
      <w:r>
        <w:t>risks such as malicious attack and rogue elements attempting to</w:t>
      </w:r>
      <w:r w:rsidR="00E24B9F">
        <w:t xml:space="preserve"> </w:t>
      </w:r>
      <w:r>
        <w:t>connect to various ACTN components.  Furthermore, some ACTN</w:t>
      </w:r>
    </w:p>
    <w:p w14:paraId="6A7A3328" w14:textId="77777777" w:rsidR="00E24B9F" w:rsidRDefault="005B2884" w:rsidP="00E24B9F">
      <w:r>
        <w:t>components represent a single point of failure and threat vector and</w:t>
      </w:r>
      <w:r w:rsidR="00E24B9F">
        <w:t xml:space="preserve"> </w:t>
      </w:r>
      <w:r>
        <w:t>must also manage policy conflicts and eavesdropping of communication</w:t>
      </w:r>
      <w:r w:rsidR="00E24B9F">
        <w:t xml:space="preserve"> </w:t>
      </w:r>
      <w:r>
        <w:t>between different ACTN components.</w:t>
      </w:r>
    </w:p>
    <w:p w14:paraId="5C80C333" w14:textId="77777777" w:rsidR="00E24B9F" w:rsidRDefault="00E24B9F" w:rsidP="00E24B9F"/>
    <w:p w14:paraId="1E213191" w14:textId="77777777" w:rsidR="00E24B9F" w:rsidRDefault="00E24B9F" w:rsidP="00E24B9F">
      <w:r>
        <w:t>All</w:t>
      </w:r>
      <w:r w:rsidR="005B2884">
        <w:t xml:space="preserve"> protocols used to realize the ACTN</w:t>
      </w:r>
      <w:r>
        <w:t xml:space="preserve"> </w:t>
      </w:r>
      <w:r w:rsidR="005B2884">
        <w:t>framework should have rich security features, and customer,</w:t>
      </w:r>
      <w:r>
        <w:t xml:space="preserve"> </w:t>
      </w:r>
      <w:r w:rsidR="005B2884">
        <w:t>application and network data should be stored in encrypted data</w:t>
      </w:r>
      <w:r>
        <w:t xml:space="preserve"> </w:t>
      </w:r>
      <w:r w:rsidR="005B2884">
        <w:t>stores.  Additional security risks may still exist.  Therefore,</w:t>
      </w:r>
      <w:r>
        <w:t xml:space="preserve"> </w:t>
      </w:r>
      <w:r w:rsidR="005B2884">
        <w:t>discussion and applicability of specific security functions and</w:t>
      </w:r>
      <w:r>
        <w:t xml:space="preserve"> </w:t>
      </w:r>
      <w:r w:rsidR="005B2884">
        <w:t>protocols will be better described in documents that are use case and</w:t>
      </w:r>
      <w:r>
        <w:t xml:space="preserve"> </w:t>
      </w:r>
      <w:r w:rsidR="005B2884">
        <w:t>environment specific.</w:t>
      </w:r>
    </w:p>
    <w:p w14:paraId="011C676A" w14:textId="77777777" w:rsidR="00E24B9F" w:rsidRDefault="00E24B9F" w:rsidP="00E24B9F"/>
    <w:p w14:paraId="2559F5A5" w14:textId="77777777" w:rsidR="00E24B9F" w:rsidRDefault="005B2884" w:rsidP="00E24B9F">
      <w:r>
        <w:t>The CMI will likely be an external protocol interface.  Suitable</w:t>
      </w:r>
      <w:r w:rsidR="00E24B9F">
        <w:t xml:space="preserve"> </w:t>
      </w:r>
      <w:r>
        <w:t>authentication and authorization of each CNC connecting to the MDSC</w:t>
      </w:r>
      <w:r w:rsidR="00E24B9F">
        <w:t xml:space="preserve"> </w:t>
      </w:r>
      <w:r>
        <w:t>will be required; especially, as these are likely to be implemented</w:t>
      </w:r>
      <w:r w:rsidR="00E24B9F">
        <w:t xml:space="preserve"> </w:t>
      </w:r>
      <w:r>
        <w:t>by different organizations and on separate functional nodes.  Use of</w:t>
      </w:r>
      <w:r w:rsidR="00E24B9F">
        <w:t xml:space="preserve"> </w:t>
      </w:r>
      <w:r>
        <w:t>the AAA-based mechanisms would also provide role-based authorization</w:t>
      </w:r>
      <w:r w:rsidR="00E24B9F">
        <w:t xml:space="preserve"> </w:t>
      </w:r>
      <w:r>
        <w:t>methods so that only authorized CNC's may access the different</w:t>
      </w:r>
      <w:r w:rsidR="00E24B9F">
        <w:t xml:space="preserve"> </w:t>
      </w:r>
      <w:r>
        <w:t>functions of the MDSC.</w:t>
      </w:r>
    </w:p>
    <w:p w14:paraId="3136DD25" w14:textId="77777777" w:rsidR="00E24B9F" w:rsidRDefault="00E24B9F" w:rsidP="00E24B9F"/>
    <w:p w14:paraId="60F2CB55" w14:textId="77777777" w:rsidR="00E24B9F" w:rsidRDefault="005B2884" w:rsidP="00E24B9F">
      <w:r>
        <w:t>Where the MDSC must interact with multiple (distributed) PNCs, a PKI-based mechanism is suggested, such as building a TLS or HTTPS</w:t>
      </w:r>
      <w:r w:rsidR="00E24B9F">
        <w:t xml:space="preserve"> </w:t>
      </w:r>
      <w:r>
        <w:t>connection between the MDSC and PNCs, to ensure trust between the</w:t>
      </w:r>
    </w:p>
    <w:p w14:paraId="3A1AA830" w14:textId="5D22A70C" w:rsidR="005B2884" w:rsidRDefault="005B2884" w:rsidP="00E24B9F">
      <w:r>
        <w:t>physical network layer control components and the MDSC.  Trust</w:t>
      </w:r>
      <w:r w:rsidR="00E24B9F">
        <w:t xml:space="preserve"> </w:t>
      </w:r>
      <w:r>
        <w:t>anchors for the PKI can be configured to use a smaller (and</w:t>
      </w:r>
      <w:r w:rsidR="00E24B9F">
        <w:t xml:space="preserve"> </w:t>
      </w:r>
      <w:r>
        <w:t>potentially non-intersecting) set of trusted Certificate Authorities</w:t>
      </w:r>
      <w:r w:rsidR="00E24B9F">
        <w:t xml:space="preserve"> </w:t>
      </w:r>
      <w:r>
        <w:t>(CAs) than in the Web PKI.</w:t>
      </w:r>
      <w:r w:rsidR="00E24B9F">
        <w:t xml:space="preserve"> </w:t>
      </w:r>
      <w:r>
        <w:t>Which MDSC the PNC exports topology information to, and the level of</w:t>
      </w:r>
      <w:r w:rsidR="00E24B9F">
        <w:t xml:space="preserve"> </w:t>
      </w:r>
      <w:r>
        <w:t>detail (full or abstracted), should also be authenticated, and</w:t>
      </w:r>
      <w:r w:rsidR="00E24B9F">
        <w:t xml:space="preserve"> </w:t>
      </w:r>
      <w:r>
        <w:t>specific access restrictions and topology views should be</w:t>
      </w:r>
      <w:r w:rsidR="00E24B9F">
        <w:t xml:space="preserve"> </w:t>
      </w:r>
      <w:r>
        <w:t>configurable and/or policy based.</w:t>
      </w:r>
    </w:p>
    <w:p w14:paraId="1E60151C" w14:textId="77777777" w:rsidR="00425337" w:rsidRPr="00E67111" w:rsidRDefault="00425337" w:rsidP="00425337">
      <w:pPr>
        <w:ind w:left="0"/>
      </w:pPr>
    </w:p>
    <w:p w14:paraId="334FB686" w14:textId="777A9180" w:rsidR="00E67111" w:rsidRPr="00E67111" w:rsidRDefault="00E67111" w:rsidP="00E67111">
      <w:pPr>
        <w:pStyle w:val="Heading1"/>
        <w:ind w:left="432"/>
      </w:pPr>
      <w:bookmarkStart w:id="82" w:name="_Toc11939788"/>
      <w:r>
        <w:lastRenderedPageBreak/>
        <w:t>IANA Considerations</w:t>
      </w:r>
      <w:bookmarkEnd w:id="82"/>
    </w:p>
    <w:p w14:paraId="34486D93" w14:textId="0D54D983" w:rsidR="00C633A0" w:rsidRDefault="00C633A0" w:rsidP="00754C3F">
      <w:pPr>
        <w:spacing w:line="240" w:lineRule="exact"/>
      </w:pPr>
    </w:p>
    <w:p w14:paraId="0B293070" w14:textId="683C676E" w:rsidR="00E24B9F" w:rsidRDefault="00E24B9F" w:rsidP="00754C3F">
      <w:pPr>
        <w:spacing w:line="240" w:lineRule="exact"/>
      </w:pPr>
      <w:r w:rsidRPr="00E24B9F">
        <w:t>This document has no IANA actions.</w:t>
      </w:r>
    </w:p>
    <w:p w14:paraId="7058E2F7" w14:textId="5BFC2589" w:rsidR="00817951" w:rsidRDefault="00817951" w:rsidP="00754C3F">
      <w:pPr>
        <w:spacing w:line="240" w:lineRule="exact"/>
      </w:pPr>
    </w:p>
    <w:p w14:paraId="7338D993" w14:textId="684467B1" w:rsidR="00817951" w:rsidRDefault="00817951" w:rsidP="00817951">
      <w:pPr>
        <w:pStyle w:val="Heading1"/>
        <w:ind w:left="432"/>
      </w:pPr>
      <w:bookmarkStart w:id="83" w:name="_Toc11939789"/>
      <w:r>
        <w:t>Acknowledgements</w:t>
      </w:r>
      <w:bookmarkEnd w:id="83"/>
    </w:p>
    <w:p w14:paraId="234ADFDC" w14:textId="2A3738DC" w:rsidR="00817951" w:rsidRDefault="00817951" w:rsidP="00817951"/>
    <w:p w14:paraId="238D15FB" w14:textId="6BD2E453" w:rsidR="00817951" w:rsidRPr="00817951" w:rsidRDefault="00C46AD6" w:rsidP="00C46AD6">
      <w:r>
        <w:t xml:space="preserve">The authors thank Adrian Farrel for useful discussions and their suggestions for this work. </w:t>
      </w:r>
    </w:p>
    <w:p w14:paraId="6A724B0B" w14:textId="77777777" w:rsidR="00E24B9F" w:rsidRPr="00C633A0" w:rsidRDefault="00E24B9F" w:rsidP="00754C3F">
      <w:pPr>
        <w:spacing w:line="240" w:lineRule="exact"/>
      </w:pPr>
    </w:p>
    <w:p w14:paraId="3966BA90" w14:textId="77777777" w:rsidR="00DA671C" w:rsidRDefault="00DA671C" w:rsidP="00754C3F">
      <w:pPr>
        <w:pStyle w:val="Heading1"/>
        <w:spacing w:line="240" w:lineRule="exact"/>
        <w:ind w:left="0" w:firstLine="0"/>
      </w:pPr>
      <w:bookmarkStart w:id="84" w:name="_Toc11939790"/>
      <w:r w:rsidRPr="00891BA3">
        <w:t>References</w:t>
      </w:r>
      <w:bookmarkEnd w:id="84"/>
    </w:p>
    <w:p w14:paraId="00359350" w14:textId="77777777" w:rsidR="006A56F7" w:rsidRPr="006A56F7" w:rsidRDefault="006A56F7" w:rsidP="00754C3F">
      <w:pPr>
        <w:spacing w:line="240" w:lineRule="exact"/>
      </w:pPr>
    </w:p>
    <w:p w14:paraId="350FF031" w14:textId="77777777" w:rsidR="00EF454D" w:rsidRDefault="00EF454D" w:rsidP="00754C3F">
      <w:pPr>
        <w:pStyle w:val="Heading2"/>
        <w:spacing w:line="240" w:lineRule="exact"/>
        <w:ind w:left="432"/>
      </w:pPr>
      <w:bookmarkStart w:id="85" w:name="_Toc11939791"/>
      <w:r>
        <w:t>Normative References</w:t>
      </w:r>
      <w:bookmarkEnd w:id="85"/>
    </w:p>
    <w:p w14:paraId="4F45A1F5" w14:textId="77777777" w:rsidR="006A56F7" w:rsidRPr="006A56F7" w:rsidRDefault="006A56F7" w:rsidP="00754C3F">
      <w:pPr>
        <w:spacing w:line="240" w:lineRule="exact"/>
      </w:pPr>
    </w:p>
    <w:p w14:paraId="66EDA53A" w14:textId="0496F423" w:rsidR="008E6576" w:rsidRDefault="008E6576" w:rsidP="008E6576">
      <w:pPr>
        <w:pStyle w:val="RFCReferencesBookmark"/>
        <w:spacing w:line="240" w:lineRule="exact"/>
      </w:pPr>
      <w:r>
        <w:t xml:space="preserve">[RFC2119] S. Bradner, “Key words for use in RFCs to Indicate Requirement Levels”, RFC 2119, March 1997. </w:t>
      </w:r>
    </w:p>
    <w:p w14:paraId="2E7DA800" w14:textId="77777777" w:rsidR="008E6576" w:rsidRDefault="008E6576" w:rsidP="00754C3F">
      <w:pPr>
        <w:pStyle w:val="RFCReferencesBookmark"/>
        <w:spacing w:line="240" w:lineRule="exact"/>
      </w:pPr>
    </w:p>
    <w:p w14:paraId="3F7E6563" w14:textId="41A693B7" w:rsidR="00EF454D" w:rsidRDefault="00EF454D" w:rsidP="00754C3F">
      <w:pPr>
        <w:pStyle w:val="RFCReferencesBookmark"/>
        <w:spacing w:line="240" w:lineRule="exact"/>
      </w:pPr>
      <w:r>
        <w:t>[</w:t>
      </w:r>
      <w:r w:rsidR="00425337">
        <w:t>RFC8453</w:t>
      </w:r>
      <w:r>
        <w:t>]</w:t>
      </w:r>
      <w:r>
        <w:tab/>
        <w:t>D. Ceccarelli</w:t>
      </w:r>
      <w:r w:rsidR="00E67111">
        <w:t xml:space="preserve"> and Y. Lee</w:t>
      </w:r>
      <w:r>
        <w:t>, “</w:t>
      </w:r>
      <w:r w:rsidRPr="00847129">
        <w:t>Framework for Abstraction and Control of Transport Networks</w:t>
      </w:r>
      <w:r>
        <w:t xml:space="preserve">”, </w:t>
      </w:r>
      <w:r w:rsidR="00425337">
        <w:t>RFC 8453, August 2018.</w:t>
      </w:r>
    </w:p>
    <w:p w14:paraId="6F045BC8" w14:textId="77777777" w:rsidR="00EF454D" w:rsidRPr="00EF454D" w:rsidRDefault="00EF454D" w:rsidP="00754C3F">
      <w:pPr>
        <w:spacing w:line="240" w:lineRule="exact"/>
      </w:pPr>
    </w:p>
    <w:p w14:paraId="1541F92D" w14:textId="77777777" w:rsidR="00DA671C" w:rsidRDefault="00DA671C" w:rsidP="00754C3F">
      <w:pPr>
        <w:pStyle w:val="Heading2"/>
        <w:spacing w:line="240" w:lineRule="exact"/>
        <w:ind w:left="432"/>
      </w:pPr>
      <w:bookmarkStart w:id="86" w:name="_Toc11939792"/>
      <w:r>
        <w:t>Informative References</w:t>
      </w:r>
      <w:bookmarkEnd w:id="86"/>
    </w:p>
    <w:p w14:paraId="1F00EE05" w14:textId="77777777" w:rsidR="00DA671C" w:rsidRDefault="00DA671C" w:rsidP="00754C3F">
      <w:pPr>
        <w:pStyle w:val="RFCReferencesBookmark"/>
        <w:spacing w:line="240" w:lineRule="exact"/>
      </w:pPr>
    </w:p>
    <w:p w14:paraId="1A3842E8" w14:textId="34FDE8D4" w:rsidR="0003740A" w:rsidRDefault="0003740A" w:rsidP="00754C3F">
      <w:pPr>
        <w:pStyle w:val="RFCReferencesBookmark"/>
        <w:spacing w:line="240" w:lineRule="exact"/>
      </w:pPr>
    </w:p>
    <w:p w14:paraId="3740BA69" w14:textId="477471E1" w:rsidR="005B2884" w:rsidRDefault="005B2884" w:rsidP="005B2884">
      <w:pPr>
        <w:pStyle w:val="RFCReferencesBookmark"/>
        <w:spacing w:line="240" w:lineRule="exact"/>
        <w:rPr>
          <w:szCs w:val="20"/>
        </w:rPr>
      </w:pPr>
      <w:r>
        <w:t>[bgp-l3vpn</w:t>
      </w:r>
      <w:r w:rsidRPr="00B14577">
        <w:t xml:space="preserve">] D. </w:t>
      </w:r>
      <w:r w:rsidRPr="00AA3736">
        <w:t xml:space="preserve">Jain, et al. </w:t>
      </w:r>
      <w:r w:rsidRPr="00B14577">
        <w:t>“</w:t>
      </w:r>
      <w:r w:rsidRPr="00AA3736">
        <w:rPr>
          <w:szCs w:val="18"/>
        </w:rPr>
        <w:t>Yang Data Model for BGP/MPLS L3 VPNs</w:t>
      </w:r>
      <w:r w:rsidRPr="00B14577">
        <w:t xml:space="preserve">”, </w:t>
      </w:r>
      <w:r>
        <w:rPr>
          <w:rFonts w:eastAsiaTheme="minorEastAsia"/>
          <w:lang w:eastAsia="zh-CN"/>
        </w:rPr>
        <w:t>draft-ietf-bess-l3vpn-yang</w:t>
      </w:r>
      <w:r w:rsidRPr="00B14577">
        <w:rPr>
          <w:szCs w:val="20"/>
        </w:rPr>
        <w:t xml:space="preserve">, work in progress. </w:t>
      </w:r>
    </w:p>
    <w:p w14:paraId="6C3E6CCA" w14:textId="77777777" w:rsidR="00E67111" w:rsidRPr="00B14577" w:rsidRDefault="00E67111" w:rsidP="005B2884">
      <w:pPr>
        <w:pStyle w:val="RFCReferencesBookmark"/>
        <w:spacing w:line="240" w:lineRule="exact"/>
        <w:ind w:left="0" w:firstLine="0"/>
      </w:pPr>
    </w:p>
    <w:p w14:paraId="33F61CCB" w14:textId="3CA3BEED" w:rsidR="009910CE" w:rsidRDefault="009910CE" w:rsidP="00754C3F">
      <w:pPr>
        <w:pStyle w:val="RFCReferencesBookmark"/>
        <w:spacing w:line="240" w:lineRule="exact"/>
      </w:pPr>
      <w:r>
        <w:t>[RFC4364] E. Rosen and Y. Rekhter, “</w:t>
      </w:r>
      <w:r w:rsidRPr="009910CE">
        <w:t>BGP/MPLS IP Virtual Private Networks (VPNs)</w:t>
      </w:r>
      <w:r>
        <w:t xml:space="preserve">”, RFC 4364, February 2006. </w:t>
      </w:r>
    </w:p>
    <w:p w14:paraId="70E04E81" w14:textId="6EC351D1" w:rsidR="008E6576" w:rsidRDefault="008E6576" w:rsidP="00754C3F">
      <w:pPr>
        <w:pStyle w:val="RFCReferencesBookmark"/>
        <w:spacing w:line="240" w:lineRule="exact"/>
      </w:pPr>
    </w:p>
    <w:p w14:paraId="5626BCCE" w14:textId="643EF70D" w:rsidR="008E6576" w:rsidRDefault="008E6576" w:rsidP="000A4138">
      <w:pPr>
        <w:pStyle w:val="RFCReferencesBookmark"/>
        <w:spacing w:line="240" w:lineRule="exact"/>
      </w:pPr>
      <w:r>
        <w:t xml:space="preserve">[RFC4761] </w:t>
      </w:r>
      <w:r w:rsidR="000A4138">
        <w:t xml:space="preserve">K. Kompella, Ed., Y. Rekhter, Ed., “Virtual Private LAN Service (VPLS) Using BGP for Auto-Discovery and Signaling”, RFC 4761, January 2007. </w:t>
      </w:r>
    </w:p>
    <w:p w14:paraId="18C1C833" w14:textId="77777777" w:rsidR="009910CE" w:rsidRDefault="009910CE" w:rsidP="00754C3F">
      <w:pPr>
        <w:pStyle w:val="RFCReferencesBookmark"/>
        <w:spacing w:line="240" w:lineRule="exact"/>
      </w:pPr>
    </w:p>
    <w:p w14:paraId="336828D5" w14:textId="00A949B7" w:rsidR="009910CE" w:rsidRDefault="00754C3F" w:rsidP="00E67111">
      <w:pPr>
        <w:pStyle w:val="RFCReferencesBookmark"/>
        <w:spacing w:line="240" w:lineRule="exact"/>
      </w:pPr>
      <w:r>
        <w:t>[ACTN-VN</w:t>
      </w:r>
      <w:r w:rsidR="009910CE">
        <w:t>]</w:t>
      </w:r>
      <w:r w:rsidR="00DC08BA">
        <w:t xml:space="preserve"> </w:t>
      </w:r>
      <w:r w:rsidR="00E67111">
        <w:t>Y. Lee, et al., “A Yang Data Model for ACTN VN Operation”, draft-</w:t>
      </w:r>
      <w:r w:rsidR="00425337">
        <w:t>ietf</w:t>
      </w:r>
      <w:r w:rsidR="00E67111">
        <w:t xml:space="preserve">-teas-actn-vn-yang, work in progress. </w:t>
      </w:r>
    </w:p>
    <w:p w14:paraId="3DF344C0" w14:textId="77777777" w:rsidR="009910CE" w:rsidRDefault="009910CE" w:rsidP="00754C3F">
      <w:pPr>
        <w:pStyle w:val="RFCReferencesBookmark"/>
        <w:spacing w:line="240" w:lineRule="exact"/>
      </w:pPr>
    </w:p>
    <w:p w14:paraId="2191C833" w14:textId="28D521EE" w:rsidR="009910CE" w:rsidRDefault="00754C3F" w:rsidP="00E67111">
      <w:pPr>
        <w:pStyle w:val="RFCReferencesBookmark"/>
        <w:spacing w:line="240" w:lineRule="exact"/>
      </w:pPr>
      <w:r>
        <w:t>[TSM</w:t>
      </w:r>
      <w:r w:rsidR="009910CE">
        <w:t>]</w:t>
      </w:r>
      <w:r w:rsidR="00E67111">
        <w:t xml:space="preserve"> Y. Lee, et al., “Traffic Engineering and Service Mapping Yang Model”, draft-</w:t>
      </w:r>
      <w:r w:rsidR="00425337">
        <w:t>ietf</w:t>
      </w:r>
      <w:r w:rsidR="00E67111">
        <w:t xml:space="preserve">-teas-te-service-mapping-yang, work in progress. </w:t>
      </w:r>
    </w:p>
    <w:p w14:paraId="2E58AB12" w14:textId="77777777" w:rsidR="005B2884" w:rsidRDefault="005B2884" w:rsidP="00E67111">
      <w:pPr>
        <w:pStyle w:val="RFCReferencesBookmark"/>
        <w:spacing w:line="240" w:lineRule="exact"/>
      </w:pPr>
    </w:p>
    <w:p w14:paraId="507B5AB5" w14:textId="7C79DBBA" w:rsidR="005B2884" w:rsidRDefault="005B2884" w:rsidP="005B2884">
      <w:pPr>
        <w:pStyle w:val="RFCReferencesBookmark"/>
        <w:spacing w:line="240" w:lineRule="exact"/>
      </w:pPr>
      <w:r>
        <w:t xml:space="preserve">[ACTN-PM] Y. Lee, et al., “YANG models for VN &amp; TE Performance Monitoring Telemetry and Scaling Intent Autonomics”, draft-lee-teas-actn-pm-telemetry-autonomics, work in progress. </w:t>
      </w:r>
    </w:p>
    <w:p w14:paraId="0F247325" w14:textId="77777777" w:rsidR="00754C3F" w:rsidRDefault="00754C3F" w:rsidP="00754C3F">
      <w:pPr>
        <w:pStyle w:val="RFCReferencesBookmark"/>
        <w:spacing w:line="240" w:lineRule="exact"/>
      </w:pPr>
    </w:p>
    <w:p w14:paraId="0461FE0E" w14:textId="45DE205B" w:rsidR="00754C3F" w:rsidRDefault="00754C3F" w:rsidP="00E67111">
      <w:pPr>
        <w:pStyle w:val="RFCReferencesBookmark"/>
        <w:spacing w:line="240" w:lineRule="exact"/>
      </w:pPr>
      <w:r>
        <w:t xml:space="preserve">[TE-Topo] </w:t>
      </w:r>
      <w:r w:rsidR="00E67111">
        <w:t xml:space="preserve">X. Liu, et al., “YANG Data Model for Traffic Engineering (TE) Topologies”, draft-ietf-teas-yang-te-topo, work in progress. </w:t>
      </w:r>
    </w:p>
    <w:p w14:paraId="758C19BF" w14:textId="77777777" w:rsidR="008E6576" w:rsidRDefault="008E6576" w:rsidP="00E67111">
      <w:pPr>
        <w:pStyle w:val="RFCReferencesBookmark"/>
        <w:spacing w:line="240" w:lineRule="exact"/>
      </w:pPr>
    </w:p>
    <w:p w14:paraId="190D3571" w14:textId="1F42C3D0" w:rsidR="000A4138" w:rsidRDefault="008E6576" w:rsidP="000A4138">
      <w:pPr>
        <w:pStyle w:val="RFCReferencesBookmark"/>
        <w:spacing w:line="240" w:lineRule="exact"/>
      </w:pPr>
      <w:r>
        <w:t>[RFC6074]</w:t>
      </w:r>
      <w:r w:rsidR="000A4138">
        <w:t xml:space="preserve"> E. Rosen, B. Davie, V. Radoaca, and W. Luo, “Provisioning, Auto-Discovery, and Signaling in Layer 2 Virtual Private Networks (L2VPNs)”, RFC 6074, January 2011.</w:t>
      </w:r>
    </w:p>
    <w:p w14:paraId="4DB1C57C" w14:textId="749F0006" w:rsidR="008E6576" w:rsidRDefault="008E6576" w:rsidP="000A4138">
      <w:pPr>
        <w:pStyle w:val="RFCReferencesBookmark"/>
        <w:spacing w:line="240" w:lineRule="exact"/>
        <w:ind w:left="0" w:firstLine="0"/>
      </w:pPr>
    </w:p>
    <w:p w14:paraId="1208D213" w14:textId="6746497C" w:rsidR="000A4138" w:rsidRDefault="008E6576" w:rsidP="000A4138">
      <w:pPr>
        <w:pStyle w:val="RFCReferencesBookmark"/>
        <w:spacing w:line="240" w:lineRule="exact"/>
      </w:pPr>
      <w:r>
        <w:t>[RFC6624]</w:t>
      </w:r>
      <w:r w:rsidR="000A4138">
        <w:t xml:space="preserve"> K. Kompella, B. Kothari, and R. Cherukuri, “Layer 2 Virtual Private Networks Using BGP for Auto-Discovery and Signaling”, RFC 6624, May 2012.</w:t>
      </w:r>
    </w:p>
    <w:p w14:paraId="3C9C72E8" w14:textId="35610880" w:rsidR="000A4138" w:rsidRDefault="000A4138" w:rsidP="000A4138">
      <w:pPr>
        <w:pStyle w:val="RFCReferencesBookmark"/>
        <w:spacing w:line="240" w:lineRule="exact"/>
        <w:ind w:left="0" w:firstLine="0"/>
      </w:pPr>
    </w:p>
    <w:p w14:paraId="030F50F6" w14:textId="2EC1BCA3" w:rsidR="000A4138" w:rsidRDefault="000A4138" w:rsidP="000A4138">
      <w:pPr>
        <w:pStyle w:val="RFCReferencesBookmark"/>
        <w:spacing w:line="240" w:lineRule="exact"/>
      </w:pPr>
      <w:r>
        <w:t xml:space="preserve">[RFC7209] A. Sajassi, R. Aggarwal, J. Uttaro, N. Bitar, W. Henderickx, and A. Isaac, “Requirements for Ethernet VPN (EVPN)”, RFC 7209, May 2014. </w:t>
      </w:r>
    </w:p>
    <w:p w14:paraId="596E95FA" w14:textId="77777777" w:rsidR="000A4138" w:rsidRDefault="000A4138" w:rsidP="000A4138">
      <w:pPr>
        <w:pStyle w:val="RFCReferencesBookmark"/>
        <w:spacing w:line="240" w:lineRule="exact"/>
      </w:pPr>
    </w:p>
    <w:p w14:paraId="3C1CFC50" w14:textId="0F06DC27" w:rsidR="000A4138" w:rsidRDefault="000A4138" w:rsidP="000A4138">
      <w:pPr>
        <w:pStyle w:val="RFCReferencesBookmark"/>
        <w:spacing w:line="240" w:lineRule="exact"/>
      </w:pPr>
      <w:r>
        <w:t>[RFC7432] A. Sajassi, Ed., et al., “BGP MPLS-Based Ethernet VPN”, RFC 7432, February 2015.</w:t>
      </w:r>
    </w:p>
    <w:p w14:paraId="0045765E" w14:textId="5241AB4F" w:rsidR="000A4138" w:rsidRDefault="000A4138" w:rsidP="00E67111">
      <w:pPr>
        <w:pStyle w:val="RFCReferencesBookmark"/>
        <w:spacing w:line="240" w:lineRule="exact"/>
      </w:pPr>
    </w:p>
    <w:p w14:paraId="3C55CD37" w14:textId="69DFF81F" w:rsidR="000A4138" w:rsidRDefault="000A4138" w:rsidP="000A4138">
      <w:pPr>
        <w:pStyle w:val="RFCReferencesBookmark"/>
        <w:spacing w:line="240" w:lineRule="exact"/>
      </w:pPr>
      <w:r>
        <w:t>[RFC7436] H. Shah, E. Rosen, F. Le Faucheur, and G. Heron, “IP-Only LAN Service (IPLS)”, RFC 7436, January 2015.</w:t>
      </w:r>
    </w:p>
    <w:p w14:paraId="60E20ACB" w14:textId="5CB91F36" w:rsidR="000A4138" w:rsidRDefault="000A4138" w:rsidP="00E67111">
      <w:pPr>
        <w:pStyle w:val="RFCReferencesBookmark"/>
        <w:spacing w:line="240" w:lineRule="exact"/>
      </w:pPr>
    </w:p>
    <w:p w14:paraId="44EF4B3C" w14:textId="247166F6" w:rsidR="000A4138" w:rsidRDefault="000A4138" w:rsidP="00110C81">
      <w:pPr>
        <w:pStyle w:val="RFCReferencesBookmark"/>
        <w:spacing w:line="240" w:lineRule="exact"/>
      </w:pPr>
      <w:r>
        <w:t>[RFC8214]</w:t>
      </w:r>
      <w:r w:rsidR="00110C81">
        <w:t xml:space="preserve"> S. Boutros, A. Sajassi, S. Salam, J. Drake, and J. Rabadan, “Virtual Private Wire Service Support in Ethernet VPN”, RFC 8214, August 2017.</w:t>
      </w:r>
    </w:p>
    <w:p w14:paraId="79227933" w14:textId="77777777" w:rsidR="008E6576" w:rsidRDefault="008E6576" w:rsidP="00E67111">
      <w:pPr>
        <w:pStyle w:val="RFCReferencesBookmark"/>
        <w:spacing w:line="240" w:lineRule="exact"/>
      </w:pPr>
    </w:p>
    <w:p w14:paraId="30F0425C" w14:textId="06AF056B" w:rsidR="00D318CC" w:rsidRPr="00425337" w:rsidRDefault="00D318CC" w:rsidP="00E67111">
      <w:pPr>
        <w:pStyle w:val="RFCReferencesBookmark"/>
        <w:spacing w:line="240" w:lineRule="exact"/>
      </w:pPr>
      <w:r w:rsidRPr="00425337">
        <w:t>[RFC8309]</w:t>
      </w:r>
      <w:r w:rsidRPr="00425337">
        <w:tab/>
      </w:r>
      <w:r w:rsidR="001D6CFE" w:rsidRPr="00425337">
        <w:t>Q. Wu, W. Liu, and A. Farrel, “</w:t>
      </w:r>
      <w:r w:rsidRPr="00425337">
        <w:t>Service Model Explained</w:t>
      </w:r>
      <w:r w:rsidR="001D6CFE" w:rsidRPr="00425337">
        <w:t xml:space="preserve">”, RFC 8309, January 2018. </w:t>
      </w:r>
    </w:p>
    <w:p w14:paraId="37A9BB66" w14:textId="77777777" w:rsidR="00D318CC" w:rsidRPr="00425337" w:rsidRDefault="00D318CC" w:rsidP="00E67111">
      <w:pPr>
        <w:pStyle w:val="RFCReferencesBookmark"/>
        <w:spacing w:line="240" w:lineRule="exact"/>
      </w:pPr>
    </w:p>
    <w:p w14:paraId="29745CCD" w14:textId="561D02C9" w:rsidR="00D318CC" w:rsidRDefault="00D318CC" w:rsidP="00E67111">
      <w:pPr>
        <w:pStyle w:val="RFCReferencesBookmark"/>
        <w:spacing w:line="240" w:lineRule="exact"/>
      </w:pPr>
      <w:r w:rsidRPr="00425337">
        <w:t>[RFC8299]</w:t>
      </w:r>
      <w:r w:rsidRPr="00425337">
        <w:tab/>
      </w:r>
      <w:r w:rsidR="001D6CFE" w:rsidRPr="00425337">
        <w:t>Q. Wu, S. Litkowski, L. Tomotaki, and K. Ogaki, “YANG Data Model for L3VPN Service Delivery”, RFC 8299, January 2018.</w:t>
      </w:r>
    </w:p>
    <w:p w14:paraId="3200C3F2" w14:textId="77777777" w:rsidR="008E6576" w:rsidRDefault="008E6576" w:rsidP="00E67111">
      <w:pPr>
        <w:pStyle w:val="RFCReferencesBookmark"/>
        <w:spacing w:line="240" w:lineRule="exact"/>
      </w:pPr>
    </w:p>
    <w:p w14:paraId="2ED4C040" w14:textId="791E6C4F" w:rsidR="00D75A13" w:rsidRDefault="00D75A13" w:rsidP="00D75A13">
      <w:pPr>
        <w:pStyle w:val="RFCReferencesBookmark"/>
        <w:spacing w:line="240" w:lineRule="exact"/>
      </w:pPr>
      <w:r>
        <w:t>[RFC8466] G. Fi</w:t>
      </w:r>
      <w:r w:rsidR="00110C81">
        <w:t>o</w:t>
      </w:r>
      <w:r>
        <w:t>ccola, ed., “A YANG Data Model for Layer 2 Virtual Private Network (L2VPN) Service Delivery”, RFC8466, October 2018.</w:t>
      </w:r>
    </w:p>
    <w:p w14:paraId="70BA16C7" w14:textId="77777777" w:rsidR="009910CE" w:rsidRPr="002D59B5" w:rsidRDefault="009910CE" w:rsidP="00754C3F">
      <w:pPr>
        <w:pStyle w:val="RFCReferencesBookmark"/>
        <w:spacing w:line="240" w:lineRule="exact"/>
      </w:pPr>
    </w:p>
    <w:p w14:paraId="7595F036" w14:textId="14A703AC" w:rsidR="002D59B5" w:rsidRDefault="00847129" w:rsidP="00754C3F">
      <w:pPr>
        <w:pStyle w:val="Heading1"/>
        <w:spacing w:line="240" w:lineRule="exact"/>
        <w:ind w:left="432"/>
      </w:pPr>
      <w:bookmarkStart w:id="87" w:name="_Toc369184813"/>
      <w:bookmarkStart w:id="88" w:name="_Toc369184814"/>
      <w:bookmarkStart w:id="89" w:name="_Toc369184815"/>
      <w:bookmarkStart w:id="90" w:name="_Toc369184816"/>
      <w:bookmarkStart w:id="91" w:name="_Toc369184817"/>
      <w:bookmarkStart w:id="92" w:name="_Toc369184818"/>
      <w:bookmarkStart w:id="93" w:name="_Toc369184819"/>
      <w:bookmarkStart w:id="94" w:name="_Toc369184820"/>
      <w:bookmarkStart w:id="95" w:name="_Toc369184821"/>
      <w:bookmarkStart w:id="96" w:name="_Toc369184822"/>
      <w:bookmarkStart w:id="97" w:name="_Toc369184823"/>
      <w:bookmarkStart w:id="98" w:name="_Toc369184824"/>
      <w:bookmarkStart w:id="99" w:name="_Toc369184825"/>
      <w:bookmarkStart w:id="100" w:name="_Toc369184826"/>
      <w:bookmarkStart w:id="101" w:name="_Toc369184827"/>
      <w:bookmarkStart w:id="102" w:name="_Toc369184828"/>
      <w:bookmarkStart w:id="103" w:name="_Toc369184829"/>
      <w:bookmarkStart w:id="104" w:name="_Toc369184830"/>
      <w:bookmarkStart w:id="105" w:name="_Toc369184831"/>
      <w:bookmarkStart w:id="106" w:name="_Toc369184832"/>
      <w:bookmarkStart w:id="107" w:name="_Toc369184833"/>
      <w:bookmarkStart w:id="108" w:name="_Toc369184834"/>
      <w:bookmarkStart w:id="109" w:name="_Toc369184835"/>
      <w:bookmarkStart w:id="110" w:name="_Toc1193979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t>Contributors</w:t>
      </w:r>
      <w:bookmarkEnd w:id="110"/>
    </w:p>
    <w:p w14:paraId="3D632106" w14:textId="77777777" w:rsidR="006A56F7" w:rsidRPr="006A56F7" w:rsidRDefault="006A56F7" w:rsidP="00754C3F">
      <w:pPr>
        <w:spacing w:line="240" w:lineRule="exact"/>
      </w:pPr>
    </w:p>
    <w:p w14:paraId="518C9104" w14:textId="77777777" w:rsidR="00DA671C" w:rsidRDefault="00DA671C" w:rsidP="00754C3F">
      <w:pPr>
        <w:pStyle w:val="RFCH1-nonum"/>
        <w:spacing w:line="240" w:lineRule="exact"/>
      </w:pPr>
      <w:bookmarkStart w:id="111" w:name="_Toc11939794"/>
      <w:r w:rsidRPr="00071D4E">
        <w:t>Authors' Addresses</w:t>
      </w:r>
      <w:bookmarkEnd w:id="111"/>
    </w:p>
    <w:p w14:paraId="209BE282" w14:textId="77777777" w:rsidR="006A56F7" w:rsidRPr="006A56F7" w:rsidRDefault="006A56F7" w:rsidP="00754C3F">
      <w:pPr>
        <w:spacing w:line="240" w:lineRule="exact"/>
      </w:pPr>
    </w:p>
    <w:p w14:paraId="18A414AE" w14:textId="1266FD77" w:rsidR="00DA671C" w:rsidRPr="00071D4E" w:rsidRDefault="00DA671C" w:rsidP="00754C3F">
      <w:pPr>
        <w:pStyle w:val="RFCFigure"/>
        <w:spacing w:line="240" w:lineRule="exact"/>
        <w:rPr>
          <w:lang w:eastAsia="zh-CN"/>
        </w:rPr>
      </w:pPr>
      <w:r w:rsidRPr="00071D4E">
        <w:rPr>
          <w:lang w:eastAsia="zh-CN"/>
        </w:rPr>
        <w:t>Y</w:t>
      </w:r>
      <w:r w:rsidR="00425337">
        <w:rPr>
          <w:lang w:eastAsia="zh-CN"/>
        </w:rPr>
        <w:t xml:space="preserve">. </w:t>
      </w:r>
      <w:r w:rsidRPr="00071D4E">
        <w:rPr>
          <w:lang w:eastAsia="zh-CN"/>
        </w:rPr>
        <w:t>Lee</w:t>
      </w:r>
    </w:p>
    <w:p w14:paraId="69BA22F6" w14:textId="1416844B" w:rsidR="00DA671C" w:rsidRPr="00891BA3" w:rsidRDefault="00425337" w:rsidP="00754C3F">
      <w:pPr>
        <w:pStyle w:val="RFCFigure"/>
        <w:spacing w:line="240" w:lineRule="exact"/>
        <w:rPr>
          <w:lang w:val="fr-FR" w:eastAsia="zh-CN"/>
        </w:rPr>
      </w:pPr>
      <w:r>
        <w:rPr>
          <w:lang w:val="fr-FR" w:eastAsia="zh-CN"/>
        </w:rPr>
        <w:t>Futurewei</w:t>
      </w:r>
      <w:r w:rsidRPr="00891BA3">
        <w:rPr>
          <w:lang w:val="fr-FR" w:eastAsia="zh-CN"/>
        </w:rPr>
        <w:t xml:space="preserve"> </w:t>
      </w:r>
      <w:r w:rsidR="00DA671C" w:rsidRPr="00891BA3">
        <w:rPr>
          <w:lang w:val="fr-FR" w:eastAsia="zh-CN"/>
        </w:rPr>
        <w:t xml:space="preserve">Technologies </w:t>
      </w:r>
    </w:p>
    <w:p w14:paraId="5D146BF0" w14:textId="5ACACF1F" w:rsidR="00DA671C" w:rsidRDefault="00DA671C" w:rsidP="00754C3F">
      <w:pPr>
        <w:pStyle w:val="RFCFigure"/>
        <w:spacing w:line="240" w:lineRule="exact"/>
        <w:rPr>
          <w:lang w:val="fr-FR" w:eastAsia="zh-CN"/>
        </w:rPr>
      </w:pPr>
      <w:r w:rsidRPr="00891BA3">
        <w:rPr>
          <w:lang w:val="fr-FR" w:eastAsia="zh-CN"/>
        </w:rPr>
        <w:t xml:space="preserve">Email: </w:t>
      </w:r>
      <w:hyperlink r:id="rId9" w:history="1">
        <w:r w:rsidR="005B2884" w:rsidRPr="00E63FAE">
          <w:rPr>
            <w:rStyle w:val="Hyperlink"/>
            <w:lang w:val="fr-FR" w:eastAsia="zh-CN"/>
          </w:rPr>
          <w:t>younglee.tx@gmail.com</w:t>
        </w:r>
      </w:hyperlink>
      <w:r w:rsidR="005B2884">
        <w:rPr>
          <w:lang w:val="fr-FR" w:eastAsia="zh-CN"/>
        </w:rPr>
        <w:t xml:space="preserve"> </w:t>
      </w:r>
    </w:p>
    <w:p w14:paraId="366120FA" w14:textId="3178C8E1" w:rsidR="00425337" w:rsidRDefault="00DA671C" w:rsidP="00754C3F">
      <w:pPr>
        <w:pStyle w:val="RFCFigure"/>
        <w:spacing w:line="240" w:lineRule="exact"/>
        <w:rPr>
          <w:lang w:val="fr-FR" w:eastAsia="zh-CN"/>
        </w:rPr>
      </w:pPr>
      <w:r w:rsidRPr="00891BA3">
        <w:rPr>
          <w:lang w:val="fr-FR" w:eastAsia="zh-CN"/>
        </w:rPr>
        <w:t xml:space="preserve"> </w:t>
      </w:r>
    </w:p>
    <w:p w14:paraId="381D268A" w14:textId="06264FCE" w:rsidR="005B2884" w:rsidRDefault="005B2884" w:rsidP="005B2884">
      <w:pPr>
        <w:pStyle w:val="ListParagraph1"/>
        <w:spacing w:line="240" w:lineRule="exact"/>
        <w:ind w:left="0" w:firstLine="720"/>
      </w:pPr>
      <w:r>
        <w:t>D. Ceccarelli</w:t>
      </w:r>
    </w:p>
    <w:p w14:paraId="515C47A9" w14:textId="77777777" w:rsidR="005B2884" w:rsidRDefault="005B2884" w:rsidP="005B2884">
      <w:pPr>
        <w:pStyle w:val="ListParagraph1"/>
        <w:spacing w:line="240" w:lineRule="exact"/>
        <w:ind w:left="0" w:firstLine="720"/>
      </w:pPr>
      <w:r>
        <w:t>Ericsson</w:t>
      </w:r>
    </w:p>
    <w:p w14:paraId="5C35FBD4" w14:textId="77777777" w:rsidR="005B2884" w:rsidRDefault="005B2884" w:rsidP="005B2884">
      <w:pPr>
        <w:pStyle w:val="ListParagraph1"/>
        <w:spacing w:line="240" w:lineRule="exact"/>
        <w:ind w:left="0" w:firstLine="720"/>
      </w:pPr>
      <w:r>
        <w:t xml:space="preserve">Email: </w:t>
      </w:r>
      <w:hyperlink r:id="rId10" w:history="1">
        <w:r w:rsidRPr="004E0349">
          <w:rPr>
            <w:rStyle w:val="Hyperlink"/>
          </w:rPr>
          <w:t>daniele.ceccarelli@ericsson.com</w:t>
        </w:r>
      </w:hyperlink>
    </w:p>
    <w:p w14:paraId="1E0AE143" w14:textId="77777777" w:rsidR="005B2884" w:rsidRDefault="005B2884" w:rsidP="005B2884">
      <w:pPr>
        <w:pStyle w:val="ListParagraph1"/>
        <w:spacing w:line="240" w:lineRule="exact"/>
        <w:ind w:left="0" w:firstLine="720"/>
      </w:pPr>
    </w:p>
    <w:p w14:paraId="22709ABD" w14:textId="629F8E3D" w:rsidR="005B2884" w:rsidRDefault="005B2884" w:rsidP="005B2884">
      <w:pPr>
        <w:pStyle w:val="ListParagraph1"/>
        <w:spacing w:line="240" w:lineRule="exact"/>
        <w:ind w:left="0" w:firstLine="720"/>
      </w:pPr>
      <w:r>
        <w:t>J. Tantsura</w:t>
      </w:r>
    </w:p>
    <w:p w14:paraId="54ECFE81" w14:textId="6889B537" w:rsidR="005B2884" w:rsidRDefault="005B2884" w:rsidP="005B2884">
      <w:pPr>
        <w:pStyle w:val="ListParagraph1"/>
        <w:spacing w:line="240" w:lineRule="exact"/>
        <w:ind w:left="0" w:firstLine="720"/>
      </w:pPr>
      <w:r>
        <w:t>Apstra</w:t>
      </w:r>
    </w:p>
    <w:p w14:paraId="22EC7D65" w14:textId="77777777" w:rsidR="005B2884" w:rsidRPr="00DA671C" w:rsidRDefault="005B2884" w:rsidP="005B2884">
      <w:pPr>
        <w:pStyle w:val="ListParagraph1"/>
        <w:spacing w:line="240" w:lineRule="exact"/>
        <w:ind w:left="0" w:firstLine="720"/>
      </w:pPr>
      <w:r>
        <w:t xml:space="preserve">Email: </w:t>
      </w:r>
      <w:hyperlink r:id="rId11" w:history="1">
        <w:r w:rsidRPr="00FD2206">
          <w:rPr>
            <w:rStyle w:val="Hyperlink"/>
          </w:rPr>
          <w:t>jefftant.ietf@gmail.com</w:t>
        </w:r>
      </w:hyperlink>
      <w:r>
        <w:t xml:space="preserve">  </w:t>
      </w:r>
    </w:p>
    <w:p w14:paraId="184560BA" w14:textId="77777777" w:rsidR="00E67111" w:rsidRPr="00DA671C" w:rsidRDefault="00E67111" w:rsidP="005B2884">
      <w:pPr>
        <w:pStyle w:val="RFCFigure"/>
        <w:spacing w:line="240" w:lineRule="exact"/>
      </w:pPr>
    </w:p>
    <w:sectPr w:rsidR="00E67111" w:rsidRPr="00DA671C" w:rsidSect="00F56B61">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77B91" w14:textId="77777777" w:rsidR="00AC3733" w:rsidRDefault="00AC3733">
      <w:r>
        <w:separator/>
      </w:r>
    </w:p>
  </w:endnote>
  <w:endnote w:type="continuationSeparator" w:id="0">
    <w:p w14:paraId="1D3E7686" w14:textId="77777777" w:rsidR="00AC3733" w:rsidRDefault="00AC3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2E814" w14:textId="77777777" w:rsidR="00146FE6" w:rsidRDefault="00146F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354B1" w14:textId="5B3074F0" w:rsidR="0024108E" w:rsidRPr="006B3732" w:rsidRDefault="0024108E" w:rsidP="00F410C4">
    <w:pPr>
      <w:pStyle w:val="Footer"/>
    </w:pPr>
    <w:r w:rsidRPr="006B3732">
      <w:rPr>
        <w:highlight w:val="yellow"/>
      </w:rPr>
      <w:br/>
    </w:r>
    <w:r w:rsidRPr="006B3732">
      <w:rPr>
        <w:highlight w:val="yellow"/>
      </w:rPr>
      <w:br/>
    </w:r>
    <w:r>
      <w:t xml:space="preserve">Lee, et al. </w:t>
    </w:r>
    <w:r>
      <w:tab/>
      <w:t>Expires December 2019</w:t>
    </w:r>
    <w:r w:rsidRPr="006B3732">
      <w:tab/>
      <w:t xml:space="preserve">[Page </w:t>
    </w:r>
    <w:r>
      <w:fldChar w:fldCharType="begin"/>
    </w:r>
    <w:r>
      <w:instrText xml:space="preserve"> PAGE </w:instrText>
    </w:r>
    <w:r>
      <w:fldChar w:fldCharType="separate"/>
    </w:r>
    <w:r w:rsidR="00146FE6">
      <w:rPr>
        <w:noProof/>
      </w:rPr>
      <w:t>23</w:t>
    </w:r>
    <w:r>
      <w:rPr>
        <w:noProof/>
      </w:rPr>
      <w:fldChar w:fldCharType="end"/>
    </w:r>
    <w:r w:rsidRPr="006B3732">
      <w:t>]</w:t>
    </w:r>
  </w:p>
  <w:p w14:paraId="3EB4D800" w14:textId="77777777" w:rsidR="0024108E" w:rsidRPr="006B3732" w:rsidRDefault="0024108E"/>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C7B2F" w14:textId="77777777" w:rsidR="0024108E" w:rsidRDefault="0024108E" w:rsidP="00F410C4">
    <w:pPr>
      <w:pStyle w:val="Footer"/>
      <w:rPr>
        <w:highlight w:val="yellow"/>
      </w:rPr>
    </w:pPr>
  </w:p>
  <w:p w14:paraId="7C6E8706" w14:textId="77777777" w:rsidR="0024108E" w:rsidRDefault="0024108E" w:rsidP="00F410C4">
    <w:pPr>
      <w:pStyle w:val="Footer"/>
      <w:rPr>
        <w:highlight w:val="yellow"/>
      </w:rPr>
    </w:pPr>
  </w:p>
  <w:p w14:paraId="373EDFED" w14:textId="77777777" w:rsidR="0024108E" w:rsidRDefault="0024108E" w:rsidP="00F410C4">
    <w:pPr>
      <w:pStyle w:val="Footer"/>
      <w:rPr>
        <w:highlight w:val="yellow"/>
      </w:rPr>
    </w:pPr>
  </w:p>
  <w:p w14:paraId="02214C8F" w14:textId="658F6A1C" w:rsidR="0024108E" w:rsidRPr="00FD2373" w:rsidRDefault="0024108E" w:rsidP="00F410C4">
    <w:pPr>
      <w:pStyle w:val="Footer"/>
    </w:pPr>
    <w:r>
      <w:t xml:space="preserve">Lee, et al. </w:t>
    </w:r>
    <w:r>
      <w:tab/>
    </w:r>
    <w:r w:rsidRPr="00FD2373">
      <w:t xml:space="preserve">Expires </w:t>
    </w:r>
    <w:r>
      <w:t>February 2019</w:t>
    </w:r>
    <w:r>
      <w:tab/>
    </w:r>
    <w:r w:rsidRPr="00FD2373">
      <w:t xml:space="preserve">[Page </w:t>
    </w:r>
    <w:r>
      <w:fldChar w:fldCharType="begin"/>
    </w:r>
    <w:r>
      <w:instrText xml:space="preserve"> PAGE </w:instrText>
    </w:r>
    <w:r>
      <w:fldChar w:fldCharType="separate"/>
    </w:r>
    <w:r w:rsidR="00146FE6">
      <w:rPr>
        <w:noProof/>
      </w:rPr>
      <w:t>1</w:t>
    </w:r>
    <w:r>
      <w:rPr>
        <w:noProof/>
      </w:rPr>
      <w:fldChar w:fldCharType="end"/>
    </w:r>
    <w:r w:rsidRPr="00FD2373">
      <w:t>]</w:t>
    </w:r>
  </w:p>
  <w:p w14:paraId="5282CC09" w14:textId="77777777" w:rsidR="0024108E" w:rsidRPr="00FD2373" w:rsidRDefault="0024108E"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C5805" w14:textId="77777777" w:rsidR="00AC3733" w:rsidRDefault="00AC3733">
      <w:r>
        <w:separator/>
      </w:r>
    </w:p>
  </w:footnote>
  <w:footnote w:type="continuationSeparator" w:id="0">
    <w:p w14:paraId="75EFD101" w14:textId="77777777" w:rsidR="00AC3733" w:rsidRDefault="00AC3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5C459" w14:textId="77777777" w:rsidR="00146FE6" w:rsidRDefault="00146F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E0A6A" w14:textId="698CA2E1" w:rsidR="0024108E" w:rsidRPr="00DA671C" w:rsidRDefault="0024108E" w:rsidP="00F410C4">
    <w:pPr>
      <w:pStyle w:val="Header"/>
      <w:rPr>
        <w:lang w:val="sv-SE"/>
      </w:rPr>
    </w:pPr>
    <w:r w:rsidRPr="00DA671C">
      <w:rPr>
        <w:lang w:val="sv-SE" w:eastAsia="ko-KR"/>
      </w:rPr>
      <w:t>Internet-Draft</w:t>
    </w:r>
    <w:r w:rsidRPr="00DA671C">
      <w:rPr>
        <w:lang w:val="sv-SE" w:eastAsia="ko-KR"/>
      </w:rPr>
      <w:tab/>
    </w:r>
    <w:r w:rsidRPr="00DA671C">
      <w:rPr>
        <w:rFonts w:hAnsi="SimSun" w:cs="SimSun"/>
        <w:lang w:val="sv-SE"/>
      </w:rPr>
      <w:t xml:space="preserve">ACTN </w:t>
    </w:r>
    <w:r>
      <w:rPr>
        <w:rFonts w:hAnsi="SimSun" w:cs="SimSun"/>
        <w:lang w:val="sv-SE"/>
      </w:rPr>
      <w:t>Applicability to POI</w:t>
    </w:r>
    <w:r w:rsidRPr="00DA671C">
      <w:rPr>
        <w:lang w:val="sv-SE" w:eastAsia="ko-KR"/>
      </w:rPr>
      <w:tab/>
    </w:r>
    <w:r>
      <w:t>June 2019</w:t>
    </w:r>
  </w:p>
  <w:p w14:paraId="62323F8D" w14:textId="77777777" w:rsidR="0024108E" w:rsidRPr="00DA671C" w:rsidRDefault="0024108E" w:rsidP="00AE0541">
    <w:pPr>
      <w:rPr>
        <w:lang w:val="sv-SE" w:eastAsia="ko-K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69BB1" w14:textId="5BB159A0" w:rsidR="0024108E" w:rsidRDefault="0024108E" w:rsidP="008F1495">
    <w:pPr>
      <w:pStyle w:val="Header"/>
      <w:rPr>
        <w:bCs/>
        <w:color w:val="222222"/>
      </w:rPr>
    </w:pPr>
    <w:r>
      <w:rPr>
        <w:lang w:val="en-GB"/>
      </w:rPr>
      <w:t>TEAS Working Group</w:t>
    </w:r>
    <w:r>
      <w:rPr>
        <w:lang w:val="en-GB"/>
      </w:rPr>
      <w:tab/>
      <w:t xml:space="preserve">                                               </w:t>
    </w:r>
    <w:r>
      <w:rPr>
        <w:bCs/>
        <w:color w:val="222222"/>
      </w:rPr>
      <w:t>Y. Lee</w:t>
    </w:r>
  </w:p>
  <w:p w14:paraId="409313E2" w14:textId="433CF8E0" w:rsidR="0024108E" w:rsidRDefault="0024108E" w:rsidP="008F1495">
    <w:pPr>
      <w:pStyle w:val="Header"/>
      <w:rPr>
        <w:bCs/>
        <w:color w:val="222222"/>
      </w:rPr>
    </w:pPr>
    <w:r w:rsidRPr="00465669">
      <w:t>Internet Draft</w:t>
    </w:r>
    <w:r>
      <w:rPr>
        <w:bCs/>
        <w:color w:val="222222"/>
      </w:rPr>
      <w:t xml:space="preserve">                                                Futurewei </w:t>
    </w:r>
  </w:p>
  <w:p w14:paraId="6337A1C8" w14:textId="43969344" w:rsidR="0024108E" w:rsidRDefault="0024108E" w:rsidP="008F1495">
    <w:pPr>
      <w:pStyle w:val="Header"/>
    </w:pPr>
    <w:r w:rsidRPr="00465669">
      <w:t>Intended status: Informational</w:t>
    </w:r>
    <w:r>
      <w:t xml:space="preserve">                                  </w:t>
    </w:r>
  </w:p>
  <w:p w14:paraId="05530F76" w14:textId="4904435C" w:rsidR="0024108E" w:rsidRPr="00E71C12" w:rsidRDefault="0024108E" w:rsidP="008F1495">
    <w:pPr>
      <w:pStyle w:val="Header"/>
      <w:rPr>
        <w:bCs/>
        <w:color w:val="222222"/>
      </w:rPr>
    </w:pPr>
    <w:r w:rsidRPr="00710904">
      <w:rPr>
        <w:lang w:val="en-GB"/>
      </w:rPr>
      <w:t>Expires:</w:t>
    </w:r>
    <w:r>
      <w:rPr>
        <w:lang w:val="en-GB"/>
      </w:rPr>
      <w:t xml:space="preserve"> December 20, 2019</w:t>
    </w:r>
    <w:r w:rsidRPr="00465669">
      <w:t xml:space="preserve">                          </w:t>
    </w:r>
    <w:del w:id="112" w:author="Leeyoung" w:date="2019-06-20T16:46:00Z">
      <w:r w:rsidRPr="00465669" w:rsidDel="00146FE6">
        <w:delText xml:space="preserve">    </w:delText>
      </w:r>
    </w:del>
    <w:r>
      <w:rPr>
        <w:bCs/>
        <w:color w:val="222222"/>
      </w:rPr>
      <w:t xml:space="preserve">   </w:t>
    </w:r>
    <w:ins w:id="113" w:author="Leeyoung" w:date="2019-06-20T16:46:00Z">
      <w:r w:rsidR="00146FE6">
        <w:rPr>
          <w:bCs/>
          <w:color w:val="222222"/>
        </w:rPr>
        <w:t xml:space="preserve">   </w:t>
      </w:r>
    </w:ins>
    <w:bookmarkStart w:id="114" w:name="_GoBack"/>
    <w:bookmarkEnd w:id="114"/>
    <w:r>
      <w:rPr>
        <w:lang w:val="it-IT"/>
      </w:rPr>
      <w:t>D. Cec</w:t>
    </w:r>
    <w:ins w:id="115" w:author="Leeyoung" w:date="2019-06-20T16:46:00Z">
      <w:r w:rsidR="00146FE6">
        <w:rPr>
          <w:lang w:val="it-IT"/>
        </w:rPr>
        <w:t>c</w:t>
      </w:r>
    </w:ins>
    <w:r>
      <w:rPr>
        <w:lang w:val="it-IT"/>
      </w:rPr>
      <w:t>a</w:t>
    </w:r>
    <w:del w:id="116" w:author="Leeyoung" w:date="2019-06-20T16:46:00Z">
      <w:r w:rsidDel="00146FE6">
        <w:rPr>
          <w:lang w:val="it-IT"/>
        </w:rPr>
        <w:delText>r</w:delText>
      </w:r>
    </w:del>
    <w:r>
      <w:rPr>
        <w:lang w:val="it-IT"/>
      </w:rPr>
      <w:t>rel</w:t>
    </w:r>
    <w:ins w:id="117" w:author="Leeyoung" w:date="2019-06-20T16:46:00Z">
      <w:r w:rsidR="00146FE6">
        <w:rPr>
          <w:lang w:val="it-IT"/>
        </w:rPr>
        <w:t>l</w:t>
      </w:r>
    </w:ins>
    <w:r>
      <w:rPr>
        <w:lang w:val="it-IT"/>
      </w:rPr>
      <w:t>i</w:t>
    </w:r>
    <w:r>
      <w:rPr>
        <w:bCs/>
        <w:color w:val="222222"/>
      </w:rPr>
      <w:t xml:space="preserve">                                                     </w:t>
    </w:r>
  </w:p>
  <w:p w14:paraId="67EBD871" w14:textId="3A0680E4" w:rsidR="0024108E" w:rsidRDefault="0024108E" w:rsidP="005E46BF">
    <w:pPr>
      <w:pStyle w:val="Header"/>
      <w:rPr>
        <w:lang w:val="it-IT"/>
      </w:rPr>
    </w:pPr>
    <w:r w:rsidRPr="007576B2">
      <w:t xml:space="preserve">                                                      </w:t>
    </w:r>
    <w:r>
      <w:t xml:space="preserve">         </w:t>
    </w:r>
    <w:r>
      <w:rPr>
        <w:lang w:val="it-IT"/>
      </w:rPr>
      <w:t>Ericsson</w:t>
    </w:r>
    <w:r w:rsidRPr="00B35FE1">
      <w:rPr>
        <w:lang w:val="it-IT"/>
      </w:rPr>
      <w:t xml:space="preserve">  </w:t>
    </w:r>
  </w:p>
  <w:p w14:paraId="3FF63542" w14:textId="773D8F94" w:rsidR="0024108E" w:rsidRDefault="0024108E" w:rsidP="005E46BF">
    <w:pPr>
      <w:pStyle w:val="Header"/>
      <w:rPr>
        <w:lang w:val="it-IT"/>
      </w:rPr>
    </w:pPr>
    <w:r>
      <w:rPr>
        <w:lang w:val="it-IT"/>
      </w:rPr>
      <w:tab/>
      <w:t xml:space="preserve">                                                           </w:t>
    </w:r>
  </w:p>
  <w:p w14:paraId="51F4842F" w14:textId="268B6AE5" w:rsidR="0024108E" w:rsidRPr="00B35FE1" w:rsidRDefault="0024108E" w:rsidP="005E46BF">
    <w:pPr>
      <w:pStyle w:val="Header"/>
      <w:rPr>
        <w:lang w:val="it-IT"/>
      </w:rPr>
    </w:pPr>
    <w:r>
      <w:rPr>
        <w:lang w:val="it-IT"/>
      </w:rPr>
      <w:tab/>
      <w:t xml:space="preserve">                                                            J. Tantsura                              </w:t>
    </w:r>
  </w:p>
  <w:p w14:paraId="2342DE2F" w14:textId="4D909248" w:rsidR="0024108E" w:rsidRDefault="0024108E" w:rsidP="003B5224">
    <w:pPr>
      <w:pStyle w:val="ListParagraph1"/>
      <w:ind w:left="432"/>
      <w:rPr>
        <w:lang w:val="de-DE"/>
      </w:rPr>
    </w:pPr>
    <w:r w:rsidRPr="00B35FE1">
      <w:rPr>
        <w:lang w:val="it-IT"/>
      </w:rPr>
      <w:tab/>
    </w:r>
    <w:r w:rsidRPr="00B35FE1">
      <w:rPr>
        <w:lang w:val="it-IT"/>
      </w:rPr>
      <w:tab/>
    </w:r>
    <w:r w:rsidRPr="00B35FE1">
      <w:rPr>
        <w:lang w:val="it-IT"/>
      </w:rPr>
      <w:tab/>
    </w:r>
    <w:r w:rsidRPr="00B35FE1">
      <w:rPr>
        <w:lang w:val="it-IT"/>
      </w:rPr>
      <w:tab/>
    </w:r>
    <w:r w:rsidRPr="00B35FE1">
      <w:rPr>
        <w:lang w:val="it-IT"/>
      </w:rPr>
      <w:tab/>
    </w:r>
    <w:r w:rsidRPr="00B35FE1">
      <w:rPr>
        <w:lang w:val="it-IT"/>
      </w:rPr>
      <w:tab/>
    </w:r>
    <w:r w:rsidRPr="00B35FE1">
      <w:rPr>
        <w:lang w:val="it-IT"/>
      </w:rPr>
      <w:tab/>
    </w:r>
    <w:r w:rsidRPr="00B35FE1">
      <w:rPr>
        <w:lang w:val="it-IT"/>
      </w:rPr>
      <w:tab/>
    </w:r>
    <w:r w:rsidRPr="00B35FE1">
      <w:rPr>
        <w:lang w:val="it-IT"/>
      </w:rPr>
      <w:tab/>
    </w:r>
    <w:r w:rsidRPr="00B35FE1">
      <w:rPr>
        <w:lang w:val="it-IT"/>
      </w:rPr>
      <w:tab/>
    </w:r>
    <w:r w:rsidRPr="00B35FE1">
      <w:rPr>
        <w:lang w:val="it-IT"/>
      </w:rPr>
      <w:tab/>
    </w:r>
    <w:r w:rsidRPr="00B35FE1">
      <w:rPr>
        <w:lang w:val="it-IT"/>
      </w:rPr>
      <w:tab/>
    </w:r>
    <w:r w:rsidRPr="00B35FE1">
      <w:rPr>
        <w:lang w:val="it-IT"/>
      </w:rPr>
      <w:tab/>
    </w:r>
    <w:r>
      <w:rPr>
        <w:lang w:val="it-IT"/>
      </w:rPr>
      <w:t>Apstra</w:t>
    </w:r>
    <w:r>
      <w:rPr>
        <w:lang w:val="de-DE"/>
      </w:rPr>
      <w:tab/>
    </w:r>
    <w:r>
      <w:rPr>
        <w:lang w:val="de-DE"/>
      </w:rPr>
      <w:tab/>
    </w:r>
    <w:r>
      <w:rPr>
        <w:lang w:val="de-DE"/>
      </w:rPr>
      <w:tab/>
      <w:t xml:space="preserve">                                        </w:t>
    </w:r>
  </w:p>
  <w:p w14:paraId="040BE0DB" w14:textId="69FE6F56" w:rsidR="0024108E" w:rsidRPr="00F203A5" w:rsidRDefault="0024108E" w:rsidP="003B5224">
    <w:pPr>
      <w:pStyle w:val="ListParagraph1"/>
      <w:ind w:left="432"/>
      <w:rPr>
        <w:lang w:val="de-DE"/>
      </w:rPr>
    </w:pPr>
    <w:r>
      <w:rPr>
        <w:lang w:val="de-DE"/>
      </w:rPr>
      <w:t xml:space="preserve">                                                       </w:t>
    </w:r>
    <w:r>
      <w:fldChar w:fldCharType="begin"/>
    </w:r>
    <w:r>
      <w:instrText xml:space="preserve"> DATE  \@ "MMMM d, yyyy" </w:instrText>
    </w:r>
    <w:r>
      <w:fldChar w:fldCharType="separate"/>
    </w:r>
    <w:r w:rsidR="00146FE6">
      <w:rPr>
        <w:noProof/>
      </w:rPr>
      <w:t>June 20, 2019</w:t>
    </w:r>
    <w:r>
      <w:rPr>
        <w:noProof/>
      </w:rPr>
      <w:fldChar w:fldCharType="end"/>
    </w:r>
  </w:p>
  <w:p w14:paraId="56BDF12C" w14:textId="77777777" w:rsidR="0024108E" w:rsidRPr="0007403E" w:rsidRDefault="0024108E" w:rsidP="008F1495">
    <w:pPr>
      <w:pStyle w:val="Header"/>
      <w:rPr>
        <w:lang w:val="de-DE"/>
      </w:rPr>
    </w:pPr>
  </w:p>
  <w:p w14:paraId="4FDA127D" w14:textId="77777777" w:rsidR="0024108E" w:rsidRPr="00F203A5" w:rsidRDefault="0024108E" w:rsidP="004B54F1">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31871BC"/>
    <w:multiLevelType w:val="hybridMultilevel"/>
    <w:tmpl w:val="36EA0B96"/>
    <w:lvl w:ilvl="0" w:tplc="04090001">
      <w:start w:val="1"/>
      <w:numFmt w:val="bullet"/>
      <w:pStyle w:val="RFCListBullet"/>
      <w:lvlText w:val=""/>
      <w:lvlJc w:val="left"/>
      <w:pPr>
        <w:tabs>
          <w:tab w:val="num" w:pos="1296"/>
        </w:tabs>
        <w:ind w:left="1296"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1" w15:restartNumberingAfterBreak="0">
    <w:nsid w:val="23EC526E"/>
    <w:multiLevelType w:val="multilevel"/>
    <w:tmpl w:val="AC9A4538"/>
    <w:lvl w:ilvl="0">
      <w:start w:val="1"/>
      <w:numFmt w:val="upperLetter"/>
      <w:pStyle w:val="RFCApp"/>
      <w:suff w:val="nothing"/>
      <w:lvlText w:val="APPENDIX %1: "/>
      <w:lvlJc w:val="left"/>
      <w:pPr>
        <w:ind w:left="0" w:firstLine="0"/>
      </w:pPr>
      <w:rPr>
        <w:rFonts w:hint="default"/>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2"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8E2D40"/>
    <w:multiLevelType w:val="multilevel"/>
    <w:tmpl w:val="BBF08CEA"/>
    <w:lvl w:ilvl="0">
      <w:start w:val="1"/>
      <w:numFmt w:val="decimal"/>
      <w:pStyle w:val="Heading1"/>
      <w:suff w:val="nothing"/>
      <w:lvlText w:val="%1. "/>
      <w:lvlJc w:val="left"/>
      <w:pPr>
        <w:ind w:left="1602" w:hanging="432"/>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suff w:val="nothing"/>
      <w:lvlText w:val="%1.%2. "/>
      <w:lvlJc w:val="left"/>
      <w:pPr>
        <w:ind w:left="2052" w:hanging="432"/>
      </w:pPr>
      <w:rPr>
        <w:rFonts w:hint="default"/>
      </w:rPr>
    </w:lvl>
    <w:lvl w:ilvl="2">
      <w:start w:val="1"/>
      <w:numFmt w:val="decimal"/>
      <w:pStyle w:val="Heading3"/>
      <w:suff w:val="nothing"/>
      <w:lvlText w:val="%1.%2.%3. "/>
      <w:lvlJc w:val="left"/>
      <w:pPr>
        <w:ind w:left="3312" w:hanging="432"/>
      </w:pPr>
      <w:rPr>
        <w:b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suff w:val="nothing"/>
      <w:lvlText w:val="%1.%2.%3.%4. "/>
      <w:lvlJc w:val="left"/>
      <w:pPr>
        <w:ind w:left="1782" w:hanging="432"/>
      </w:pPr>
      <w:rPr>
        <w:rFonts w:hint="default"/>
      </w:rPr>
    </w:lvl>
    <w:lvl w:ilvl="4">
      <w:start w:val="1"/>
      <w:numFmt w:val="decimal"/>
      <w:pStyle w:val="Heading5"/>
      <w:suff w:val="nothing"/>
      <w:lvlText w:val="%1.%2.%3.%4.%5. "/>
      <w:lvlJc w:val="left"/>
      <w:pPr>
        <w:ind w:left="1782" w:hanging="432"/>
      </w:pPr>
      <w:rPr>
        <w:rFonts w:hint="default"/>
      </w:rPr>
    </w:lvl>
    <w:lvl w:ilvl="5">
      <w:start w:val="1"/>
      <w:numFmt w:val="decimal"/>
      <w:pStyle w:val="Heading6"/>
      <w:suff w:val="nothing"/>
      <w:lvlText w:val="%1.%2.%3.%4.%5.%6. "/>
      <w:lvlJc w:val="left"/>
      <w:pPr>
        <w:ind w:left="1782" w:hanging="432"/>
      </w:pPr>
      <w:rPr>
        <w:rFonts w:hint="default"/>
      </w:rPr>
    </w:lvl>
    <w:lvl w:ilvl="6">
      <w:start w:val="1"/>
      <w:numFmt w:val="decimal"/>
      <w:pStyle w:val="Heading7"/>
      <w:suff w:val="nothing"/>
      <w:lvlText w:val="%1.%2.%3.%4.%5.%6.%7. "/>
      <w:lvlJc w:val="left"/>
      <w:pPr>
        <w:ind w:left="1782" w:hanging="432"/>
      </w:pPr>
      <w:rPr>
        <w:rFonts w:hint="default"/>
      </w:rPr>
    </w:lvl>
    <w:lvl w:ilvl="7">
      <w:start w:val="1"/>
      <w:numFmt w:val="decimal"/>
      <w:pStyle w:val="Heading8"/>
      <w:suff w:val="nothing"/>
      <w:lvlText w:val="%1.%2.%3.%4.%5.%6.%7.%8. "/>
      <w:lvlJc w:val="left"/>
      <w:pPr>
        <w:ind w:left="1782" w:hanging="432"/>
      </w:pPr>
      <w:rPr>
        <w:rFonts w:hint="default"/>
      </w:rPr>
    </w:lvl>
    <w:lvl w:ilvl="8">
      <w:start w:val="1"/>
      <w:numFmt w:val="decimal"/>
      <w:pStyle w:val="Heading9"/>
      <w:suff w:val="nothing"/>
      <w:lvlText w:val="%1.%2.%3.%4.%5.%6.%7.%8.%9. "/>
      <w:lvlJc w:val="left"/>
      <w:pPr>
        <w:ind w:left="1782" w:hanging="432"/>
      </w:pPr>
      <w:rPr>
        <w:rFonts w:hint="default"/>
      </w:rPr>
    </w:lvl>
  </w:abstractNum>
  <w:abstractNum w:abstractNumId="14" w15:restartNumberingAfterBreak="0">
    <w:nsid w:val="2BFC2B68"/>
    <w:multiLevelType w:val="hybridMultilevel"/>
    <w:tmpl w:val="CBFE6E5C"/>
    <w:lvl w:ilvl="0" w:tplc="04090001">
      <w:start w:val="1"/>
      <w:numFmt w:val="bullet"/>
      <w:lvlText w:val=""/>
      <w:lvlJc w:val="left"/>
      <w:pPr>
        <w:ind w:left="1152" w:hanging="360"/>
      </w:pPr>
      <w:rPr>
        <w:rFonts w:ascii="Symbol" w:hAnsi="Symbol" w:hint="default"/>
      </w:rPr>
    </w:lvl>
    <w:lvl w:ilvl="1" w:tplc="0409000F">
      <w:start w:val="1"/>
      <w:numFmt w:val="decimal"/>
      <w:lvlText w:val="%2."/>
      <w:lvlJc w:val="left"/>
      <w:pPr>
        <w:ind w:left="1872" w:hanging="360"/>
      </w:pPr>
      <w:rPr>
        <w:rFonts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3521A5C"/>
    <w:multiLevelType w:val="hybridMultilevel"/>
    <w:tmpl w:val="D83E7B5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5EC4D7B"/>
    <w:multiLevelType w:val="hybridMultilevel"/>
    <w:tmpl w:val="7316883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36DC5EE2"/>
    <w:multiLevelType w:val="hybridMultilevel"/>
    <w:tmpl w:val="D6CAC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59181D"/>
    <w:multiLevelType w:val="hybridMultilevel"/>
    <w:tmpl w:val="97B20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B32BCA"/>
    <w:multiLevelType w:val="hybridMultilevel"/>
    <w:tmpl w:val="54A2258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49A27D1F"/>
    <w:multiLevelType w:val="hybridMultilevel"/>
    <w:tmpl w:val="7BB682F0"/>
    <w:lvl w:ilvl="0" w:tplc="7E0AA25E">
      <w:start w:val="12"/>
      <w:numFmt w:val="bullet"/>
      <w:lvlText w:val="-"/>
      <w:lvlJc w:val="left"/>
      <w:pPr>
        <w:ind w:left="1080" w:hanging="360"/>
      </w:pPr>
      <w:rPr>
        <w:rFonts w:ascii="Courier New" w:eastAsia="Batang"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75B53FA"/>
    <w:multiLevelType w:val="hybridMultilevel"/>
    <w:tmpl w:val="58B6949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6879475C"/>
    <w:multiLevelType w:val="hybridMultilevel"/>
    <w:tmpl w:val="D95883F8"/>
    <w:lvl w:ilvl="0" w:tplc="BD1A2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7"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color w:val="00000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3"/>
  </w:num>
  <w:num w:numId="13">
    <w:abstractNumId w:val="22"/>
  </w:num>
  <w:num w:numId="14">
    <w:abstractNumId w:val="13"/>
  </w:num>
  <w:num w:numId="15">
    <w:abstractNumId w:val="21"/>
  </w:num>
  <w:num w:numId="16">
    <w:abstractNumId w:val="10"/>
  </w:num>
  <w:num w:numId="17">
    <w:abstractNumId w:val="11"/>
  </w:num>
  <w:num w:numId="18">
    <w:abstractNumId w:val="27"/>
  </w:num>
  <w:num w:numId="19">
    <w:abstractNumId w:val="12"/>
  </w:num>
  <w:num w:numId="20">
    <w:abstractNumId w:val="18"/>
  </w:num>
  <w:num w:numId="21">
    <w:abstractNumId w:val="24"/>
  </w:num>
  <w:num w:numId="22">
    <w:abstractNumId w:val="15"/>
  </w:num>
  <w:num w:numId="23">
    <w:abstractNumId w:val="19"/>
  </w:num>
  <w:num w:numId="24">
    <w:abstractNumId w:val="16"/>
  </w:num>
  <w:num w:numId="25">
    <w:abstractNumId w:val="17"/>
  </w:num>
  <w:num w:numId="26">
    <w:abstractNumId w:val="25"/>
  </w:num>
  <w:num w:numId="27">
    <w:abstractNumId w:val="20"/>
  </w:num>
  <w:num w:numId="28">
    <w:abstractNumId w:val="14"/>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eyoung">
    <w15:presenceInfo w15:providerId="AD" w15:userId="S-1-5-21-147214757-305610072-1517763936-2606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NotTrackFormatting/>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15"/>
    <w:rsid w:val="00000708"/>
    <w:rsid w:val="000013E1"/>
    <w:rsid w:val="000017CE"/>
    <w:rsid w:val="00006044"/>
    <w:rsid w:val="000078CB"/>
    <w:rsid w:val="00007CB3"/>
    <w:rsid w:val="00010A83"/>
    <w:rsid w:val="00010E76"/>
    <w:rsid w:val="00011AC6"/>
    <w:rsid w:val="00013C75"/>
    <w:rsid w:val="0001519F"/>
    <w:rsid w:val="00015336"/>
    <w:rsid w:val="000158FC"/>
    <w:rsid w:val="00016401"/>
    <w:rsid w:val="00017188"/>
    <w:rsid w:val="000179B2"/>
    <w:rsid w:val="00020C4D"/>
    <w:rsid w:val="000210FA"/>
    <w:rsid w:val="00021839"/>
    <w:rsid w:val="00021E05"/>
    <w:rsid w:val="000227E5"/>
    <w:rsid w:val="000252DE"/>
    <w:rsid w:val="00025647"/>
    <w:rsid w:val="0002621D"/>
    <w:rsid w:val="000263A7"/>
    <w:rsid w:val="00026CC5"/>
    <w:rsid w:val="00026D6F"/>
    <w:rsid w:val="00027B2A"/>
    <w:rsid w:val="00030E32"/>
    <w:rsid w:val="0003162B"/>
    <w:rsid w:val="00032A44"/>
    <w:rsid w:val="0003321A"/>
    <w:rsid w:val="00033485"/>
    <w:rsid w:val="00033BBD"/>
    <w:rsid w:val="00034156"/>
    <w:rsid w:val="000346CF"/>
    <w:rsid w:val="0003576F"/>
    <w:rsid w:val="0003740A"/>
    <w:rsid w:val="0004005B"/>
    <w:rsid w:val="00040DE5"/>
    <w:rsid w:val="00042ACC"/>
    <w:rsid w:val="000436BE"/>
    <w:rsid w:val="00043B4F"/>
    <w:rsid w:val="000440BE"/>
    <w:rsid w:val="000446A4"/>
    <w:rsid w:val="00045A33"/>
    <w:rsid w:val="000461F2"/>
    <w:rsid w:val="00046441"/>
    <w:rsid w:val="00046B63"/>
    <w:rsid w:val="00047647"/>
    <w:rsid w:val="00052B9E"/>
    <w:rsid w:val="00052D45"/>
    <w:rsid w:val="0005399E"/>
    <w:rsid w:val="00053DD6"/>
    <w:rsid w:val="000551AE"/>
    <w:rsid w:val="0005588D"/>
    <w:rsid w:val="0005591F"/>
    <w:rsid w:val="00055923"/>
    <w:rsid w:val="00055CCF"/>
    <w:rsid w:val="000564C1"/>
    <w:rsid w:val="000566F5"/>
    <w:rsid w:val="0005797D"/>
    <w:rsid w:val="00060345"/>
    <w:rsid w:val="00061E0D"/>
    <w:rsid w:val="00061E3C"/>
    <w:rsid w:val="00061E5D"/>
    <w:rsid w:val="000629D3"/>
    <w:rsid w:val="00062FA4"/>
    <w:rsid w:val="00064111"/>
    <w:rsid w:val="00064A9B"/>
    <w:rsid w:val="00064AD9"/>
    <w:rsid w:val="00065EC0"/>
    <w:rsid w:val="000661B6"/>
    <w:rsid w:val="00067FC1"/>
    <w:rsid w:val="00070F86"/>
    <w:rsid w:val="000716DC"/>
    <w:rsid w:val="00071D4E"/>
    <w:rsid w:val="00072E31"/>
    <w:rsid w:val="00073B3B"/>
    <w:rsid w:val="000752D0"/>
    <w:rsid w:val="00075A85"/>
    <w:rsid w:val="00075D20"/>
    <w:rsid w:val="0007656C"/>
    <w:rsid w:val="00077E14"/>
    <w:rsid w:val="00082E4E"/>
    <w:rsid w:val="000853BB"/>
    <w:rsid w:val="00085BAF"/>
    <w:rsid w:val="00086AB5"/>
    <w:rsid w:val="00086ED4"/>
    <w:rsid w:val="00087CC3"/>
    <w:rsid w:val="00087E79"/>
    <w:rsid w:val="000901DB"/>
    <w:rsid w:val="00090EE4"/>
    <w:rsid w:val="00092153"/>
    <w:rsid w:val="000936BD"/>
    <w:rsid w:val="00093D38"/>
    <w:rsid w:val="00095154"/>
    <w:rsid w:val="00095E8E"/>
    <w:rsid w:val="00096242"/>
    <w:rsid w:val="000A04F3"/>
    <w:rsid w:val="000A0E42"/>
    <w:rsid w:val="000A2D6D"/>
    <w:rsid w:val="000A3BF1"/>
    <w:rsid w:val="000A4138"/>
    <w:rsid w:val="000A54DA"/>
    <w:rsid w:val="000A7147"/>
    <w:rsid w:val="000A757F"/>
    <w:rsid w:val="000A796F"/>
    <w:rsid w:val="000A797E"/>
    <w:rsid w:val="000B1845"/>
    <w:rsid w:val="000B1B64"/>
    <w:rsid w:val="000B2033"/>
    <w:rsid w:val="000B206C"/>
    <w:rsid w:val="000B2074"/>
    <w:rsid w:val="000B31CC"/>
    <w:rsid w:val="000B33B4"/>
    <w:rsid w:val="000B3D0E"/>
    <w:rsid w:val="000B3F6C"/>
    <w:rsid w:val="000B4B58"/>
    <w:rsid w:val="000B4E3D"/>
    <w:rsid w:val="000B4EC0"/>
    <w:rsid w:val="000B7986"/>
    <w:rsid w:val="000C0094"/>
    <w:rsid w:val="000C0118"/>
    <w:rsid w:val="000C09A7"/>
    <w:rsid w:val="000C22EA"/>
    <w:rsid w:val="000C24DA"/>
    <w:rsid w:val="000C3D49"/>
    <w:rsid w:val="000C4693"/>
    <w:rsid w:val="000C59B3"/>
    <w:rsid w:val="000C62AD"/>
    <w:rsid w:val="000C7F1B"/>
    <w:rsid w:val="000D0D26"/>
    <w:rsid w:val="000D1F2E"/>
    <w:rsid w:val="000D7EBA"/>
    <w:rsid w:val="000E06CD"/>
    <w:rsid w:val="000E0C9D"/>
    <w:rsid w:val="000E2C73"/>
    <w:rsid w:val="000E2DF8"/>
    <w:rsid w:val="000E453B"/>
    <w:rsid w:val="000E4848"/>
    <w:rsid w:val="000E50BA"/>
    <w:rsid w:val="000E74ED"/>
    <w:rsid w:val="000F022D"/>
    <w:rsid w:val="000F11BF"/>
    <w:rsid w:val="000F11FF"/>
    <w:rsid w:val="000F1E54"/>
    <w:rsid w:val="000F24ED"/>
    <w:rsid w:val="000F2706"/>
    <w:rsid w:val="000F2C80"/>
    <w:rsid w:val="000F2D89"/>
    <w:rsid w:val="000F419E"/>
    <w:rsid w:val="000F4246"/>
    <w:rsid w:val="000F46FD"/>
    <w:rsid w:val="000F6746"/>
    <w:rsid w:val="000F7356"/>
    <w:rsid w:val="00100161"/>
    <w:rsid w:val="00100BDA"/>
    <w:rsid w:val="00100F96"/>
    <w:rsid w:val="00101B83"/>
    <w:rsid w:val="001024B5"/>
    <w:rsid w:val="0010341A"/>
    <w:rsid w:val="0010357E"/>
    <w:rsid w:val="001055D7"/>
    <w:rsid w:val="00105EA5"/>
    <w:rsid w:val="0010654D"/>
    <w:rsid w:val="00110B24"/>
    <w:rsid w:val="00110C81"/>
    <w:rsid w:val="00110E0C"/>
    <w:rsid w:val="00112909"/>
    <w:rsid w:val="001129A3"/>
    <w:rsid w:val="00113300"/>
    <w:rsid w:val="001133B7"/>
    <w:rsid w:val="00113878"/>
    <w:rsid w:val="00113B7C"/>
    <w:rsid w:val="00113F07"/>
    <w:rsid w:val="001157EA"/>
    <w:rsid w:val="00115CEE"/>
    <w:rsid w:val="001165FF"/>
    <w:rsid w:val="001166AB"/>
    <w:rsid w:val="0011758D"/>
    <w:rsid w:val="0011797E"/>
    <w:rsid w:val="00117B64"/>
    <w:rsid w:val="00120D8D"/>
    <w:rsid w:val="00121052"/>
    <w:rsid w:val="001213A6"/>
    <w:rsid w:val="00121441"/>
    <w:rsid w:val="00121FA7"/>
    <w:rsid w:val="001224AF"/>
    <w:rsid w:val="00124E94"/>
    <w:rsid w:val="001258AA"/>
    <w:rsid w:val="0012626C"/>
    <w:rsid w:val="001267CE"/>
    <w:rsid w:val="0013009A"/>
    <w:rsid w:val="001302ED"/>
    <w:rsid w:val="0013055C"/>
    <w:rsid w:val="00130571"/>
    <w:rsid w:val="001313B6"/>
    <w:rsid w:val="00131C59"/>
    <w:rsid w:val="00132044"/>
    <w:rsid w:val="00132858"/>
    <w:rsid w:val="001338F6"/>
    <w:rsid w:val="00135E73"/>
    <w:rsid w:val="00135F4C"/>
    <w:rsid w:val="001365F5"/>
    <w:rsid w:val="00136E3D"/>
    <w:rsid w:val="00141D86"/>
    <w:rsid w:val="001439C6"/>
    <w:rsid w:val="00143C8B"/>
    <w:rsid w:val="001446EA"/>
    <w:rsid w:val="00144C89"/>
    <w:rsid w:val="00145A89"/>
    <w:rsid w:val="00145D40"/>
    <w:rsid w:val="00145EA7"/>
    <w:rsid w:val="0014624A"/>
    <w:rsid w:val="00146956"/>
    <w:rsid w:val="00146E66"/>
    <w:rsid w:val="00146FE6"/>
    <w:rsid w:val="00147470"/>
    <w:rsid w:val="001510A3"/>
    <w:rsid w:val="00153490"/>
    <w:rsid w:val="001542E2"/>
    <w:rsid w:val="00156586"/>
    <w:rsid w:val="0016069C"/>
    <w:rsid w:val="0016099B"/>
    <w:rsid w:val="001609FF"/>
    <w:rsid w:val="00160DC6"/>
    <w:rsid w:val="00161919"/>
    <w:rsid w:val="001620AF"/>
    <w:rsid w:val="00164BA6"/>
    <w:rsid w:val="00164CAD"/>
    <w:rsid w:val="00165191"/>
    <w:rsid w:val="001652E7"/>
    <w:rsid w:val="00165768"/>
    <w:rsid w:val="00166113"/>
    <w:rsid w:val="00166327"/>
    <w:rsid w:val="001667B0"/>
    <w:rsid w:val="00166BBE"/>
    <w:rsid w:val="00171067"/>
    <w:rsid w:val="00171703"/>
    <w:rsid w:val="00171854"/>
    <w:rsid w:val="001719C3"/>
    <w:rsid w:val="00171DE8"/>
    <w:rsid w:val="00172D4B"/>
    <w:rsid w:val="00173AA8"/>
    <w:rsid w:val="00174B32"/>
    <w:rsid w:val="0017553A"/>
    <w:rsid w:val="00175BCF"/>
    <w:rsid w:val="00180115"/>
    <w:rsid w:val="00180C2F"/>
    <w:rsid w:val="00181002"/>
    <w:rsid w:val="0018134A"/>
    <w:rsid w:val="00181839"/>
    <w:rsid w:val="001833E4"/>
    <w:rsid w:val="001851E3"/>
    <w:rsid w:val="00186882"/>
    <w:rsid w:val="0018698F"/>
    <w:rsid w:val="001900E5"/>
    <w:rsid w:val="001901E2"/>
    <w:rsid w:val="001902CB"/>
    <w:rsid w:val="00190EEB"/>
    <w:rsid w:val="0019243E"/>
    <w:rsid w:val="00194571"/>
    <w:rsid w:val="001948DE"/>
    <w:rsid w:val="0019497B"/>
    <w:rsid w:val="00194D25"/>
    <w:rsid w:val="00195E2C"/>
    <w:rsid w:val="00196107"/>
    <w:rsid w:val="001964C3"/>
    <w:rsid w:val="00196A3B"/>
    <w:rsid w:val="00197B1C"/>
    <w:rsid w:val="001A03E0"/>
    <w:rsid w:val="001A079D"/>
    <w:rsid w:val="001A209B"/>
    <w:rsid w:val="001A2B2B"/>
    <w:rsid w:val="001A335F"/>
    <w:rsid w:val="001A3789"/>
    <w:rsid w:val="001A48EF"/>
    <w:rsid w:val="001A5A51"/>
    <w:rsid w:val="001A6E2B"/>
    <w:rsid w:val="001B02C2"/>
    <w:rsid w:val="001B14E7"/>
    <w:rsid w:val="001B1A7C"/>
    <w:rsid w:val="001B224F"/>
    <w:rsid w:val="001B3A1B"/>
    <w:rsid w:val="001B4533"/>
    <w:rsid w:val="001B5A16"/>
    <w:rsid w:val="001B7EB5"/>
    <w:rsid w:val="001C02A0"/>
    <w:rsid w:val="001C079B"/>
    <w:rsid w:val="001C0E1B"/>
    <w:rsid w:val="001C1A13"/>
    <w:rsid w:val="001C426D"/>
    <w:rsid w:val="001C5058"/>
    <w:rsid w:val="001C56D0"/>
    <w:rsid w:val="001C58AF"/>
    <w:rsid w:val="001C698B"/>
    <w:rsid w:val="001C6BC9"/>
    <w:rsid w:val="001C7794"/>
    <w:rsid w:val="001D04F1"/>
    <w:rsid w:val="001D11CE"/>
    <w:rsid w:val="001D2323"/>
    <w:rsid w:val="001D257C"/>
    <w:rsid w:val="001D31BA"/>
    <w:rsid w:val="001D380A"/>
    <w:rsid w:val="001D3A8D"/>
    <w:rsid w:val="001D3D30"/>
    <w:rsid w:val="001D430A"/>
    <w:rsid w:val="001D4EF1"/>
    <w:rsid w:val="001D6AB1"/>
    <w:rsid w:val="001D6CFE"/>
    <w:rsid w:val="001D74FF"/>
    <w:rsid w:val="001D75DC"/>
    <w:rsid w:val="001D79F1"/>
    <w:rsid w:val="001E0120"/>
    <w:rsid w:val="001E2222"/>
    <w:rsid w:val="001E3DE1"/>
    <w:rsid w:val="001E3E79"/>
    <w:rsid w:val="001E489A"/>
    <w:rsid w:val="001E59B4"/>
    <w:rsid w:val="001E5D4D"/>
    <w:rsid w:val="001E7112"/>
    <w:rsid w:val="001F013D"/>
    <w:rsid w:val="001F0413"/>
    <w:rsid w:val="001F0719"/>
    <w:rsid w:val="001F09B8"/>
    <w:rsid w:val="001F189B"/>
    <w:rsid w:val="001F2101"/>
    <w:rsid w:val="001F247C"/>
    <w:rsid w:val="001F2823"/>
    <w:rsid w:val="001F394B"/>
    <w:rsid w:val="001F3ACB"/>
    <w:rsid w:val="001F50EC"/>
    <w:rsid w:val="001F6550"/>
    <w:rsid w:val="001F6791"/>
    <w:rsid w:val="001F7FB3"/>
    <w:rsid w:val="00201046"/>
    <w:rsid w:val="00202520"/>
    <w:rsid w:val="0020284F"/>
    <w:rsid w:val="00202D67"/>
    <w:rsid w:val="00204A26"/>
    <w:rsid w:val="00206480"/>
    <w:rsid w:val="00206FC9"/>
    <w:rsid w:val="00210853"/>
    <w:rsid w:val="00211793"/>
    <w:rsid w:val="00212972"/>
    <w:rsid w:val="00213271"/>
    <w:rsid w:val="00213745"/>
    <w:rsid w:val="00214528"/>
    <w:rsid w:val="00214558"/>
    <w:rsid w:val="002150E9"/>
    <w:rsid w:val="002151FA"/>
    <w:rsid w:val="00215255"/>
    <w:rsid w:val="002155F5"/>
    <w:rsid w:val="00217356"/>
    <w:rsid w:val="00221680"/>
    <w:rsid w:val="00221738"/>
    <w:rsid w:val="00223F92"/>
    <w:rsid w:val="00224E8C"/>
    <w:rsid w:val="00225353"/>
    <w:rsid w:val="002263B7"/>
    <w:rsid w:val="0022669E"/>
    <w:rsid w:val="00226792"/>
    <w:rsid w:val="00227789"/>
    <w:rsid w:val="00227869"/>
    <w:rsid w:val="002312BA"/>
    <w:rsid w:val="002344D0"/>
    <w:rsid w:val="00234834"/>
    <w:rsid w:val="002365E1"/>
    <w:rsid w:val="00237575"/>
    <w:rsid w:val="00237595"/>
    <w:rsid w:val="00237697"/>
    <w:rsid w:val="00237A75"/>
    <w:rsid w:val="0024037A"/>
    <w:rsid w:val="00240916"/>
    <w:rsid w:val="0024108E"/>
    <w:rsid w:val="00244E78"/>
    <w:rsid w:val="00244EB1"/>
    <w:rsid w:val="0024542A"/>
    <w:rsid w:val="002465CB"/>
    <w:rsid w:val="00247C9F"/>
    <w:rsid w:val="00250CC4"/>
    <w:rsid w:val="002511F2"/>
    <w:rsid w:val="0025468F"/>
    <w:rsid w:val="00254C86"/>
    <w:rsid w:val="00254FD6"/>
    <w:rsid w:val="00255620"/>
    <w:rsid w:val="00256607"/>
    <w:rsid w:val="00257CC5"/>
    <w:rsid w:val="00260454"/>
    <w:rsid w:val="00261CF8"/>
    <w:rsid w:val="0026235C"/>
    <w:rsid w:val="00263DBE"/>
    <w:rsid w:val="00265CC4"/>
    <w:rsid w:val="002676C6"/>
    <w:rsid w:val="002677A9"/>
    <w:rsid w:val="002709E8"/>
    <w:rsid w:val="00270AF6"/>
    <w:rsid w:val="00271736"/>
    <w:rsid w:val="002729BE"/>
    <w:rsid w:val="00272E25"/>
    <w:rsid w:val="00273425"/>
    <w:rsid w:val="002736A4"/>
    <w:rsid w:val="0027430F"/>
    <w:rsid w:val="002745EC"/>
    <w:rsid w:val="00274AAF"/>
    <w:rsid w:val="0027759C"/>
    <w:rsid w:val="002809E1"/>
    <w:rsid w:val="00281858"/>
    <w:rsid w:val="0028397A"/>
    <w:rsid w:val="0028406E"/>
    <w:rsid w:val="002851EA"/>
    <w:rsid w:val="0028681A"/>
    <w:rsid w:val="00286C18"/>
    <w:rsid w:val="00291216"/>
    <w:rsid w:val="002917BD"/>
    <w:rsid w:val="002924FB"/>
    <w:rsid w:val="002925D4"/>
    <w:rsid w:val="00292E2C"/>
    <w:rsid w:val="0029416D"/>
    <w:rsid w:val="00294221"/>
    <w:rsid w:val="00294D68"/>
    <w:rsid w:val="00294ED4"/>
    <w:rsid w:val="00295440"/>
    <w:rsid w:val="00295B6A"/>
    <w:rsid w:val="0029622C"/>
    <w:rsid w:val="002971FD"/>
    <w:rsid w:val="002A0C9A"/>
    <w:rsid w:val="002A18C0"/>
    <w:rsid w:val="002A1CD3"/>
    <w:rsid w:val="002A3FB5"/>
    <w:rsid w:val="002A42D9"/>
    <w:rsid w:val="002A55EA"/>
    <w:rsid w:val="002A5D0E"/>
    <w:rsid w:val="002A5F12"/>
    <w:rsid w:val="002A6887"/>
    <w:rsid w:val="002A707B"/>
    <w:rsid w:val="002A72BC"/>
    <w:rsid w:val="002B0CF4"/>
    <w:rsid w:val="002B102E"/>
    <w:rsid w:val="002B1977"/>
    <w:rsid w:val="002B29A9"/>
    <w:rsid w:val="002B2E96"/>
    <w:rsid w:val="002B4A42"/>
    <w:rsid w:val="002B4A91"/>
    <w:rsid w:val="002B63C5"/>
    <w:rsid w:val="002B6872"/>
    <w:rsid w:val="002B7B95"/>
    <w:rsid w:val="002B7CE2"/>
    <w:rsid w:val="002C1B72"/>
    <w:rsid w:val="002C1F42"/>
    <w:rsid w:val="002C24B9"/>
    <w:rsid w:val="002C2C92"/>
    <w:rsid w:val="002C405C"/>
    <w:rsid w:val="002C43F4"/>
    <w:rsid w:val="002C5FD5"/>
    <w:rsid w:val="002C6624"/>
    <w:rsid w:val="002C6E72"/>
    <w:rsid w:val="002C7A27"/>
    <w:rsid w:val="002D0180"/>
    <w:rsid w:val="002D0435"/>
    <w:rsid w:val="002D18C8"/>
    <w:rsid w:val="002D23F2"/>
    <w:rsid w:val="002D2792"/>
    <w:rsid w:val="002D2D07"/>
    <w:rsid w:val="002D2F11"/>
    <w:rsid w:val="002D386D"/>
    <w:rsid w:val="002D4563"/>
    <w:rsid w:val="002D483E"/>
    <w:rsid w:val="002D59B5"/>
    <w:rsid w:val="002E2A5C"/>
    <w:rsid w:val="002E3190"/>
    <w:rsid w:val="002E41B0"/>
    <w:rsid w:val="002E48E1"/>
    <w:rsid w:val="002E4EE1"/>
    <w:rsid w:val="002E5424"/>
    <w:rsid w:val="002E5DA5"/>
    <w:rsid w:val="002E5F3E"/>
    <w:rsid w:val="002F018A"/>
    <w:rsid w:val="002F166A"/>
    <w:rsid w:val="002F20A7"/>
    <w:rsid w:val="002F3224"/>
    <w:rsid w:val="002F3695"/>
    <w:rsid w:val="002F3F0B"/>
    <w:rsid w:val="002F4266"/>
    <w:rsid w:val="002F5682"/>
    <w:rsid w:val="002F7246"/>
    <w:rsid w:val="002F77C3"/>
    <w:rsid w:val="0030065A"/>
    <w:rsid w:val="00300B6A"/>
    <w:rsid w:val="0030239C"/>
    <w:rsid w:val="00302810"/>
    <w:rsid w:val="003031BA"/>
    <w:rsid w:val="0030406E"/>
    <w:rsid w:val="00305B15"/>
    <w:rsid w:val="00306164"/>
    <w:rsid w:val="00311C95"/>
    <w:rsid w:val="00311E06"/>
    <w:rsid w:val="003120FB"/>
    <w:rsid w:val="00312240"/>
    <w:rsid w:val="00312A0A"/>
    <w:rsid w:val="003134FC"/>
    <w:rsid w:val="00314A3F"/>
    <w:rsid w:val="00315D28"/>
    <w:rsid w:val="00316BB2"/>
    <w:rsid w:val="0031773D"/>
    <w:rsid w:val="003178A7"/>
    <w:rsid w:val="003208A9"/>
    <w:rsid w:val="00320C59"/>
    <w:rsid w:val="0032108B"/>
    <w:rsid w:val="0032293D"/>
    <w:rsid w:val="00322A1D"/>
    <w:rsid w:val="00322D5E"/>
    <w:rsid w:val="00324D54"/>
    <w:rsid w:val="0032506B"/>
    <w:rsid w:val="00325123"/>
    <w:rsid w:val="0032667F"/>
    <w:rsid w:val="003301B9"/>
    <w:rsid w:val="00330819"/>
    <w:rsid w:val="00330A6E"/>
    <w:rsid w:val="0033129E"/>
    <w:rsid w:val="00332CD5"/>
    <w:rsid w:val="00333D88"/>
    <w:rsid w:val="003342E5"/>
    <w:rsid w:val="00334C43"/>
    <w:rsid w:val="00334CEC"/>
    <w:rsid w:val="00335733"/>
    <w:rsid w:val="003365F1"/>
    <w:rsid w:val="00336629"/>
    <w:rsid w:val="00336B03"/>
    <w:rsid w:val="003404A4"/>
    <w:rsid w:val="00340A23"/>
    <w:rsid w:val="00341FFA"/>
    <w:rsid w:val="003424B6"/>
    <w:rsid w:val="00342A68"/>
    <w:rsid w:val="00342B4A"/>
    <w:rsid w:val="003434D9"/>
    <w:rsid w:val="003438C3"/>
    <w:rsid w:val="00344DB5"/>
    <w:rsid w:val="00345132"/>
    <w:rsid w:val="00345474"/>
    <w:rsid w:val="00345788"/>
    <w:rsid w:val="00347852"/>
    <w:rsid w:val="0034797E"/>
    <w:rsid w:val="00347A3C"/>
    <w:rsid w:val="00347F7B"/>
    <w:rsid w:val="00350B48"/>
    <w:rsid w:val="00352C72"/>
    <w:rsid w:val="00352C73"/>
    <w:rsid w:val="00352FE7"/>
    <w:rsid w:val="0035424B"/>
    <w:rsid w:val="0035495F"/>
    <w:rsid w:val="00355D87"/>
    <w:rsid w:val="00356C30"/>
    <w:rsid w:val="00356D5A"/>
    <w:rsid w:val="00357EC0"/>
    <w:rsid w:val="0036141C"/>
    <w:rsid w:val="003617FA"/>
    <w:rsid w:val="00362558"/>
    <w:rsid w:val="00363A7F"/>
    <w:rsid w:val="0036408C"/>
    <w:rsid w:val="00364EA2"/>
    <w:rsid w:val="00365249"/>
    <w:rsid w:val="003655AE"/>
    <w:rsid w:val="0037000E"/>
    <w:rsid w:val="00370305"/>
    <w:rsid w:val="003704EA"/>
    <w:rsid w:val="003721B1"/>
    <w:rsid w:val="00374108"/>
    <w:rsid w:val="003749F5"/>
    <w:rsid w:val="0037526A"/>
    <w:rsid w:val="003755C4"/>
    <w:rsid w:val="00375B48"/>
    <w:rsid w:val="00375B73"/>
    <w:rsid w:val="0037640E"/>
    <w:rsid w:val="00376C0C"/>
    <w:rsid w:val="00376D05"/>
    <w:rsid w:val="003804ED"/>
    <w:rsid w:val="00381568"/>
    <w:rsid w:val="00381FA7"/>
    <w:rsid w:val="003820FC"/>
    <w:rsid w:val="00382DB5"/>
    <w:rsid w:val="00384AF3"/>
    <w:rsid w:val="003855EB"/>
    <w:rsid w:val="003857BD"/>
    <w:rsid w:val="0038761C"/>
    <w:rsid w:val="00390BE1"/>
    <w:rsid w:val="00391D71"/>
    <w:rsid w:val="00392BD8"/>
    <w:rsid w:val="003937AF"/>
    <w:rsid w:val="0039446D"/>
    <w:rsid w:val="00394DD0"/>
    <w:rsid w:val="003953C6"/>
    <w:rsid w:val="0039624C"/>
    <w:rsid w:val="00396CDC"/>
    <w:rsid w:val="003A0736"/>
    <w:rsid w:val="003A0B8B"/>
    <w:rsid w:val="003A0E49"/>
    <w:rsid w:val="003A0F9C"/>
    <w:rsid w:val="003A1329"/>
    <w:rsid w:val="003A29DC"/>
    <w:rsid w:val="003A2EE9"/>
    <w:rsid w:val="003A4BD3"/>
    <w:rsid w:val="003A4DFE"/>
    <w:rsid w:val="003A5BEB"/>
    <w:rsid w:val="003A7107"/>
    <w:rsid w:val="003A7D5E"/>
    <w:rsid w:val="003A7DD2"/>
    <w:rsid w:val="003B0464"/>
    <w:rsid w:val="003B0C11"/>
    <w:rsid w:val="003B1227"/>
    <w:rsid w:val="003B156D"/>
    <w:rsid w:val="003B1F32"/>
    <w:rsid w:val="003B3D19"/>
    <w:rsid w:val="003B3E9D"/>
    <w:rsid w:val="003B40FE"/>
    <w:rsid w:val="003B4602"/>
    <w:rsid w:val="003B5063"/>
    <w:rsid w:val="003B5224"/>
    <w:rsid w:val="003B5AD2"/>
    <w:rsid w:val="003B66E4"/>
    <w:rsid w:val="003B7A79"/>
    <w:rsid w:val="003C3AAC"/>
    <w:rsid w:val="003C429A"/>
    <w:rsid w:val="003C4DB0"/>
    <w:rsid w:val="003C55E1"/>
    <w:rsid w:val="003C6BF6"/>
    <w:rsid w:val="003C6CDF"/>
    <w:rsid w:val="003C6F9D"/>
    <w:rsid w:val="003C7575"/>
    <w:rsid w:val="003D033E"/>
    <w:rsid w:val="003D1C2A"/>
    <w:rsid w:val="003D4879"/>
    <w:rsid w:val="003D4A9E"/>
    <w:rsid w:val="003D532E"/>
    <w:rsid w:val="003D642E"/>
    <w:rsid w:val="003D6482"/>
    <w:rsid w:val="003D68B4"/>
    <w:rsid w:val="003D6A07"/>
    <w:rsid w:val="003D7C00"/>
    <w:rsid w:val="003D7F2A"/>
    <w:rsid w:val="003E096F"/>
    <w:rsid w:val="003E331A"/>
    <w:rsid w:val="003E3EC4"/>
    <w:rsid w:val="003E3FCA"/>
    <w:rsid w:val="003E4B6F"/>
    <w:rsid w:val="003E4D43"/>
    <w:rsid w:val="003E5A72"/>
    <w:rsid w:val="003E5BE9"/>
    <w:rsid w:val="003E65A4"/>
    <w:rsid w:val="003E7490"/>
    <w:rsid w:val="003E7E3D"/>
    <w:rsid w:val="003F202A"/>
    <w:rsid w:val="003F479B"/>
    <w:rsid w:val="003F4C86"/>
    <w:rsid w:val="003F5DEE"/>
    <w:rsid w:val="003F629C"/>
    <w:rsid w:val="003F6468"/>
    <w:rsid w:val="003F7DA5"/>
    <w:rsid w:val="003F7F3A"/>
    <w:rsid w:val="00401603"/>
    <w:rsid w:val="0040235E"/>
    <w:rsid w:val="004032F0"/>
    <w:rsid w:val="00403DBD"/>
    <w:rsid w:val="00405101"/>
    <w:rsid w:val="00406383"/>
    <w:rsid w:val="004100C7"/>
    <w:rsid w:val="00410FB1"/>
    <w:rsid w:val="004141E3"/>
    <w:rsid w:val="0041428F"/>
    <w:rsid w:val="00416205"/>
    <w:rsid w:val="00416D00"/>
    <w:rsid w:val="00416E04"/>
    <w:rsid w:val="00417203"/>
    <w:rsid w:val="004173B0"/>
    <w:rsid w:val="00421433"/>
    <w:rsid w:val="00421F68"/>
    <w:rsid w:val="00422AAE"/>
    <w:rsid w:val="004230C6"/>
    <w:rsid w:val="00423D5D"/>
    <w:rsid w:val="0042445E"/>
    <w:rsid w:val="00424E19"/>
    <w:rsid w:val="00424F06"/>
    <w:rsid w:val="00425337"/>
    <w:rsid w:val="0042630B"/>
    <w:rsid w:val="00426A67"/>
    <w:rsid w:val="00426AB8"/>
    <w:rsid w:val="004277F8"/>
    <w:rsid w:val="00427B6A"/>
    <w:rsid w:val="00427F44"/>
    <w:rsid w:val="004309EA"/>
    <w:rsid w:val="00430F56"/>
    <w:rsid w:val="00432BCB"/>
    <w:rsid w:val="004339AF"/>
    <w:rsid w:val="00433E96"/>
    <w:rsid w:val="00434400"/>
    <w:rsid w:val="00434968"/>
    <w:rsid w:val="00434A3B"/>
    <w:rsid w:val="004353CA"/>
    <w:rsid w:val="004359FC"/>
    <w:rsid w:val="00435E11"/>
    <w:rsid w:val="0043618D"/>
    <w:rsid w:val="0043726E"/>
    <w:rsid w:val="0043781A"/>
    <w:rsid w:val="00437D57"/>
    <w:rsid w:val="00440338"/>
    <w:rsid w:val="00440F83"/>
    <w:rsid w:val="00441BB6"/>
    <w:rsid w:val="00442928"/>
    <w:rsid w:val="00442C94"/>
    <w:rsid w:val="00444524"/>
    <w:rsid w:val="00444B78"/>
    <w:rsid w:val="00446D49"/>
    <w:rsid w:val="0045093A"/>
    <w:rsid w:val="004509D0"/>
    <w:rsid w:val="00450E77"/>
    <w:rsid w:val="00451005"/>
    <w:rsid w:val="00452391"/>
    <w:rsid w:val="00452E92"/>
    <w:rsid w:val="004538BC"/>
    <w:rsid w:val="004538EF"/>
    <w:rsid w:val="00453C18"/>
    <w:rsid w:val="004546DB"/>
    <w:rsid w:val="00454981"/>
    <w:rsid w:val="00456B0B"/>
    <w:rsid w:val="00460697"/>
    <w:rsid w:val="00461A36"/>
    <w:rsid w:val="004629C3"/>
    <w:rsid w:val="00463531"/>
    <w:rsid w:val="00463A9C"/>
    <w:rsid w:val="0046405D"/>
    <w:rsid w:val="004645E0"/>
    <w:rsid w:val="004651C2"/>
    <w:rsid w:val="0047069F"/>
    <w:rsid w:val="004722F5"/>
    <w:rsid w:val="004734BF"/>
    <w:rsid w:val="004734CF"/>
    <w:rsid w:val="00473588"/>
    <w:rsid w:val="00474AAF"/>
    <w:rsid w:val="00474C16"/>
    <w:rsid w:val="00476016"/>
    <w:rsid w:val="004767A9"/>
    <w:rsid w:val="00476B26"/>
    <w:rsid w:val="00477408"/>
    <w:rsid w:val="00482305"/>
    <w:rsid w:val="0048240F"/>
    <w:rsid w:val="00483069"/>
    <w:rsid w:val="00483598"/>
    <w:rsid w:val="00484837"/>
    <w:rsid w:val="00484AD5"/>
    <w:rsid w:val="00485E63"/>
    <w:rsid w:val="00486543"/>
    <w:rsid w:val="00486F30"/>
    <w:rsid w:val="00487AF3"/>
    <w:rsid w:val="00487C85"/>
    <w:rsid w:val="00490865"/>
    <w:rsid w:val="00492997"/>
    <w:rsid w:val="00492B37"/>
    <w:rsid w:val="00494565"/>
    <w:rsid w:val="004948FC"/>
    <w:rsid w:val="00494987"/>
    <w:rsid w:val="004952CE"/>
    <w:rsid w:val="0049617F"/>
    <w:rsid w:val="004A2868"/>
    <w:rsid w:val="004A2AED"/>
    <w:rsid w:val="004A3A8E"/>
    <w:rsid w:val="004A56E4"/>
    <w:rsid w:val="004A6651"/>
    <w:rsid w:val="004A6E6D"/>
    <w:rsid w:val="004B0DF0"/>
    <w:rsid w:val="004B131A"/>
    <w:rsid w:val="004B20BC"/>
    <w:rsid w:val="004B2DFE"/>
    <w:rsid w:val="004B3398"/>
    <w:rsid w:val="004B4A07"/>
    <w:rsid w:val="004B4B22"/>
    <w:rsid w:val="004B54F1"/>
    <w:rsid w:val="004B62EC"/>
    <w:rsid w:val="004B70BB"/>
    <w:rsid w:val="004B72F0"/>
    <w:rsid w:val="004C2287"/>
    <w:rsid w:val="004C2DCF"/>
    <w:rsid w:val="004C561A"/>
    <w:rsid w:val="004C61B8"/>
    <w:rsid w:val="004C61C5"/>
    <w:rsid w:val="004C7531"/>
    <w:rsid w:val="004D06BC"/>
    <w:rsid w:val="004D1778"/>
    <w:rsid w:val="004D2949"/>
    <w:rsid w:val="004D2A2B"/>
    <w:rsid w:val="004D32A6"/>
    <w:rsid w:val="004D3F9B"/>
    <w:rsid w:val="004D4E0E"/>
    <w:rsid w:val="004D4EBF"/>
    <w:rsid w:val="004D5229"/>
    <w:rsid w:val="004D52EF"/>
    <w:rsid w:val="004D589C"/>
    <w:rsid w:val="004D62C5"/>
    <w:rsid w:val="004E1979"/>
    <w:rsid w:val="004E25F7"/>
    <w:rsid w:val="004E34AB"/>
    <w:rsid w:val="004E3DFD"/>
    <w:rsid w:val="004E45AD"/>
    <w:rsid w:val="004F02F6"/>
    <w:rsid w:val="004F21C8"/>
    <w:rsid w:val="004F26FA"/>
    <w:rsid w:val="004F73D6"/>
    <w:rsid w:val="004F7B61"/>
    <w:rsid w:val="004F7DFE"/>
    <w:rsid w:val="00500AAF"/>
    <w:rsid w:val="005010FF"/>
    <w:rsid w:val="00501984"/>
    <w:rsid w:val="00501996"/>
    <w:rsid w:val="0050286E"/>
    <w:rsid w:val="0050290B"/>
    <w:rsid w:val="00502F29"/>
    <w:rsid w:val="005041B4"/>
    <w:rsid w:val="0050458F"/>
    <w:rsid w:val="005047BC"/>
    <w:rsid w:val="00504CAA"/>
    <w:rsid w:val="00506E78"/>
    <w:rsid w:val="00507DDA"/>
    <w:rsid w:val="00507FD8"/>
    <w:rsid w:val="00510D84"/>
    <w:rsid w:val="00511103"/>
    <w:rsid w:val="005125DB"/>
    <w:rsid w:val="00512A16"/>
    <w:rsid w:val="0051407D"/>
    <w:rsid w:val="00515008"/>
    <w:rsid w:val="0051562B"/>
    <w:rsid w:val="00516997"/>
    <w:rsid w:val="005171D2"/>
    <w:rsid w:val="00517380"/>
    <w:rsid w:val="0051767F"/>
    <w:rsid w:val="00517A24"/>
    <w:rsid w:val="00520314"/>
    <w:rsid w:val="00522912"/>
    <w:rsid w:val="00523102"/>
    <w:rsid w:val="005240B4"/>
    <w:rsid w:val="005245A0"/>
    <w:rsid w:val="00524A0D"/>
    <w:rsid w:val="00524C27"/>
    <w:rsid w:val="005262FA"/>
    <w:rsid w:val="00526AE9"/>
    <w:rsid w:val="0052735F"/>
    <w:rsid w:val="00527D23"/>
    <w:rsid w:val="0053045B"/>
    <w:rsid w:val="00530C28"/>
    <w:rsid w:val="00531543"/>
    <w:rsid w:val="00532637"/>
    <w:rsid w:val="005329C9"/>
    <w:rsid w:val="005329DC"/>
    <w:rsid w:val="00533A67"/>
    <w:rsid w:val="00533E0E"/>
    <w:rsid w:val="00535335"/>
    <w:rsid w:val="00535544"/>
    <w:rsid w:val="00536D61"/>
    <w:rsid w:val="0054088F"/>
    <w:rsid w:val="00541DA2"/>
    <w:rsid w:val="0054278C"/>
    <w:rsid w:val="005447A4"/>
    <w:rsid w:val="0054771B"/>
    <w:rsid w:val="00551BD4"/>
    <w:rsid w:val="00552B3E"/>
    <w:rsid w:val="005535B6"/>
    <w:rsid w:val="0055413F"/>
    <w:rsid w:val="00554D61"/>
    <w:rsid w:val="00555818"/>
    <w:rsid w:val="005561AC"/>
    <w:rsid w:val="00556963"/>
    <w:rsid w:val="00556D58"/>
    <w:rsid w:val="00556ECB"/>
    <w:rsid w:val="00557A3A"/>
    <w:rsid w:val="005613B7"/>
    <w:rsid w:val="0056171C"/>
    <w:rsid w:val="00562652"/>
    <w:rsid w:val="005632E1"/>
    <w:rsid w:val="00563336"/>
    <w:rsid w:val="0056462F"/>
    <w:rsid w:val="00564AA2"/>
    <w:rsid w:val="00565C25"/>
    <w:rsid w:val="00565EA5"/>
    <w:rsid w:val="00566693"/>
    <w:rsid w:val="00566B0F"/>
    <w:rsid w:val="005700A4"/>
    <w:rsid w:val="0057038C"/>
    <w:rsid w:val="0057136A"/>
    <w:rsid w:val="0057261D"/>
    <w:rsid w:val="00572A0E"/>
    <w:rsid w:val="00572EE0"/>
    <w:rsid w:val="00572F00"/>
    <w:rsid w:val="0057409A"/>
    <w:rsid w:val="005749C3"/>
    <w:rsid w:val="00575501"/>
    <w:rsid w:val="0057592E"/>
    <w:rsid w:val="005771F1"/>
    <w:rsid w:val="00581197"/>
    <w:rsid w:val="00581409"/>
    <w:rsid w:val="00581F25"/>
    <w:rsid w:val="00583989"/>
    <w:rsid w:val="00587483"/>
    <w:rsid w:val="005904C7"/>
    <w:rsid w:val="00593454"/>
    <w:rsid w:val="0059514C"/>
    <w:rsid w:val="0059564C"/>
    <w:rsid w:val="00595A72"/>
    <w:rsid w:val="00595AFC"/>
    <w:rsid w:val="00596DFF"/>
    <w:rsid w:val="00597ACE"/>
    <w:rsid w:val="005A02FB"/>
    <w:rsid w:val="005A0F16"/>
    <w:rsid w:val="005A1C6B"/>
    <w:rsid w:val="005A2281"/>
    <w:rsid w:val="005A4D1E"/>
    <w:rsid w:val="005A691C"/>
    <w:rsid w:val="005B0838"/>
    <w:rsid w:val="005B1400"/>
    <w:rsid w:val="005B2884"/>
    <w:rsid w:val="005B348C"/>
    <w:rsid w:val="005B44FB"/>
    <w:rsid w:val="005B57D1"/>
    <w:rsid w:val="005C012B"/>
    <w:rsid w:val="005C0349"/>
    <w:rsid w:val="005C03FF"/>
    <w:rsid w:val="005C1408"/>
    <w:rsid w:val="005C4247"/>
    <w:rsid w:val="005C4E7A"/>
    <w:rsid w:val="005C579B"/>
    <w:rsid w:val="005C7643"/>
    <w:rsid w:val="005C7B49"/>
    <w:rsid w:val="005D13B3"/>
    <w:rsid w:val="005D1656"/>
    <w:rsid w:val="005D16D4"/>
    <w:rsid w:val="005D48C2"/>
    <w:rsid w:val="005D48EF"/>
    <w:rsid w:val="005E0129"/>
    <w:rsid w:val="005E0ABA"/>
    <w:rsid w:val="005E13F3"/>
    <w:rsid w:val="005E16DF"/>
    <w:rsid w:val="005E227E"/>
    <w:rsid w:val="005E46BF"/>
    <w:rsid w:val="005E5E11"/>
    <w:rsid w:val="005E5EF9"/>
    <w:rsid w:val="005E6702"/>
    <w:rsid w:val="005E6FB0"/>
    <w:rsid w:val="005E7A06"/>
    <w:rsid w:val="005F066B"/>
    <w:rsid w:val="005F1738"/>
    <w:rsid w:val="005F1C5E"/>
    <w:rsid w:val="005F1D39"/>
    <w:rsid w:val="005F2ACC"/>
    <w:rsid w:val="005F41B2"/>
    <w:rsid w:val="005F5001"/>
    <w:rsid w:val="00602509"/>
    <w:rsid w:val="0060369B"/>
    <w:rsid w:val="00603E47"/>
    <w:rsid w:val="006042AE"/>
    <w:rsid w:val="00605243"/>
    <w:rsid w:val="00605400"/>
    <w:rsid w:val="0060578B"/>
    <w:rsid w:val="006063DE"/>
    <w:rsid w:val="00606485"/>
    <w:rsid w:val="00606635"/>
    <w:rsid w:val="00606AD3"/>
    <w:rsid w:val="006073C9"/>
    <w:rsid w:val="00607902"/>
    <w:rsid w:val="00607FD9"/>
    <w:rsid w:val="0061095F"/>
    <w:rsid w:val="00610E78"/>
    <w:rsid w:val="00611846"/>
    <w:rsid w:val="00611D2F"/>
    <w:rsid w:val="00612D24"/>
    <w:rsid w:val="00613F0A"/>
    <w:rsid w:val="006159BD"/>
    <w:rsid w:val="00616919"/>
    <w:rsid w:val="006176A6"/>
    <w:rsid w:val="006179FC"/>
    <w:rsid w:val="0062052E"/>
    <w:rsid w:val="00623D48"/>
    <w:rsid w:val="00623FDF"/>
    <w:rsid w:val="006257E0"/>
    <w:rsid w:val="006258B6"/>
    <w:rsid w:val="006259F8"/>
    <w:rsid w:val="00626323"/>
    <w:rsid w:val="00626768"/>
    <w:rsid w:val="00626DE2"/>
    <w:rsid w:val="00627125"/>
    <w:rsid w:val="00627C2A"/>
    <w:rsid w:val="00631064"/>
    <w:rsid w:val="00634E49"/>
    <w:rsid w:val="00635A8F"/>
    <w:rsid w:val="00635C58"/>
    <w:rsid w:val="0063752C"/>
    <w:rsid w:val="00637F20"/>
    <w:rsid w:val="00637FA0"/>
    <w:rsid w:val="0064131C"/>
    <w:rsid w:val="00641FFA"/>
    <w:rsid w:val="00642655"/>
    <w:rsid w:val="00642F6F"/>
    <w:rsid w:val="0064543A"/>
    <w:rsid w:val="00645F49"/>
    <w:rsid w:val="006472B9"/>
    <w:rsid w:val="00647AAE"/>
    <w:rsid w:val="00647FB5"/>
    <w:rsid w:val="00651AFD"/>
    <w:rsid w:val="006524CB"/>
    <w:rsid w:val="00655A62"/>
    <w:rsid w:val="006566D6"/>
    <w:rsid w:val="00656FE1"/>
    <w:rsid w:val="00657594"/>
    <w:rsid w:val="00657BAD"/>
    <w:rsid w:val="00661C50"/>
    <w:rsid w:val="00661EF2"/>
    <w:rsid w:val="00662559"/>
    <w:rsid w:val="006627E4"/>
    <w:rsid w:val="0066471B"/>
    <w:rsid w:val="00664741"/>
    <w:rsid w:val="006648B1"/>
    <w:rsid w:val="006649BE"/>
    <w:rsid w:val="00672555"/>
    <w:rsid w:val="00672582"/>
    <w:rsid w:val="00676D9E"/>
    <w:rsid w:val="00676EB6"/>
    <w:rsid w:val="00677A83"/>
    <w:rsid w:val="006802E2"/>
    <w:rsid w:val="00681653"/>
    <w:rsid w:val="00681886"/>
    <w:rsid w:val="006822F0"/>
    <w:rsid w:val="00682DD5"/>
    <w:rsid w:val="00684891"/>
    <w:rsid w:val="00686551"/>
    <w:rsid w:val="006916B9"/>
    <w:rsid w:val="00692FDD"/>
    <w:rsid w:val="00693E5F"/>
    <w:rsid w:val="006956C5"/>
    <w:rsid w:val="00695894"/>
    <w:rsid w:val="00695A90"/>
    <w:rsid w:val="00696527"/>
    <w:rsid w:val="00696974"/>
    <w:rsid w:val="0069744D"/>
    <w:rsid w:val="006A0019"/>
    <w:rsid w:val="006A05B2"/>
    <w:rsid w:val="006A1998"/>
    <w:rsid w:val="006A1D37"/>
    <w:rsid w:val="006A2737"/>
    <w:rsid w:val="006A40B3"/>
    <w:rsid w:val="006A56F7"/>
    <w:rsid w:val="006A5F0F"/>
    <w:rsid w:val="006A6BBF"/>
    <w:rsid w:val="006A79CB"/>
    <w:rsid w:val="006A7F07"/>
    <w:rsid w:val="006B13A3"/>
    <w:rsid w:val="006B1962"/>
    <w:rsid w:val="006B2638"/>
    <w:rsid w:val="006B2726"/>
    <w:rsid w:val="006B2A90"/>
    <w:rsid w:val="006B3100"/>
    <w:rsid w:val="006B3732"/>
    <w:rsid w:val="006B38CF"/>
    <w:rsid w:val="006B4B96"/>
    <w:rsid w:val="006B5201"/>
    <w:rsid w:val="006B5D0D"/>
    <w:rsid w:val="006B6155"/>
    <w:rsid w:val="006B6757"/>
    <w:rsid w:val="006B6B76"/>
    <w:rsid w:val="006B6CF7"/>
    <w:rsid w:val="006B7356"/>
    <w:rsid w:val="006C01E2"/>
    <w:rsid w:val="006C208D"/>
    <w:rsid w:val="006C2D4D"/>
    <w:rsid w:val="006C2FB2"/>
    <w:rsid w:val="006C3558"/>
    <w:rsid w:val="006C43F0"/>
    <w:rsid w:val="006C48F2"/>
    <w:rsid w:val="006C56AE"/>
    <w:rsid w:val="006C6567"/>
    <w:rsid w:val="006C6589"/>
    <w:rsid w:val="006C703D"/>
    <w:rsid w:val="006D230C"/>
    <w:rsid w:val="006D2E6F"/>
    <w:rsid w:val="006D3C3F"/>
    <w:rsid w:val="006D47AB"/>
    <w:rsid w:val="006D4A2F"/>
    <w:rsid w:val="006D5ACF"/>
    <w:rsid w:val="006D5DE5"/>
    <w:rsid w:val="006D6884"/>
    <w:rsid w:val="006D6FDB"/>
    <w:rsid w:val="006E00FE"/>
    <w:rsid w:val="006E1AC3"/>
    <w:rsid w:val="006E23A7"/>
    <w:rsid w:val="006E317E"/>
    <w:rsid w:val="006E330E"/>
    <w:rsid w:val="006E3627"/>
    <w:rsid w:val="006E3699"/>
    <w:rsid w:val="006E39C0"/>
    <w:rsid w:val="006E47D5"/>
    <w:rsid w:val="006E5AC3"/>
    <w:rsid w:val="006E63BC"/>
    <w:rsid w:val="006E7069"/>
    <w:rsid w:val="006E71D4"/>
    <w:rsid w:val="006E7839"/>
    <w:rsid w:val="006F0EE0"/>
    <w:rsid w:val="006F125F"/>
    <w:rsid w:val="006F2D73"/>
    <w:rsid w:val="006F3E80"/>
    <w:rsid w:val="006F4076"/>
    <w:rsid w:val="006F49DC"/>
    <w:rsid w:val="006F50E7"/>
    <w:rsid w:val="006F5774"/>
    <w:rsid w:val="006F580B"/>
    <w:rsid w:val="006F58E3"/>
    <w:rsid w:val="006F6D4A"/>
    <w:rsid w:val="006F6DA3"/>
    <w:rsid w:val="006F6F19"/>
    <w:rsid w:val="006F6F4C"/>
    <w:rsid w:val="006F7D37"/>
    <w:rsid w:val="00700889"/>
    <w:rsid w:val="0070362E"/>
    <w:rsid w:val="007046C9"/>
    <w:rsid w:val="00704743"/>
    <w:rsid w:val="007064CE"/>
    <w:rsid w:val="007074CA"/>
    <w:rsid w:val="00707C7A"/>
    <w:rsid w:val="00710904"/>
    <w:rsid w:val="00711EFE"/>
    <w:rsid w:val="007124AB"/>
    <w:rsid w:val="00713412"/>
    <w:rsid w:val="00713DBC"/>
    <w:rsid w:val="00713F70"/>
    <w:rsid w:val="007140F4"/>
    <w:rsid w:val="0071694F"/>
    <w:rsid w:val="00720D70"/>
    <w:rsid w:val="007221ED"/>
    <w:rsid w:val="00723D90"/>
    <w:rsid w:val="00725148"/>
    <w:rsid w:val="007303D4"/>
    <w:rsid w:val="00730BD1"/>
    <w:rsid w:val="00731DD7"/>
    <w:rsid w:val="00732C6E"/>
    <w:rsid w:val="00732E0A"/>
    <w:rsid w:val="00734522"/>
    <w:rsid w:val="00734DCE"/>
    <w:rsid w:val="00736446"/>
    <w:rsid w:val="007413B5"/>
    <w:rsid w:val="00741752"/>
    <w:rsid w:val="0074317F"/>
    <w:rsid w:val="007433CA"/>
    <w:rsid w:val="00743ABE"/>
    <w:rsid w:val="00744918"/>
    <w:rsid w:val="007461E6"/>
    <w:rsid w:val="0074687E"/>
    <w:rsid w:val="00747021"/>
    <w:rsid w:val="007503BE"/>
    <w:rsid w:val="00750C66"/>
    <w:rsid w:val="00754C3F"/>
    <w:rsid w:val="00755ECD"/>
    <w:rsid w:val="0075610B"/>
    <w:rsid w:val="007561F8"/>
    <w:rsid w:val="00756310"/>
    <w:rsid w:val="007564ED"/>
    <w:rsid w:val="00757691"/>
    <w:rsid w:val="007576B2"/>
    <w:rsid w:val="00757C76"/>
    <w:rsid w:val="007608F6"/>
    <w:rsid w:val="0076094E"/>
    <w:rsid w:val="00760CBB"/>
    <w:rsid w:val="00761092"/>
    <w:rsid w:val="0076120A"/>
    <w:rsid w:val="00764D41"/>
    <w:rsid w:val="00767EBD"/>
    <w:rsid w:val="007703F4"/>
    <w:rsid w:val="007706AA"/>
    <w:rsid w:val="00770FE7"/>
    <w:rsid w:val="007715D8"/>
    <w:rsid w:val="00772408"/>
    <w:rsid w:val="00772CF5"/>
    <w:rsid w:val="00772D1B"/>
    <w:rsid w:val="007736F5"/>
    <w:rsid w:val="007763BD"/>
    <w:rsid w:val="007764FC"/>
    <w:rsid w:val="00776578"/>
    <w:rsid w:val="0078070B"/>
    <w:rsid w:val="00780B18"/>
    <w:rsid w:val="00780DFD"/>
    <w:rsid w:val="007814A0"/>
    <w:rsid w:val="00781A73"/>
    <w:rsid w:val="00781D5D"/>
    <w:rsid w:val="0078209B"/>
    <w:rsid w:val="00783A8A"/>
    <w:rsid w:val="00784407"/>
    <w:rsid w:val="0078453C"/>
    <w:rsid w:val="0078497C"/>
    <w:rsid w:val="00787DB8"/>
    <w:rsid w:val="00791CC6"/>
    <w:rsid w:val="00791D42"/>
    <w:rsid w:val="00791ED3"/>
    <w:rsid w:val="0079200D"/>
    <w:rsid w:val="0079263E"/>
    <w:rsid w:val="007946EE"/>
    <w:rsid w:val="007974ED"/>
    <w:rsid w:val="007A01B5"/>
    <w:rsid w:val="007A1D70"/>
    <w:rsid w:val="007A1EA1"/>
    <w:rsid w:val="007A2340"/>
    <w:rsid w:val="007A3F29"/>
    <w:rsid w:val="007A4204"/>
    <w:rsid w:val="007A64CF"/>
    <w:rsid w:val="007A7DC4"/>
    <w:rsid w:val="007B22EB"/>
    <w:rsid w:val="007B29C6"/>
    <w:rsid w:val="007B3640"/>
    <w:rsid w:val="007B49FE"/>
    <w:rsid w:val="007B4F4D"/>
    <w:rsid w:val="007B5CA4"/>
    <w:rsid w:val="007B775F"/>
    <w:rsid w:val="007C3040"/>
    <w:rsid w:val="007C44EF"/>
    <w:rsid w:val="007C44F4"/>
    <w:rsid w:val="007C44F7"/>
    <w:rsid w:val="007C46C0"/>
    <w:rsid w:val="007C4E95"/>
    <w:rsid w:val="007C5928"/>
    <w:rsid w:val="007C6126"/>
    <w:rsid w:val="007C68D7"/>
    <w:rsid w:val="007D1FF5"/>
    <w:rsid w:val="007D218A"/>
    <w:rsid w:val="007D3202"/>
    <w:rsid w:val="007D4DEE"/>
    <w:rsid w:val="007D5104"/>
    <w:rsid w:val="007D525E"/>
    <w:rsid w:val="007D5263"/>
    <w:rsid w:val="007D61D1"/>
    <w:rsid w:val="007D6C12"/>
    <w:rsid w:val="007D6D71"/>
    <w:rsid w:val="007E33B0"/>
    <w:rsid w:val="007E4269"/>
    <w:rsid w:val="007E45A9"/>
    <w:rsid w:val="007E552B"/>
    <w:rsid w:val="007E567D"/>
    <w:rsid w:val="007E588C"/>
    <w:rsid w:val="007E6B29"/>
    <w:rsid w:val="007E79F2"/>
    <w:rsid w:val="007F0196"/>
    <w:rsid w:val="007F098D"/>
    <w:rsid w:val="007F356E"/>
    <w:rsid w:val="007F3AA8"/>
    <w:rsid w:val="007F450C"/>
    <w:rsid w:val="007F5E2A"/>
    <w:rsid w:val="007F6E7C"/>
    <w:rsid w:val="007F6FAE"/>
    <w:rsid w:val="007F7864"/>
    <w:rsid w:val="007F7886"/>
    <w:rsid w:val="007F7DB5"/>
    <w:rsid w:val="008002EB"/>
    <w:rsid w:val="00801483"/>
    <w:rsid w:val="00802208"/>
    <w:rsid w:val="0080257A"/>
    <w:rsid w:val="00802603"/>
    <w:rsid w:val="0080296F"/>
    <w:rsid w:val="00803157"/>
    <w:rsid w:val="00803480"/>
    <w:rsid w:val="00803730"/>
    <w:rsid w:val="00803F1A"/>
    <w:rsid w:val="008041C8"/>
    <w:rsid w:val="00804F21"/>
    <w:rsid w:val="0080525E"/>
    <w:rsid w:val="0080591B"/>
    <w:rsid w:val="008061C6"/>
    <w:rsid w:val="00806AD3"/>
    <w:rsid w:val="00810248"/>
    <w:rsid w:val="00810558"/>
    <w:rsid w:val="0081114C"/>
    <w:rsid w:val="008122D3"/>
    <w:rsid w:val="00812F2F"/>
    <w:rsid w:val="0081357B"/>
    <w:rsid w:val="00813AAD"/>
    <w:rsid w:val="00816D1A"/>
    <w:rsid w:val="00816F75"/>
    <w:rsid w:val="00817598"/>
    <w:rsid w:val="00817951"/>
    <w:rsid w:val="0082072B"/>
    <w:rsid w:val="00821FFC"/>
    <w:rsid w:val="00822E20"/>
    <w:rsid w:val="00822EE8"/>
    <w:rsid w:val="00822F8E"/>
    <w:rsid w:val="0082460B"/>
    <w:rsid w:val="0082588E"/>
    <w:rsid w:val="0082753C"/>
    <w:rsid w:val="00827A7D"/>
    <w:rsid w:val="008301F1"/>
    <w:rsid w:val="0083107B"/>
    <w:rsid w:val="00833881"/>
    <w:rsid w:val="008340BB"/>
    <w:rsid w:val="00834330"/>
    <w:rsid w:val="0083767B"/>
    <w:rsid w:val="00837C0C"/>
    <w:rsid w:val="00842832"/>
    <w:rsid w:val="00843628"/>
    <w:rsid w:val="00843A80"/>
    <w:rsid w:val="00845B3B"/>
    <w:rsid w:val="00847129"/>
    <w:rsid w:val="00850297"/>
    <w:rsid w:val="00853CFC"/>
    <w:rsid w:val="008544FD"/>
    <w:rsid w:val="00857824"/>
    <w:rsid w:val="00860042"/>
    <w:rsid w:val="0086195E"/>
    <w:rsid w:val="00863520"/>
    <w:rsid w:val="00863537"/>
    <w:rsid w:val="00863FA1"/>
    <w:rsid w:val="00866AD8"/>
    <w:rsid w:val="0086703E"/>
    <w:rsid w:val="00867243"/>
    <w:rsid w:val="00867248"/>
    <w:rsid w:val="00870328"/>
    <w:rsid w:val="00870AAD"/>
    <w:rsid w:val="00871014"/>
    <w:rsid w:val="0087119A"/>
    <w:rsid w:val="008712C1"/>
    <w:rsid w:val="008713E3"/>
    <w:rsid w:val="008734F9"/>
    <w:rsid w:val="00874364"/>
    <w:rsid w:val="008750C5"/>
    <w:rsid w:val="0087522A"/>
    <w:rsid w:val="0087532B"/>
    <w:rsid w:val="00875E93"/>
    <w:rsid w:val="008773EF"/>
    <w:rsid w:val="00880F05"/>
    <w:rsid w:val="00882671"/>
    <w:rsid w:val="00883B83"/>
    <w:rsid w:val="00883DCB"/>
    <w:rsid w:val="0088433B"/>
    <w:rsid w:val="00884A9F"/>
    <w:rsid w:val="00884DCF"/>
    <w:rsid w:val="00885514"/>
    <w:rsid w:val="00885CE9"/>
    <w:rsid w:val="00885E35"/>
    <w:rsid w:val="00886A0A"/>
    <w:rsid w:val="00890299"/>
    <w:rsid w:val="008911E6"/>
    <w:rsid w:val="0089160A"/>
    <w:rsid w:val="00891BA3"/>
    <w:rsid w:val="00892D48"/>
    <w:rsid w:val="008966DE"/>
    <w:rsid w:val="008A0865"/>
    <w:rsid w:val="008A0B13"/>
    <w:rsid w:val="008A122B"/>
    <w:rsid w:val="008A3A9F"/>
    <w:rsid w:val="008A3CFF"/>
    <w:rsid w:val="008A43C3"/>
    <w:rsid w:val="008A55F8"/>
    <w:rsid w:val="008A64C7"/>
    <w:rsid w:val="008B05DB"/>
    <w:rsid w:val="008B05E5"/>
    <w:rsid w:val="008B08A7"/>
    <w:rsid w:val="008B24BD"/>
    <w:rsid w:val="008C06B2"/>
    <w:rsid w:val="008C083D"/>
    <w:rsid w:val="008C1C1C"/>
    <w:rsid w:val="008C1D2C"/>
    <w:rsid w:val="008C2549"/>
    <w:rsid w:val="008C26F0"/>
    <w:rsid w:val="008C4ED7"/>
    <w:rsid w:val="008C512E"/>
    <w:rsid w:val="008C625D"/>
    <w:rsid w:val="008C667C"/>
    <w:rsid w:val="008C6B84"/>
    <w:rsid w:val="008C7D1C"/>
    <w:rsid w:val="008D023A"/>
    <w:rsid w:val="008D1B72"/>
    <w:rsid w:val="008D2FBB"/>
    <w:rsid w:val="008D31B3"/>
    <w:rsid w:val="008D3444"/>
    <w:rsid w:val="008D4C4E"/>
    <w:rsid w:val="008D50C0"/>
    <w:rsid w:val="008D58E6"/>
    <w:rsid w:val="008D6030"/>
    <w:rsid w:val="008D755F"/>
    <w:rsid w:val="008D7CEB"/>
    <w:rsid w:val="008E09E0"/>
    <w:rsid w:val="008E0CAD"/>
    <w:rsid w:val="008E2554"/>
    <w:rsid w:val="008E3911"/>
    <w:rsid w:val="008E3D3F"/>
    <w:rsid w:val="008E42BB"/>
    <w:rsid w:val="008E4E7C"/>
    <w:rsid w:val="008E5B2C"/>
    <w:rsid w:val="008E6576"/>
    <w:rsid w:val="008E670E"/>
    <w:rsid w:val="008E6FDA"/>
    <w:rsid w:val="008E7F6D"/>
    <w:rsid w:val="008F1495"/>
    <w:rsid w:val="008F1838"/>
    <w:rsid w:val="008F1D7A"/>
    <w:rsid w:val="008F211F"/>
    <w:rsid w:val="008F3E26"/>
    <w:rsid w:val="008F7CEA"/>
    <w:rsid w:val="008F7DAD"/>
    <w:rsid w:val="008F7DDE"/>
    <w:rsid w:val="00900115"/>
    <w:rsid w:val="00900A46"/>
    <w:rsid w:val="00902528"/>
    <w:rsid w:val="00903114"/>
    <w:rsid w:val="00903E5E"/>
    <w:rsid w:val="00904E45"/>
    <w:rsid w:val="00905ED2"/>
    <w:rsid w:val="00906DA9"/>
    <w:rsid w:val="00907286"/>
    <w:rsid w:val="009076D8"/>
    <w:rsid w:val="00910881"/>
    <w:rsid w:val="00910C6A"/>
    <w:rsid w:val="00912C39"/>
    <w:rsid w:val="00912FA2"/>
    <w:rsid w:val="009143F1"/>
    <w:rsid w:val="00915D0D"/>
    <w:rsid w:val="0091607B"/>
    <w:rsid w:val="009200B1"/>
    <w:rsid w:val="00922C7E"/>
    <w:rsid w:val="00923725"/>
    <w:rsid w:val="009241A3"/>
    <w:rsid w:val="00924B0B"/>
    <w:rsid w:val="00925F94"/>
    <w:rsid w:val="00926F6C"/>
    <w:rsid w:val="00927A40"/>
    <w:rsid w:val="00927D0C"/>
    <w:rsid w:val="00931358"/>
    <w:rsid w:val="00932A0E"/>
    <w:rsid w:val="009333D0"/>
    <w:rsid w:val="009336F0"/>
    <w:rsid w:val="00933A48"/>
    <w:rsid w:val="00933D6D"/>
    <w:rsid w:val="009347A5"/>
    <w:rsid w:val="00935778"/>
    <w:rsid w:val="009366C4"/>
    <w:rsid w:val="00936A66"/>
    <w:rsid w:val="00937E3A"/>
    <w:rsid w:val="00937F7C"/>
    <w:rsid w:val="009402C9"/>
    <w:rsid w:val="009412AA"/>
    <w:rsid w:val="00941553"/>
    <w:rsid w:val="00942F6B"/>
    <w:rsid w:val="009437C5"/>
    <w:rsid w:val="009439D8"/>
    <w:rsid w:val="00944A86"/>
    <w:rsid w:val="0094575F"/>
    <w:rsid w:val="00945E70"/>
    <w:rsid w:val="00946196"/>
    <w:rsid w:val="00946627"/>
    <w:rsid w:val="00946A2D"/>
    <w:rsid w:val="009473D2"/>
    <w:rsid w:val="00950099"/>
    <w:rsid w:val="00952234"/>
    <w:rsid w:val="00952CF0"/>
    <w:rsid w:val="009557AC"/>
    <w:rsid w:val="00957898"/>
    <w:rsid w:val="009579E0"/>
    <w:rsid w:val="00957A96"/>
    <w:rsid w:val="00961238"/>
    <w:rsid w:val="009613D7"/>
    <w:rsid w:val="0096295E"/>
    <w:rsid w:val="0096341C"/>
    <w:rsid w:val="0096412B"/>
    <w:rsid w:val="00964B61"/>
    <w:rsid w:val="0096554F"/>
    <w:rsid w:val="00965755"/>
    <w:rsid w:val="0096614A"/>
    <w:rsid w:val="009668C8"/>
    <w:rsid w:val="00967761"/>
    <w:rsid w:val="00967E52"/>
    <w:rsid w:val="009705E7"/>
    <w:rsid w:val="00970843"/>
    <w:rsid w:val="0097193E"/>
    <w:rsid w:val="00972DA7"/>
    <w:rsid w:val="00973708"/>
    <w:rsid w:val="009754F3"/>
    <w:rsid w:val="009755D8"/>
    <w:rsid w:val="00975783"/>
    <w:rsid w:val="00975C3D"/>
    <w:rsid w:val="009764B0"/>
    <w:rsid w:val="00976AC1"/>
    <w:rsid w:val="00977D83"/>
    <w:rsid w:val="009808D7"/>
    <w:rsid w:val="009819C7"/>
    <w:rsid w:val="00982437"/>
    <w:rsid w:val="00983532"/>
    <w:rsid w:val="00983B53"/>
    <w:rsid w:val="0098550D"/>
    <w:rsid w:val="0098581A"/>
    <w:rsid w:val="00985C9C"/>
    <w:rsid w:val="00986022"/>
    <w:rsid w:val="009864CC"/>
    <w:rsid w:val="00986A18"/>
    <w:rsid w:val="00986B6E"/>
    <w:rsid w:val="00990B8F"/>
    <w:rsid w:val="009910CE"/>
    <w:rsid w:val="00991E70"/>
    <w:rsid w:val="00992AC2"/>
    <w:rsid w:val="009939CA"/>
    <w:rsid w:val="009942D2"/>
    <w:rsid w:val="00994A42"/>
    <w:rsid w:val="00994F8A"/>
    <w:rsid w:val="00995A02"/>
    <w:rsid w:val="00995BF7"/>
    <w:rsid w:val="00996258"/>
    <w:rsid w:val="009A0B4E"/>
    <w:rsid w:val="009A15FB"/>
    <w:rsid w:val="009A1B46"/>
    <w:rsid w:val="009A2B4B"/>
    <w:rsid w:val="009A2BF4"/>
    <w:rsid w:val="009A4CC5"/>
    <w:rsid w:val="009A526F"/>
    <w:rsid w:val="009A52AF"/>
    <w:rsid w:val="009A5834"/>
    <w:rsid w:val="009A686E"/>
    <w:rsid w:val="009A6BA8"/>
    <w:rsid w:val="009A774C"/>
    <w:rsid w:val="009A7B35"/>
    <w:rsid w:val="009B0913"/>
    <w:rsid w:val="009B1A19"/>
    <w:rsid w:val="009B27D6"/>
    <w:rsid w:val="009B2ADD"/>
    <w:rsid w:val="009B2B2C"/>
    <w:rsid w:val="009B34D3"/>
    <w:rsid w:val="009B3523"/>
    <w:rsid w:val="009B39FC"/>
    <w:rsid w:val="009B5716"/>
    <w:rsid w:val="009B6FD8"/>
    <w:rsid w:val="009B7347"/>
    <w:rsid w:val="009B7DB5"/>
    <w:rsid w:val="009C0309"/>
    <w:rsid w:val="009C0EF4"/>
    <w:rsid w:val="009C1E84"/>
    <w:rsid w:val="009C319B"/>
    <w:rsid w:val="009C5CE3"/>
    <w:rsid w:val="009C5F01"/>
    <w:rsid w:val="009C7497"/>
    <w:rsid w:val="009D0BEA"/>
    <w:rsid w:val="009D0BF8"/>
    <w:rsid w:val="009D47D8"/>
    <w:rsid w:val="009D4B9A"/>
    <w:rsid w:val="009D50B7"/>
    <w:rsid w:val="009D50BB"/>
    <w:rsid w:val="009D593E"/>
    <w:rsid w:val="009D7DBA"/>
    <w:rsid w:val="009E028F"/>
    <w:rsid w:val="009E076E"/>
    <w:rsid w:val="009E0865"/>
    <w:rsid w:val="009E0BC4"/>
    <w:rsid w:val="009E0E75"/>
    <w:rsid w:val="009E4025"/>
    <w:rsid w:val="009E456C"/>
    <w:rsid w:val="009E6BEB"/>
    <w:rsid w:val="009E6F0C"/>
    <w:rsid w:val="009E761C"/>
    <w:rsid w:val="009E7926"/>
    <w:rsid w:val="009F077F"/>
    <w:rsid w:val="009F1044"/>
    <w:rsid w:val="009F112F"/>
    <w:rsid w:val="009F1A77"/>
    <w:rsid w:val="009F321C"/>
    <w:rsid w:val="009F392D"/>
    <w:rsid w:val="009F3C28"/>
    <w:rsid w:val="009F5CD1"/>
    <w:rsid w:val="009F6CC0"/>
    <w:rsid w:val="00A0048D"/>
    <w:rsid w:val="00A0090F"/>
    <w:rsid w:val="00A00D4A"/>
    <w:rsid w:val="00A0195D"/>
    <w:rsid w:val="00A02636"/>
    <w:rsid w:val="00A038D5"/>
    <w:rsid w:val="00A05150"/>
    <w:rsid w:val="00A05E25"/>
    <w:rsid w:val="00A0688C"/>
    <w:rsid w:val="00A06B77"/>
    <w:rsid w:val="00A06E25"/>
    <w:rsid w:val="00A072E1"/>
    <w:rsid w:val="00A07FEE"/>
    <w:rsid w:val="00A12161"/>
    <w:rsid w:val="00A124A6"/>
    <w:rsid w:val="00A12D65"/>
    <w:rsid w:val="00A133AB"/>
    <w:rsid w:val="00A15E3F"/>
    <w:rsid w:val="00A16233"/>
    <w:rsid w:val="00A16F50"/>
    <w:rsid w:val="00A207D5"/>
    <w:rsid w:val="00A2123C"/>
    <w:rsid w:val="00A225D6"/>
    <w:rsid w:val="00A22783"/>
    <w:rsid w:val="00A23D74"/>
    <w:rsid w:val="00A2407F"/>
    <w:rsid w:val="00A259B7"/>
    <w:rsid w:val="00A25FD8"/>
    <w:rsid w:val="00A265F5"/>
    <w:rsid w:val="00A269FF"/>
    <w:rsid w:val="00A26F10"/>
    <w:rsid w:val="00A311C7"/>
    <w:rsid w:val="00A31641"/>
    <w:rsid w:val="00A32849"/>
    <w:rsid w:val="00A32C7A"/>
    <w:rsid w:val="00A330B9"/>
    <w:rsid w:val="00A34B93"/>
    <w:rsid w:val="00A36F7F"/>
    <w:rsid w:val="00A3737D"/>
    <w:rsid w:val="00A37A23"/>
    <w:rsid w:val="00A37BCE"/>
    <w:rsid w:val="00A41241"/>
    <w:rsid w:val="00A41519"/>
    <w:rsid w:val="00A43372"/>
    <w:rsid w:val="00A4376D"/>
    <w:rsid w:val="00A43DE9"/>
    <w:rsid w:val="00A454F5"/>
    <w:rsid w:val="00A47C47"/>
    <w:rsid w:val="00A5047F"/>
    <w:rsid w:val="00A50C4F"/>
    <w:rsid w:val="00A549D9"/>
    <w:rsid w:val="00A54B88"/>
    <w:rsid w:val="00A57285"/>
    <w:rsid w:val="00A57707"/>
    <w:rsid w:val="00A6009C"/>
    <w:rsid w:val="00A61011"/>
    <w:rsid w:val="00A6157E"/>
    <w:rsid w:val="00A64C2C"/>
    <w:rsid w:val="00A658AE"/>
    <w:rsid w:val="00A65A11"/>
    <w:rsid w:val="00A65A2D"/>
    <w:rsid w:val="00A70812"/>
    <w:rsid w:val="00A7088E"/>
    <w:rsid w:val="00A7238B"/>
    <w:rsid w:val="00A72B5B"/>
    <w:rsid w:val="00A7372E"/>
    <w:rsid w:val="00A749A8"/>
    <w:rsid w:val="00A74A63"/>
    <w:rsid w:val="00A74EE8"/>
    <w:rsid w:val="00A75096"/>
    <w:rsid w:val="00A7607E"/>
    <w:rsid w:val="00A7613F"/>
    <w:rsid w:val="00A76318"/>
    <w:rsid w:val="00A775E8"/>
    <w:rsid w:val="00A815B2"/>
    <w:rsid w:val="00A8355A"/>
    <w:rsid w:val="00A84A94"/>
    <w:rsid w:val="00A8568F"/>
    <w:rsid w:val="00A8666D"/>
    <w:rsid w:val="00A86A2B"/>
    <w:rsid w:val="00A906B7"/>
    <w:rsid w:val="00A90F61"/>
    <w:rsid w:val="00A910CF"/>
    <w:rsid w:val="00A91615"/>
    <w:rsid w:val="00A91B6A"/>
    <w:rsid w:val="00A91C7F"/>
    <w:rsid w:val="00A93F6E"/>
    <w:rsid w:val="00A95721"/>
    <w:rsid w:val="00A95B29"/>
    <w:rsid w:val="00A966A9"/>
    <w:rsid w:val="00A97AE8"/>
    <w:rsid w:val="00AA04D3"/>
    <w:rsid w:val="00AA1893"/>
    <w:rsid w:val="00AA2654"/>
    <w:rsid w:val="00AA28C2"/>
    <w:rsid w:val="00AA2C56"/>
    <w:rsid w:val="00AA3736"/>
    <w:rsid w:val="00AA3A60"/>
    <w:rsid w:val="00AA4882"/>
    <w:rsid w:val="00AA4F57"/>
    <w:rsid w:val="00AA4F73"/>
    <w:rsid w:val="00AA5454"/>
    <w:rsid w:val="00AA54E7"/>
    <w:rsid w:val="00AA638D"/>
    <w:rsid w:val="00AA6E08"/>
    <w:rsid w:val="00AA6E96"/>
    <w:rsid w:val="00AA7183"/>
    <w:rsid w:val="00AA7A17"/>
    <w:rsid w:val="00AB0C6E"/>
    <w:rsid w:val="00AB1F96"/>
    <w:rsid w:val="00AB2CE2"/>
    <w:rsid w:val="00AB3C5D"/>
    <w:rsid w:val="00AB7A06"/>
    <w:rsid w:val="00AC0B4E"/>
    <w:rsid w:val="00AC1807"/>
    <w:rsid w:val="00AC2718"/>
    <w:rsid w:val="00AC3733"/>
    <w:rsid w:val="00AC4410"/>
    <w:rsid w:val="00AC585E"/>
    <w:rsid w:val="00AC73B8"/>
    <w:rsid w:val="00AC7A7C"/>
    <w:rsid w:val="00AC7D0A"/>
    <w:rsid w:val="00AD0301"/>
    <w:rsid w:val="00AD3598"/>
    <w:rsid w:val="00AD4304"/>
    <w:rsid w:val="00AD4D7D"/>
    <w:rsid w:val="00AD5077"/>
    <w:rsid w:val="00AD5301"/>
    <w:rsid w:val="00AD589C"/>
    <w:rsid w:val="00AD685E"/>
    <w:rsid w:val="00AD6CA2"/>
    <w:rsid w:val="00AD6E83"/>
    <w:rsid w:val="00AE009F"/>
    <w:rsid w:val="00AE0541"/>
    <w:rsid w:val="00AE08B5"/>
    <w:rsid w:val="00AE1659"/>
    <w:rsid w:val="00AE1E21"/>
    <w:rsid w:val="00AE33E0"/>
    <w:rsid w:val="00AE378D"/>
    <w:rsid w:val="00AE47D3"/>
    <w:rsid w:val="00AE5108"/>
    <w:rsid w:val="00AE6E44"/>
    <w:rsid w:val="00AF035F"/>
    <w:rsid w:val="00AF053A"/>
    <w:rsid w:val="00AF06E7"/>
    <w:rsid w:val="00AF3128"/>
    <w:rsid w:val="00AF3B48"/>
    <w:rsid w:val="00AF3D1F"/>
    <w:rsid w:val="00AF454F"/>
    <w:rsid w:val="00AF5410"/>
    <w:rsid w:val="00AF719A"/>
    <w:rsid w:val="00AF7F0D"/>
    <w:rsid w:val="00B008EF"/>
    <w:rsid w:val="00B016B1"/>
    <w:rsid w:val="00B01DFE"/>
    <w:rsid w:val="00B01E06"/>
    <w:rsid w:val="00B022FF"/>
    <w:rsid w:val="00B023E9"/>
    <w:rsid w:val="00B04E4E"/>
    <w:rsid w:val="00B04E55"/>
    <w:rsid w:val="00B05D40"/>
    <w:rsid w:val="00B0660E"/>
    <w:rsid w:val="00B06B29"/>
    <w:rsid w:val="00B07015"/>
    <w:rsid w:val="00B07AD7"/>
    <w:rsid w:val="00B07C9A"/>
    <w:rsid w:val="00B07F6E"/>
    <w:rsid w:val="00B108AE"/>
    <w:rsid w:val="00B10E7E"/>
    <w:rsid w:val="00B114A1"/>
    <w:rsid w:val="00B11E11"/>
    <w:rsid w:val="00B12E5C"/>
    <w:rsid w:val="00B14804"/>
    <w:rsid w:val="00B1487B"/>
    <w:rsid w:val="00B1619F"/>
    <w:rsid w:val="00B1791D"/>
    <w:rsid w:val="00B17E17"/>
    <w:rsid w:val="00B17EC6"/>
    <w:rsid w:val="00B2193D"/>
    <w:rsid w:val="00B21B97"/>
    <w:rsid w:val="00B21E1C"/>
    <w:rsid w:val="00B2247C"/>
    <w:rsid w:val="00B22771"/>
    <w:rsid w:val="00B24316"/>
    <w:rsid w:val="00B2464C"/>
    <w:rsid w:val="00B2624A"/>
    <w:rsid w:val="00B27429"/>
    <w:rsid w:val="00B274DF"/>
    <w:rsid w:val="00B3007E"/>
    <w:rsid w:val="00B30099"/>
    <w:rsid w:val="00B317B5"/>
    <w:rsid w:val="00B34081"/>
    <w:rsid w:val="00B34EE1"/>
    <w:rsid w:val="00B35626"/>
    <w:rsid w:val="00B35D6F"/>
    <w:rsid w:val="00B35FE1"/>
    <w:rsid w:val="00B360F4"/>
    <w:rsid w:val="00B36650"/>
    <w:rsid w:val="00B37252"/>
    <w:rsid w:val="00B378D9"/>
    <w:rsid w:val="00B400E6"/>
    <w:rsid w:val="00B405D2"/>
    <w:rsid w:val="00B40A72"/>
    <w:rsid w:val="00B40C03"/>
    <w:rsid w:val="00B40E7C"/>
    <w:rsid w:val="00B4152D"/>
    <w:rsid w:val="00B420D2"/>
    <w:rsid w:val="00B42EDF"/>
    <w:rsid w:val="00B43227"/>
    <w:rsid w:val="00B443C0"/>
    <w:rsid w:val="00B452A3"/>
    <w:rsid w:val="00B45D40"/>
    <w:rsid w:val="00B50F7B"/>
    <w:rsid w:val="00B51104"/>
    <w:rsid w:val="00B52FB3"/>
    <w:rsid w:val="00B5535F"/>
    <w:rsid w:val="00B5537A"/>
    <w:rsid w:val="00B55468"/>
    <w:rsid w:val="00B5635C"/>
    <w:rsid w:val="00B57EF2"/>
    <w:rsid w:val="00B60428"/>
    <w:rsid w:val="00B61668"/>
    <w:rsid w:val="00B62498"/>
    <w:rsid w:val="00B636F2"/>
    <w:rsid w:val="00B638ED"/>
    <w:rsid w:val="00B64BC0"/>
    <w:rsid w:val="00B65ABC"/>
    <w:rsid w:val="00B665D7"/>
    <w:rsid w:val="00B6754D"/>
    <w:rsid w:val="00B67C5F"/>
    <w:rsid w:val="00B70158"/>
    <w:rsid w:val="00B709BC"/>
    <w:rsid w:val="00B72C50"/>
    <w:rsid w:val="00B72C8C"/>
    <w:rsid w:val="00B72E4A"/>
    <w:rsid w:val="00B75E4D"/>
    <w:rsid w:val="00B77E78"/>
    <w:rsid w:val="00B8025E"/>
    <w:rsid w:val="00B80A7A"/>
    <w:rsid w:val="00B80CE4"/>
    <w:rsid w:val="00B81EAA"/>
    <w:rsid w:val="00B82340"/>
    <w:rsid w:val="00B82F8E"/>
    <w:rsid w:val="00B8422B"/>
    <w:rsid w:val="00B84BDF"/>
    <w:rsid w:val="00B84FF5"/>
    <w:rsid w:val="00B86830"/>
    <w:rsid w:val="00B86E59"/>
    <w:rsid w:val="00B87FDB"/>
    <w:rsid w:val="00B92C15"/>
    <w:rsid w:val="00B93C90"/>
    <w:rsid w:val="00B93E02"/>
    <w:rsid w:val="00B94929"/>
    <w:rsid w:val="00B95874"/>
    <w:rsid w:val="00B97220"/>
    <w:rsid w:val="00B9759D"/>
    <w:rsid w:val="00B97B8A"/>
    <w:rsid w:val="00B97DEB"/>
    <w:rsid w:val="00BA3405"/>
    <w:rsid w:val="00BA35F1"/>
    <w:rsid w:val="00BA469F"/>
    <w:rsid w:val="00BA47FE"/>
    <w:rsid w:val="00BA65EE"/>
    <w:rsid w:val="00BA6857"/>
    <w:rsid w:val="00BB1A1E"/>
    <w:rsid w:val="00BB1B3C"/>
    <w:rsid w:val="00BB2AE2"/>
    <w:rsid w:val="00BB2E88"/>
    <w:rsid w:val="00BB5A89"/>
    <w:rsid w:val="00BB5B87"/>
    <w:rsid w:val="00BB6030"/>
    <w:rsid w:val="00BC00DB"/>
    <w:rsid w:val="00BC042E"/>
    <w:rsid w:val="00BC1F58"/>
    <w:rsid w:val="00BC32C1"/>
    <w:rsid w:val="00BC554F"/>
    <w:rsid w:val="00BC5731"/>
    <w:rsid w:val="00BC6074"/>
    <w:rsid w:val="00BC6345"/>
    <w:rsid w:val="00BC73C3"/>
    <w:rsid w:val="00BD1BA0"/>
    <w:rsid w:val="00BD4FF7"/>
    <w:rsid w:val="00BD6000"/>
    <w:rsid w:val="00BD664B"/>
    <w:rsid w:val="00BD6969"/>
    <w:rsid w:val="00BD7316"/>
    <w:rsid w:val="00BD743C"/>
    <w:rsid w:val="00BD7AA0"/>
    <w:rsid w:val="00BE0941"/>
    <w:rsid w:val="00BE0A9F"/>
    <w:rsid w:val="00BE1F88"/>
    <w:rsid w:val="00BE209E"/>
    <w:rsid w:val="00BE41C1"/>
    <w:rsid w:val="00BE48A5"/>
    <w:rsid w:val="00BE611E"/>
    <w:rsid w:val="00BE6286"/>
    <w:rsid w:val="00BE77ED"/>
    <w:rsid w:val="00BF0345"/>
    <w:rsid w:val="00BF1CDD"/>
    <w:rsid w:val="00BF390F"/>
    <w:rsid w:val="00BF4E63"/>
    <w:rsid w:val="00BF5898"/>
    <w:rsid w:val="00BF71F1"/>
    <w:rsid w:val="00BF7D53"/>
    <w:rsid w:val="00C0058B"/>
    <w:rsid w:val="00C006E4"/>
    <w:rsid w:val="00C02B60"/>
    <w:rsid w:val="00C030F0"/>
    <w:rsid w:val="00C05550"/>
    <w:rsid w:val="00C05AD0"/>
    <w:rsid w:val="00C10367"/>
    <w:rsid w:val="00C107EF"/>
    <w:rsid w:val="00C10F8A"/>
    <w:rsid w:val="00C11658"/>
    <w:rsid w:val="00C11A83"/>
    <w:rsid w:val="00C126F8"/>
    <w:rsid w:val="00C150E1"/>
    <w:rsid w:val="00C15D99"/>
    <w:rsid w:val="00C170D3"/>
    <w:rsid w:val="00C20270"/>
    <w:rsid w:val="00C20A86"/>
    <w:rsid w:val="00C2126F"/>
    <w:rsid w:val="00C21474"/>
    <w:rsid w:val="00C21A04"/>
    <w:rsid w:val="00C25A6A"/>
    <w:rsid w:val="00C27023"/>
    <w:rsid w:val="00C27097"/>
    <w:rsid w:val="00C27D08"/>
    <w:rsid w:val="00C30897"/>
    <w:rsid w:val="00C30D4D"/>
    <w:rsid w:val="00C315B6"/>
    <w:rsid w:val="00C33284"/>
    <w:rsid w:val="00C3492B"/>
    <w:rsid w:val="00C350E8"/>
    <w:rsid w:val="00C36A60"/>
    <w:rsid w:val="00C37171"/>
    <w:rsid w:val="00C37B11"/>
    <w:rsid w:val="00C40879"/>
    <w:rsid w:val="00C40F6D"/>
    <w:rsid w:val="00C41189"/>
    <w:rsid w:val="00C42BF0"/>
    <w:rsid w:val="00C42C10"/>
    <w:rsid w:val="00C44845"/>
    <w:rsid w:val="00C44964"/>
    <w:rsid w:val="00C451D7"/>
    <w:rsid w:val="00C4591D"/>
    <w:rsid w:val="00C45A2D"/>
    <w:rsid w:val="00C46AD6"/>
    <w:rsid w:val="00C46F76"/>
    <w:rsid w:val="00C5038E"/>
    <w:rsid w:val="00C51DB5"/>
    <w:rsid w:val="00C53914"/>
    <w:rsid w:val="00C60485"/>
    <w:rsid w:val="00C60C0E"/>
    <w:rsid w:val="00C62483"/>
    <w:rsid w:val="00C633A0"/>
    <w:rsid w:val="00C63A15"/>
    <w:rsid w:val="00C64EDD"/>
    <w:rsid w:val="00C6514F"/>
    <w:rsid w:val="00C65842"/>
    <w:rsid w:val="00C65C0E"/>
    <w:rsid w:val="00C673B9"/>
    <w:rsid w:val="00C679AD"/>
    <w:rsid w:val="00C67AAE"/>
    <w:rsid w:val="00C71A13"/>
    <w:rsid w:val="00C71E67"/>
    <w:rsid w:val="00C73DD2"/>
    <w:rsid w:val="00C744E6"/>
    <w:rsid w:val="00C74912"/>
    <w:rsid w:val="00C75494"/>
    <w:rsid w:val="00C771A2"/>
    <w:rsid w:val="00C77C3A"/>
    <w:rsid w:val="00C80262"/>
    <w:rsid w:val="00C814C6"/>
    <w:rsid w:val="00C82E8B"/>
    <w:rsid w:val="00C844DF"/>
    <w:rsid w:val="00C84643"/>
    <w:rsid w:val="00C849CB"/>
    <w:rsid w:val="00C849D0"/>
    <w:rsid w:val="00C85448"/>
    <w:rsid w:val="00C85DC6"/>
    <w:rsid w:val="00C868FB"/>
    <w:rsid w:val="00C87A2B"/>
    <w:rsid w:val="00C924E4"/>
    <w:rsid w:val="00C93CE6"/>
    <w:rsid w:val="00C949B1"/>
    <w:rsid w:val="00C94C27"/>
    <w:rsid w:val="00C95313"/>
    <w:rsid w:val="00C95C21"/>
    <w:rsid w:val="00C95D63"/>
    <w:rsid w:val="00C963D9"/>
    <w:rsid w:val="00C96623"/>
    <w:rsid w:val="00C97AF9"/>
    <w:rsid w:val="00CA0E16"/>
    <w:rsid w:val="00CA2EEE"/>
    <w:rsid w:val="00CA315E"/>
    <w:rsid w:val="00CA3D62"/>
    <w:rsid w:val="00CA4223"/>
    <w:rsid w:val="00CA4CDE"/>
    <w:rsid w:val="00CA4E33"/>
    <w:rsid w:val="00CA5EB0"/>
    <w:rsid w:val="00CA65A6"/>
    <w:rsid w:val="00CA6987"/>
    <w:rsid w:val="00CA7EE8"/>
    <w:rsid w:val="00CB118C"/>
    <w:rsid w:val="00CB3DB9"/>
    <w:rsid w:val="00CB405A"/>
    <w:rsid w:val="00CB437C"/>
    <w:rsid w:val="00CB63B2"/>
    <w:rsid w:val="00CC1051"/>
    <w:rsid w:val="00CC12E0"/>
    <w:rsid w:val="00CC19B9"/>
    <w:rsid w:val="00CC1DD8"/>
    <w:rsid w:val="00CC2DE5"/>
    <w:rsid w:val="00CC30CC"/>
    <w:rsid w:val="00CC3910"/>
    <w:rsid w:val="00CC3B7B"/>
    <w:rsid w:val="00CC4069"/>
    <w:rsid w:val="00CC4955"/>
    <w:rsid w:val="00CC532A"/>
    <w:rsid w:val="00CC57B4"/>
    <w:rsid w:val="00CC7D0C"/>
    <w:rsid w:val="00CD00AE"/>
    <w:rsid w:val="00CD10C8"/>
    <w:rsid w:val="00CD489F"/>
    <w:rsid w:val="00CD566F"/>
    <w:rsid w:val="00CD57FA"/>
    <w:rsid w:val="00CE150A"/>
    <w:rsid w:val="00CE28E2"/>
    <w:rsid w:val="00CE2D4C"/>
    <w:rsid w:val="00CE2FBB"/>
    <w:rsid w:val="00CE4D1C"/>
    <w:rsid w:val="00CE5350"/>
    <w:rsid w:val="00CE7423"/>
    <w:rsid w:val="00CF083D"/>
    <w:rsid w:val="00CF0887"/>
    <w:rsid w:val="00CF0B71"/>
    <w:rsid w:val="00CF12F9"/>
    <w:rsid w:val="00CF1DED"/>
    <w:rsid w:val="00CF219A"/>
    <w:rsid w:val="00CF3498"/>
    <w:rsid w:val="00CF3625"/>
    <w:rsid w:val="00CF4302"/>
    <w:rsid w:val="00CF5337"/>
    <w:rsid w:val="00CF60A5"/>
    <w:rsid w:val="00CF64C8"/>
    <w:rsid w:val="00CF6B86"/>
    <w:rsid w:val="00CF70C2"/>
    <w:rsid w:val="00CF7C74"/>
    <w:rsid w:val="00D0018C"/>
    <w:rsid w:val="00D009A7"/>
    <w:rsid w:val="00D00FB9"/>
    <w:rsid w:val="00D01ED0"/>
    <w:rsid w:val="00D02969"/>
    <w:rsid w:val="00D02FC8"/>
    <w:rsid w:val="00D036D9"/>
    <w:rsid w:val="00D062B7"/>
    <w:rsid w:val="00D07C1A"/>
    <w:rsid w:val="00D07F3C"/>
    <w:rsid w:val="00D107D9"/>
    <w:rsid w:val="00D10DF8"/>
    <w:rsid w:val="00D11769"/>
    <w:rsid w:val="00D127FF"/>
    <w:rsid w:val="00D1288C"/>
    <w:rsid w:val="00D12922"/>
    <w:rsid w:val="00D15777"/>
    <w:rsid w:val="00D167A6"/>
    <w:rsid w:val="00D16F4D"/>
    <w:rsid w:val="00D17976"/>
    <w:rsid w:val="00D21105"/>
    <w:rsid w:val="00D2158F"/>
    <w:rsid w:val="00D215F2"/>
    <w:rsid w:val="00D2178F"/>
    <w:rsid w:val="00D22276"/>
    <w:rsid w:val="00D22420"/>
    <w:rsid w:val="00D22A1D"/>
    <w:rsid w:val="00D22ABE"/>
    <w:rsid w:val="00D25080"/>
    <w:rsid w:val="00D25248"/>
    <w:rsid w:val="00D25E62"/>
    <w:rsid w:val="00D26534"/>
    <w:rsid w:val="00D26712"/>
    <w:rsid w:val="00D277EA"/>
    <w:rsid w:val="00D27F76"/>
    <w:rsid w:val="00D30F0D"/>
    <w:rsid w:val="00D31762"/>
    <w:rsid w:val="00D318CC"/>
    <w:rsid w:val="00D32902"/>
    <w:rsid w:val="00D3299F"/>
    <w:rsid w:val="00D33CA2"/>
    <w:rsid w:val="00D34239"/>
    <w:rsid w:val="00D346E4"/>
    <w:rsid w:val="00D34740"/>
    <w:rsid w:val="00D35577"/>
    <w:rsid w:val="00D35F48"/>
    <w:rsid w:val="00D368E6"/>
    <w:rsid w:val="00D36B4E"/>
    <w:rsid w:val="00D37D2D"/>
    <w:rsid w:val="00D400A0"/>
    <w:rsid w:val="00D41291"/>
    <w:rsid w:val="00D41F63"/>
    <w:rsid w:val="00D429ED"/>
    <w:rsid w:val="00D4322A"/>
    <w:rsid w:val="00D45366"/>
    <w:rsid w:val="00D45C84"/>
    <w:rsid w:val="00D4689B"/>
    <w:rsid w:val="00D4742C"/>
    <w:rsid w:val="00D525C5"/>
    <w:rsid w:val="00D52EF5"/>
    <w:rsid w:val="00D536EA"/>
    <w:rsid w:val="00D54EDB"/>
    <w:rsid w:val="00D555C9"/>
    <w:rsid w:val="00D56615"/>
    <w:rsid w:val="00D571E0"/>
    <w:rsid w:val="00D57212"/>
    <w:rsid w:val="00D574B3"/>
    <w:rsid w:val="00D57D1F"/>
    <w:rsid w:val="00D60B40"/>
    <w:rsid w:val="00D60B72"/>
    <w:rsid w:val="00D6131A"/>
    <w:rsid w:val="00D61884"/>
    <w:rsid w:val="00D6202C"/>
    <w:rsid w:val="00D6467A"/>
    <w:rsid w:val="00D65778"/>
    <w:rsid w:val="00D65E2F"/>
    <w:rsid w:val="00D66FEA"/>
    <w:rsid w:val="00D72940"/>
    <w:rsid w:val="00D72EA4"/>
    <w:rsid w:val="00D72FD8"/>
    <w:rsid w:val="00D73D58"/>
    <w:rsid w:val="00D73D6B"/>
    <w:rsid w:val="00D73EE8"/>
    <w:rsid w:val="00D74679"/>
    <w:rsid w:val="00D7531D"/>
    <w:rsid w:val="00D75A13"/>
    <w:rsid w:val="00D77602"/>
    <w:rsid w:val="00D80121"/>
    <w:rsid w:val="00D80C37"/>
    <w:rsid w:val="00D8262E"/>
    <w:rsid w:val="00D842C0"/>
    <w:rsid w:val="00D84811"/>
    <w:rsid w:val="00D84860"/>
    <w:rsid w:val="00D84B50"/>
    <w:rsid w:val="00D84CD0"/>
    <w:rsid w:val="00D86C80"/>
    <w:rsid w:val="00D91131"/>
    <w:rsid w:val="00D91BFB"/>
    <w:rsid w:val="00D939E0"/>
    <w:rsid w:val="00D93A6D"/>
    <w:rsid w:val="00D952D2"/>
    <w:rsid w:val="00D95D38"/>
    <w:rsid w:val="00D95DFD"/>
    <w:rsid w:val="00D96147"/>
    <w:rsid w:val="00D96499"/>
    <w:rsid w:val="00D97B3F"/>
    <w:rsid w:val="00DA0F87"/>
    <w:rsid w:val="00DA1B42"/>
    <w:rsid w:val="00DA3007"/>
    <w:rsid w:val="00DA5F1C"/>
    <w:rsid w:val="00DA671C"/>
    <w:rsid w:val="00DA6769"/>
    <w:rsid w:val="00DA7A94"/>
    <w:rsid w:val="00DB0170"/>
    <w:rsid w:val="00DB1636"/>
    <w:rsid w:val="00DB353D"/>
    <w:rsid w:val="00DB35E1"/>
    <w:rsid w:val="00DB41F3"/>
    <w:rsid w:val="00DB4791"/>
    <w:rsid w:val="00DB5C94"/>
    <w:rsid w:val="00DB6399"/>
    <w:rsid w:val="00DB64DD"/>
    <w:rsid w:val="00DB694F"/>
    <w:rsid w:val="00DC08BA"/>
    <w:rsid w:val="00DC09AA"/>
    <w:rsid w:val="00DC0C5B"/>
    <w:rsid w:val="00DC15E4"/>
    <w:rsid w:val="00DC17C0"/>
    <w:rsid w:val="00DC34AA"/>
    <w:rsid w:val="00DC520D"/>
    <w:rsid w:val="00DC5824"/>
    <w:rsid w:val="00DD0842"/>
    <w:rsid w:val="00DD253E"/>
    <w:rsid w:val="00DD2941"/>
    <w:rsid w:val="00DD33E2"/>
    <w:rsid w:val="00DD3C3F"/>
    <w:rsid w:val="00DD4803"/>
    <w:rsid w:val="00DD5381"/>
    <w:rsid w:val="00DD67CB"/>
    <w:rsid w:val="00DD69E2"/>
    <w:rsid w:val="00DD6A0E"/>
    <w:rsid w:val="00DD717A"/>
    <w:rsid w:val="00DD76FB"/>
    <w:rsid w:val="00DE0485"/>
    <w:rsid w:val="00DE12AA"/>
    <w:rsid w:val="00DE350C"/>
    <w:rsid w:val="00DE3920"/>
    <w:rsid w:val="00DE46B6"/>
    <w:rsid w:val="00DE6BD0"/>
    <w:rsid w:val="00DE707A"/>
    <w:rsid w:val="00DF2F80"/>
    <w:rsid w:val="00DF3301"/>
    <w:rsid w:val="00DF34CA"/>
    <w:rsid w:val="00DF41E3"/>
    <w:rsid w:val="00DF58BE"/>
    <w:rsid w:val="00DF6CBF"/>
    <w:rsid w:val="00DF6D0C"/>
    <w:rsid w:val="00DF7343"/>
    <w:rsid w:val="00DF75D4"/>
    <w:rsid w:val="00DF7911"/>
    <w:rsid w:val="00E0086C"/>
    <w:rsid w:val="00E021E3"/>
    <w:rsid w:val="00E03B27"/>
    <w:rsid w:val="00E03BB6"/>
    <w:rsid w:val="00E0505F"/>
    <w:rsid w:val="00E057C5"/>
    <w:rsid w:val="00E05D4B"/>
    <w:rsid w:val="00E0703F"/>
    <w:rsid w:val="00E073AD"/>
    <w:rsid w:val="00E11465"/>
    <w:rsid w:val="00E115F6"/>
    <w:rsid w:val="00E11625"/>
    <w:rsid w:val="00E134C8"/>
    <w:rsid w:val="00E13A8E"/>
    <w:rsid w:val="00E1420C"/>
    <w:rsid w:val="00E14E8B"/>
    <w:rsid w:val="00E16B4D"/>
    <w:rsid w:val="00E16F39"/>
    <w:rsid w:val="00E208CF"/>
    <w:rsid w:val="00E2152C"/>
    <w:rsid w:val="00E22620"/>
    <w:rsid w:val="00E22773"/>
    <w:rsid w:val="00E22776"/>
    <w:rsid w:val="00E2339B"/>
    <w:rsid w:val="00E24415"/>
    <w:rsid w:val="00E24B9F"/>
    <w:rsid w:val="00E24FCE"/>
    <w:rsid w:val="00E254CE"/>
    <w:rsid w:val="00E25F78"/>
    <w:rsid w:val="00E31F2D"/>
    <w:rsid w:val="00E324A2"/>
    <w:rsid w:val="00E326DD"/>
    <w:rsid w:val="00E347B6"/>
    <w:rsid w:val="00E34C1A"/>
    <w:rsid w:val="00E35746"/>
    <w:rsid w:val="00E370CE"/>
    <w:rsid w:val="00E372D2"/>
    <w:rsid w:val="00E41BF0"/>
    <w:rsid w:val="00E42550"/>
    <w:rsid w:val="00E42CB0"/>
    <w:rsid w:val="00E43406"/>
    <w:rsid w:val="00E4464B"/>
    <w:rsid w:val="00E44BAD"/>
    <w:rsid w:val="00E44FDA"/>
    <w:rsid w:val="00E463E6"/>
    <w:rsid w:val="00E5076A"/>
    <w:rsid w:val="00E51CD5"/>
    <w:rsid w:val="00E52FB2"/>
    <w:rsid w:val="00E554D9"/>
    <w:rsid w:val="00E55A25"/>
    <w:rsid w:val="00E5718E"/>
    <w:rsid w:val="00E60ABF"/>
    <w:rsid w:val="00E65283"/>
    <w:rsid w:val="00E67067"/>
    <w:rsid w:val="00E67111"/>
    <w:rsid w:val="00E7021D"/>
    <w:rsid w:val="00E70A34"/>
    <w:rsid w:val="00E70FD8"/>
    <w:rsid w:val="00E716E7"/>
    <w:rsid w:val="00E71C12"/>
    <w:rsid w:val="00E736E5"/>
    <w:rsid w:val="00E7391D"/>
    <w:rsid w:val="00E74332"/>
    <w:rsid w:val="00E7613B"/>
    <w:rsid w:val="00E76BB6"/>
    <w:rsid w:val="00E81578"/>
    <w:rsid w:val="00E81DA6"/>
    <w:rsid w:val="00E82526"/>
    <w:rsid w:val="00E827A5"/>
    <w:rsid w:val="00E8322E"/>
    <w:rsid w:val="00E83FF5"/>
    <w:rsid w:val="00E84240"/>
    <w:rsid w:val="00E843A6"/>
    <w:rsid w:val="00E8484D"/>
    <w:rsid w:val="00E8496D"/>
    <w:rsid w:val="00E853F3"/>
    <w:rsid w:val="00E863F1"/>
    <w:rsid w:val="00E87DEC"/>
    <w:rsid w:val="00E90107"/>
    <w:rsid w:val="00E90D41"/>
    <w:rsid w:val="00E915FE"/>
    <w:rsid w:val="00E91C36"/>
    <w:rsid w:val="00E91C9E"/>
    <w:rsid w:val="00E92195"/>
    <w:rsid w:val="00E940A8"/>
    <w:rsid w:val="00E965AE"/>
    <w:rsid w:val="00E967DB"/>
    <w:rsid w:val="00E967DF"/>
    <w:rsid w:val="00E96A9C"/>
    <w:rsid w:val="00E97BD6"/>
    <w:rsid w:val="00EA28C3"/>
    <w:rsid w:val="00EA2CEF"/>
    <w:rsid w:val="00EA354E"/>
    <w:rsid w:val="00EA4C90"/>
    <w:rsid w:val="00EA6C6B"/>
    <w:rsid w:val="00EA790C"/>
    <w:rsid w:val="00EA7A99"/>
    <w:rsid w:val="00EA7AD4"/>
    <w:rsid w:val="00EB06D3"/>
    <w:rsid w:val="00EB1434"/>
    <w:rsid w:val="00EB1C03"/>
    <w:rsid w:val="00EB2695"/>
    <w:rsid w:val="00EB2AF9"/>
    <w:rsid w:val="00EB308C"/>
    <w:rsid w:val="00EB3917"/>
    <w:rsid w:val="00EB3DEA"/>
    <w:rsid w:val="00EB41EC"/>
    <w:rsid w:val="00EB5625"/>
    <w:rsid w:val="00EB5869"/>
    <w:rsid w:val="00EB5A48"/>
    <w:rsid w:val="00EB5ECE"/>
    <w:rsid w:val="00EB7FCA"/>
    <w:rsid w:val="00EC0669"/>
    <w:rsid w:val="00EC0A6D"/>
    <w:rsid w:val="00EC0D21"/>
    <w:rsid w:val="00EC0E17"/>
    <w:rsid w:val="00EC1109"/>
    <w:rsid w:val="00EC3C57"/>
    <w:rsid w:val="00EC477F"/>
    <w:rsid w:val="00EC4992"/>
    <w:rsid w:val="00EC4A9D"/>
    <w:rsid w:val="00EC4D11"/>
    <w:rsid w:val="00EC570E"/>
    <w:rsid w:val="00EC6D36"/>
    <w:rsid w:val="00EC755C"/>
    <w:rsid w:val="00ED2023"/>
    <w:rsid w:val="00ED2931"/>
    <w:rsid w:val="00ED2D12"/>
    <w:rsid w:val="00ED3200"/>
    <w:rsid w:val="00ED5DC0"/>
    <w:rsid w:val="00ED662C"/>
    <w:rsid w:val="00ED6B0B"/>
    <w:rsid w:val="00EE2C82"/>
    <w:rsid w:val="00EE2DBF"/>
    <w:rsid w:val="00EE3E41"/>
    <w:rsid w:val="00EE560A"/>
    <w:rsid w:val="00EE5F97"/>
    <w:rsid w:val="00EE5FE8"/>
    <w:rsid w:val="00EE6D6D"/>
    <w:rsid w:val="00EE6F04"/>
    <w:rsid w:val="00EF0C4A"/>
    <w:rsid w:val="00EF0D60"/>
    <w:rsid w:val="00EF0FC9"/>
    <w:rsid w:val="00EF127A"/>
    <w:rsid w:val="00EF1788"/>
    <w:rsid w:val="00EF454D"/>
    <w:rsid w:val="00EF5088"/>
    <w:rsid w:val="00EF5EEB"/>
    <w:rsid w:val="00F00774"/>
    <w:rsid w:val="00F01C07"/>
    <w:rsid w:val="00F01CA2"/>
    <w:rsid w:val="00F03014"/>
    <w:rsid w:val="00F0376C"/>
    <w:rsid w:val="00F03DA7"/>
    <w:rsid w:val="00F03E5B"/>
    <w:rsid w:val="00F04FF8"/>
    <w:rsid w:val="00F05F17"/>
    <w:rsid w:val="00F12C38"/>
    <w:rsid w:val="00F12D13"/>
    <w:rsid w:val="00F134D1"/>
    <w:rsid w:val="00F1423F"/>
    <w:rsid w:val="00F14F23"/>
    <w:rsid w:val="00F15366"/>
    <w:rsid w:val="00F15393"/>
    <w:rsid w:val="00F15A53"/>
    <w:rsid w:val="00F167BB"/>
    <w:rsid w:val="00F17380"/>
    <w:rsid w:val="00F203A5"/>
    <w:rsid w:val="00F20E40"/>
    <w:rsid w:val="00F222DA"/>
    <w:rsid w:val="00F22914"/>
    <w:rsid w:val="00F22A55"/>
    <w:rsid w:val="00F234CA"/>
    <w:rsid w:val="00F2410E"/>
    <w:rsid w:val="00F24C9F"/>
    <w:rsid w:val="00F26815"/>
    <w:rsid w:val="00F26C82"/>
    <w:rsid w:val="00F27527"/>
    <w:rsid w:val="00F317DA"/>
    <w:rsid w:val="00F31AE8"/>
    <w:rsid w:val="00F31D39"/>
    <w:rsid w:val="00F32C3A"/>
    <w:rsid w:val="00F343A4"/>
    <w:rsid w:val="00F35C07"/>
    <w:rsid w:val="00F35EE7"/>
    <w:rsid w:val="00F3603B"/>
    <w:rsid w:val="00F374B7"/>
    <w:rsid w:val="00F37EB8"/>
    <w:rsid w:val="00F4039E"/>
    <w:rsid w:val="00F4070D"/>
    <w:rsid w:val="00F410C4"/>
    <w:rsid w:val="00F42D97"/>
    <w:rsid w:val="00F43221"/>
    <w:rsid w:val="00F43826"/>
    <w:rsid w:val="00F441E3"/>
    <w:rsid w:val="00F4714F"/>
    <w:rsid w:val="00F51F21"/>
    <w:rsid w:val="00F54AD2"/>
    <w:rsid w:val="00F56B61"/>
    <w:rsid w:val="00F61319"/>
    <w:rsid w:val="00F64611"/>
    <w:rsid w:val="00F65D71"/>
    <w:rsid w:val="00F66E26"/>
    <w:rsid w:val="00F71229"/>
    <w:rsid w:val="00F717E0"/>
    <w:rsid w:val="00F71E2F"/>
    <w:rsid w:val="00F74B03"/>
    <w:rsid w:val="00F7571C"/>
    <w:rsid w:val="00F76202"/>
    <w:rsid w:val="00F76AE7"/>
    <w:rsid w:val="00F76BB4"/>
    <w:rsid w:val="00F808C5"/>
    <w:rsid w:val="00F8116F"/>
    <w:rsid w:val="00F81455"/>
    <w:rsid w:val="00F81CED"/>
    <w:rsid w:val="00F83296"/>
    <w:rsid w:val="00F834DF"/>
    <w:rsid w:val="00F837F0"/>
    <w:rsid w:val="00F852A8"/>
    <w:rsid w:val="00F86C72"/>
    <w:rsid w:val="00F870E4"/>
    <w:rsid w:val="00F87FE4"/>
    <w:rsid w:val="00F901C4"/>
    <w:rsid w:val="00F91EC9"/>
    <w:rsid w:val="00F939B1"/>
    <w:rsid w:val="00F9400A"/>
    <w:rsid w:val="00F9462E"/>
    <w:rsid w:val="00F952C3"/>
    <w:rsid w:val="00FA0209"/>
    <w:rsid w:val="00FA1139"/>
    <w:rsid w:val="00FA24E6"/>
    <w:rsid w:val="00FA2E20"/>
    <w:rsid w:val="00FA2EB7"/>
    <w:rsid w:val="00FA2EF5"/>
    <w:rsid w:val="00FA33A1"/>
    <w:rsid w:val="00FA4025"/>
    <w:rsid w:val="00FA48A4"/>
    <w:rsid w:val="00FA496F"/>
    <w:rsid w:val="00FA4FE9"/>
    <w:rsid w:val="00FA5909"/>
    <w:rsid w:val="00FA5F07"/>
    <w:rsid w:val="00FA63C8"/>
    <w:rsid w:val="00FA6A5F"/>
    <w:rsid w:val="00FB072A"/>
    <w:rsid w:val="00FB09E7"/>
    <w:rsid w:val="00FB0CA1"/>
    <w:rsid w:val="00FB2618"/>
    <w:rsid w:val="00FB48BB"/>
    <w:rsid w:val="00FB7488"/>
    <w:rsid w:val="00FC0CDF"/>
    <w:rsid w:val="00FC1076"/>
    <w:rsid w:val="00FC1D1B"/>
    <w:rsid w:val="00FC232F"/>
    <w:rsid w:val="00FC362C"/>
    <w:rsid w:val="00FC400F"/>
    <w:rsid w:val="00FC448B"/>
    <w:rsid w:val="00FC61EE"/>
    <w:rsid w:val="00FC6D35"/>
    <w:rsid w:val="00FD06BE"/>
    <w:rsid w:val="00FD2373"/>
    <w:rsid w:val="00FD261D"/>
    <w:rsid w:val="00FD2BF2"/>
    <w:rsid w:val="00FD2E0E"/>
    <w:rsid w:val="00FD2EAC"/>
    <w:rsid w:val="00FD3490"/>
    <w:rsid w:val="00FD3DD2"/>
    <w:rsid w:val="00FD5EEE"/>
    <w:rsid w:val="00FD6E79"/>
    <w:rsid w:val="00FD6F31"/>
    <w:rsid w:val="00FD70DB"/>
    <w:rsid w:val="00FE0815"/>
    <w:rsid w:val="00FE0931"/>
    <w:rsid w:val="00FE2F1E"/>
    <w:rsid w:val="00FE46B5"/>
    <w:rsid w:val="00FE4E0C"/>
    <w:rsid w:val="00FE50ED"/>
    <w:rsid w:val="00FF06B3"/>
    <w:rsid w:val="00FF1324"/>
    <w:rsid w:val="00FF3407"/>
    <w:rsid w:val="00FF4624"/>
    <w:rsid w:val="00FF49E1"/>
    <w:rsid w:val="00FF7141"/>
    <w:rsid w:val="00FF7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5FB8F1"/>
  <w15:docId w15:val="{66287134-E155-4E7D-8439-0AC235EC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locked="1" w:semiHidden="1" w:uiPriority="99" w:unhideWhenUsed="1"/>
    <w:lsdException w:name="caption"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uiPriority="20" w:qFormat="1"/>
    <w:lsdException w:name="Document Map" w:locked="1" w:semiHidden="1" w:uiPriority="99" w:unhideWhenUsed="1"/>
    <w:lsdException w:name="Plain Text" w:locked="1" w:semiHidden="1" w:uiPriority="99" w:unhideWhenUsed="1"/>
    <w:lsdException w:name="E-mail Signature" w:locked="1" w:semiHidden="1" w:unhideWhenUsed="1"/>
    <w:lsdException w:name="HTML Top of Form" w:locked="1" w:semiHidden="1" w:uiPriority="99" w:unhideWhenUsed="1"/>
    <w:lsdException w:name="HTML Bottom of Form" w:locked="1" w:semiHidden="1" w:uiPriority="99"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iPriority="99"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725"/>
    <w:pPr>
      <w:ind w:left="720"/>
    </w:pPr>
    <w:rPr>
      <w:rFonts w:ascii="Courier New" w:eastAsia="Batang" w:hAnsi="Courier New" w:cs="Courier New"/>
      <w:sz w:val="24"/>
      <w:szCs w:val="24"/>
    </w:rPr>
  </w:style>
  <w:style w:type="paragraph" w:styleId="Heading1">
    <w:name w:val="heading 1"/>
    <w:basedOn w:val="Normal"/>
    <w:next w:val="Normal"/>
    <w:link w:val="Heading1Char"/>
    <w:qFormat/>
    <w:rsid w:val="009437C5"/>
    <w:pPr>
      <w:keepNext/>
      <w:numPr>
        <w:numId w:val="14"/>
      </w:numPr>
      <w:ind w:left="2232"/>
      <w:outlineLvl w:val="0"/>
    </w:pPr>
    <w:rPr>
      <w:rFonts w:cs="Times New Roman"/>
    </w:rPr>
  </w:style>
  <w:style w:type="paragraph" w:styleId="Heading2">
    <w:name w:val="heading 2"/>
    <w:basedOn w:val="Normal"/>
    <w:next w:val="Normal"/>
    <w:link w:val="Heading2Char"/>
    <w:qFormat/>
    <w:rsid w:val="009437C5"/>
    <w:pPr>
      <w:keepNext/>
      <w:numPr>
        <w:ilvl w:val="1"/>
        <w:numId w:val="14"/>
      </w:numPr>
      <w:ind w:left="4032"/>
      <w:outlineLvl w:val="1"/>
    </w:pPr>
    <w:rPr>
      <w:rFonts w:cs="Times New Roman"/>
      <w:bCs/>
      <w:iCs/>
      <w:szCs w:val="28"/>
    </w:rPr>
  </w:style>
  <w:style w:type="paragraph" w:styleId="Heading3">
    <w:name w:val="heading 3"/>
    <w:basedOn w:val="Normal"/>
    <w:next w:val="Normal"/>
    <w:link w:val="Heading3Char"/>
    <w:qFormat/>
    <w:rsid w:val="009437C5"/>
    <w:pPr>
      <w:keepNext/>
      <w:numPr>
        <w:ilvl w:val="2"/>
        <w:numId w:val="14"/>
      </w:numPr>
      <w:outlineLvl w:val="2"/>
    </w:pPr>
    <w:rPr>
      <w:rFonts w:cs="Times New Roman"/>
      <w:bCs/>
      <w:szCs w:val="26"/>
    </w:rPr>
  </w:style>
  <w:style w:type="paragraph" w:styleId="Heading4">
    <w:name w:val="heading 4"/>
    <w:basedOn w:val="Normal"/>
    <w:next w:val="Normal"/>
    <w:link w:val="Heading4Char"/>
    <w:qFormat/>
    <w:rsid w:val="009437C5"/>
    <w:pPr>
      <w:keepNext/>
      <w:numPr>
        <w:ilvl w:val="3"/>
        <w:numId w:val="14"/>
      </w:numPr>
      <w:outlineLvl w:val="3"/>
    </w:pPr>
    <w:rPr>
      <w:rFonts w:cs="Times New Roman"/>
      <w:bCs/>
      <w:szCs w:val="28"/>
    </w:rPr>
  </w:style>
  <w:style w:type="paragraph" w:styleId="Heading5">
    <w:name w:val="heading 5"/>
    <w:basedOn w:val="Normal"/>
    <w:next w:val="Normal"/>
    <w:link w:val="Heading5Char"/>
    <w:qFormat/>
    <w:rsid w:val="009437C5"/>
    <w:pPr>
      <w:keepNext/>
      <w:numPr>
        <w:ilvl w:val="4"/>
        <w:numId w:val="14"/>
      </w:numPr>
      <w:outlineLvl w:val="4"/>
    </w:pPr>
    <w:rPr>
      <w:rFonts w:cs="Times New Roman"/>
      <w:bCs/>
      <w:iCs/>
      <w:szCs w:val="26"/>
    </w:rPr>
  </w:style>
  <w:style w:type="paragraph" w:styleId="Heading6">
    <w:name w:val="heading 6"/>
    <w:basedOn w:val="Normal"/>
    <w:next w:val="Normal"/>
    <w:link w:val="Heading6Char"/>
    <w:qFormat/>
    <w:rsid w:val="009437C5"/>
    <w:pPr>
      <w:keepNext/>
      <w:numPr>
        <w:ilvl w:val="5"/>
        <w:numId w:val="14"/>
      </w:numPr>
      <w:outlineLvl w:val="5"/>
    </w:pPr>
    <w:rPr>
      <w:rFonts w:cs="Times New Roman"/>
      <w:bCs/>
      <w:szCs w:val="22"/>
    </w:rPr>
  </w:style>
  <w:style w:type="paragraph" w:styleId="Heading7">
    <w:name w:val="heading 7"/>
    <w:basedOn w:val="Normal"/>
    <w:next w:val="Normal"/>
    <w:link w:val="Heading7Char"/>
    <w:qFormat/>
    <w:rsid w:val="009437C5"/>
    <w:pPr>
      <w:keepNext/>
      <w:numPr>
        <w:ilvl w:val="6"/>
        <w:numId w:val="14"/>
      </w:numPr>
      <w:outlineLvl w:val="6"/>
    </w:pPr>
    <w:rPr>
      <w:rFonts w:cs="Times New Roman"/>
    </w:rPr>
  </w:style>
  <w:style w:type="paragraph" w:styleId="Heading8">
    <w:name w:val="heading 8"/>
    <w:basedOn w:val="Normal"/>
    <w:next w:val="Normal"/>
    <w:link w:val="Heading8Char"/>
    <w:qFormat/>
    <w:rsid w:val="009437C5"/>
    <w:pPr>
      <w:keepNext/>
      <w:numPr>
        <w:ilvl w:val="7"/>
        <w:numId w:val="14"/>
      </w:numPr>
      <w:outlineLvl w:val="7"/>
    </w:pPr>
    <w:rPr>
      <w:rFonts w:cs="Times New Roman"/>
      <w:iCs/>
    </w:rPr>
  </w:style>
  <w:style w:type="paragraph" w:styleId="Heading9">
    <w:name w:val="heading 9"/>
    <w:basedOn w:val="Normal"/>
    <w:next w:val="Normal"/>
    <w:link w:val="Heading9Char"/>
    <w:qFormat/>
    <w:rsid w:val="009437C5"/>
    <w:pPr>
      <w:keepNext/>
      <w:numPr>
        <w:ilvl w:val="8"/>
        <w:numId w:val="14"/>
      </w:numPr>
      <w:outlineLvl w:val="8"/>
    </w:pPr>
    <w:rPr>
      <w:rFonts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A0E42"/>
    <w:rPr>
      <w:rFonts w:ascii="Courier New" w:eastAsia="Batang" w:hAnsi="Courier New"/>
      <w:sz w:val="24"/>
      <w:szCs w:val="24"/>
    </w:rPr>
  </w:style>
  <w:style w:type="character" w:customStyle="1" w:styleId="Heading2Char">
    <w:name w:val="Heading 2 Char"/>
    <w:link w:val="Heading2"/>
    <w:locked/>
    <w:rsid w:val="006C6589"/>
    <w:rPr>
      <w:rFonts w:ascii="Courier New" w:eastAsia="Batang" w:hAnsi="Courier New"/>
      <w:bCs/>
      <w:iCs/>
      <w:sz w:val="24"/>
      <w:szCs w:val="28"/>
    </w:rPr>
  </w:style>
  <w:style w:type="character" w:customStyle="1" w:styleId="Heading3Char">
    <w:name w:val="Heading 3 Char"/>
    <w:link w:val="Heading3"/>
    <w:locked/>
    <w:rsid w:val="00664741"/>
    <w:rPr>
      <w:rFonts w:ascii="Courier New" w:eastAsia="Batang" w:hAnsi="Courier New"/>
      <w:bCs/>
      <w:sz w:val="24"/>
      <w:szCs w:val="26"/>
    </w:rPr>
  </w:style>
  <w:style w:type="character" w:customStyle="1" w:styleId="Heading4Char">
    <w:name w:val="Heading 4 Char"/>
    <w:link w:val="Heading4"/>
    <w:locked/>
    <w:rsid w:val="00664741"/>
    <w:rPr>
      <w:rFonts w:ascii="Courier New" w:eastAsia="Batang" w:hAnsi="Courier New"/>
      <w:bCs/>
      <w:sz w:val="24"/>
      <w:szCs w:val="28"/>
    </w:rPr>
  </w:style>
  <w:style w:type="character" w:customStyle="1" w:styleId="Heading5Char">
    <w:name w:val="Heading 5 Char"/>
    <w:link w:val="Heading5"/>
    <w:locked/>
    <w:rsid w:val="00664741"/>
    <w:rPr>
      <w:rFonts w:ascii="Courier New" w:eastAsia="Batang" w:hAnsi="Courier New"/>
      <w:bCs/>
      <w:iCs/>
      <w:sz w:val="24"/>
      <w:szCs w:val="26"/>
    </w:rPr>
  </w:style>
  <w:style w:type="character" w:customStyle="1" w:styleId="Heading6Char">
    <w:name w:val="Heading 6 Char"/>
    <w:link w:val="Heading6"/>
    <w:locked/>
    <w:rsid w:val="00664741"/>
    <w:rPr>
      <w:rFonts w:ascii="Courier New" w:eastAsia="Batang" w:hAnsi="Courier New"/>
      <w:bCs/>
      <w:sz w:val="24"/>
      <w:szCs w:val="22"/>
    </w:rPr>
  </w:style>
  <w:style w:type="character" w:customStyle="1" w:styleId="Heading7Char">
    <w:name w:val="Heading 7 Char"/>
    <w:link w:val="Heading7"/>
    <w:locked/>
    <w:rsid w:val="00664741"/>
    <w:rPr>
      <w:rFonts w:ascii="Courier New" w:eastAsia="Batang" w:hAnsi="Courier New"/>
      <w:sz w:val="24"/>
      <w:szCs w:val="24"/>
    </w:rPr>
  </w:style>
  <w:style w:type="character" w:customStyle="1" w:styleId="Heading8Char">
    <w:name w:val="Heading 8 Char"/>
    <w:link w:val="Heading8"/>
    <w:locked/>
    <w:rsid w:val="00664741"/>
    <w:rPr>
      <w:rFonts w:ascii="Courier New" w:eastAsia="Batang" w:hAnsi="Courier New"/>
      <w:iCs/>
      <w:sz w:val="24"/>
      <w:szCs w:val="24"/>
    </w:rPr>
  </w:style>
  <w:style w:type="character" w:customStyle="1" w:styleId="Heading9Char">
    <w:name w:val="Heading 9 Char"/>
    <w:link w:val="Heading9"/>
    <w:locked/>
    <w:rsid w:val="00664741"/>
    <w:rPr>
      <w:rFonts w:ascii="Courier New" w:eastAsia="Batang" w:hAnsi="Courier New"/>
      <w:sz w:val="24"/>
      <w:szCs w:val="22"/>
    </w:rPr>
  </w:style>
  <w:style w:type="paragraph" w:styleId="Header">
    <w:name w:val="header"/>
    <w:basedOn w:val="Normal"/>
    <w:link w:val="HeaderChar"/>
    <w:rsid w:val="009437C5"/>
    <w:pPr>
      <w:tabs>
        <w:tab w:val="center" w:pos="5040"/>
        <w:tab w:val="right" w:pos="10320"/>
      </w:tabs>
      <w:ind w:left="0"/>
    </w:pPr>
    <w:rPr>
      <w:rFonts w:cs="Times New Roman"/>
    </w:rPr>
  </w:style>
  <w:style w:type="character" w:customStyle="1" w:styleId="HeaderChar">
    <w:name w:val="Header Char"/>
    <w:link w:val="Header"/>
    <w:locked/>
    <w:rsid w:val="00664741"/>
    <w:rPr>
      <w:rFonts w:ascii="Courier New" w:eastAsia="Batang" w:hAnsi="Courier New" w:cs="Courier New"/>
      <w:sz w:val="24"/>
      <w:szCs w:val="24"/>
      <w:lang w:eastAsia="en-US"/>
    </w:rPr>
  </w:style>
  <w:style w:type="paragraph" w:styleId="Footer">
    <w:name w:val="footer"/>
    <w:basedOn w:val="Header"/>
    <w:link w:val="FooterChar"/>
    <w:rsid w:val="009437C5"/>
    <w:rPr>
      <w:lang w:eastAsia="ko-KR"/>
    </w:rPr>
  </w:style>
  <w:style w:type="character" w:customStyle="1" w:styleId="FooterChar">
    <w:name w:val="Footer Char"/>
    <w:link w:val="Footer"/>
    <w:locked/>
    <w:rsid w:val="00664741"/>
    <w:rPr>
      <w:rFonts w:ascii="Courier New" w:eastAsia="Batang" w:hAnsi="Courier New" w:cs="Courier New"/>
      <w:sz w:val="24"/>
      <w:szCs w:val="24"/>
      <w:lang w:eastAsia="ko-KR"/>
    </w:rPr>
  </w:style>
  <w:style w:type="paragraph" w:styleId="TOC1">
    <w:name w:val="toc 1"/>
    <w:basedOn w:val="Normal"/>
    <w:next w:val="Normal"/>
    <w:autoRedefine/>
    <w:uiPriority w:val="39"/>
    <w:rsid w:val="00364EA2"/>
    <w:pPr>
      <w:tabs>
        <w:tab w:val="right" w:leader="dot" w:pos="10080"/>
      </w:tabs>
    </w:pPr>
    <w:rPr>
      <w:noProof/>
    </w:rPr>
  </w:style>
  <w:style w:type="paragraph" w:styleId="TOC2">
    <w:name w:val="toc 2"/>
    <w:basedOn w:val="Normal"/>
    <w:next w:val="Normal"/>
    <w:autoRedefine/>
    <w:uiPriority w:val="39"/>
    <w:rsid w:val="009437C5"/>
    <w:pPr>
      <w:tabs>
        <w:tab w:val="right" w:leader="dot" w:pos="10080"/>
      </w:tabs>
      <w:ind w:left="864"/>
    </w:pPr>
    <w:rPr>
      <w:noProof/>
    </w:rPr>
  </w:style>
  <w:style w:type="paragraph" w:styleId="TOC3">
    <w:name w:val="toc 3"/>
    <w:basedOn w:val="Normal"/>
    <w:next w:val="Normal"/>
    <w:autoRedefine/>
    <w:uiPriority w:val="39"/>
    <w:rsid w:val="009437C5"/>
    <w:pPr>
      <w:tabs>
        <w:tab w:val="right" w:leader="dot" w:pos="10080"/>
      </w:tabs>
      <w:ind w:left="1296"/>
    </w:pPr>
    <w:rPr>
      <w:noProof/>
      <w:lang w:eastAsia="ko-KR"/>
    </w:rPr>
  </w:style>
  <w:style w:type="paragraph" w:styleId="TOC4">
    <w:name w:val="toc 4"/>
    <w:basedOn w:val="Normal"/>
    <w:next w:val="Normal"/>
    <w:autoRedefine/>
    <w:uiPriority w:val="39"/>
    <w:rsid w:val="009437C5"/>
    <w:pPr>
      <w:tabs>
        <w:tab w:val="right" w:leader="dot" w:pos="10080"/>
      </w:tabs>
      <w:ind w:left="1728"/>
    </w:pPr>
  </w:style>
  <w:style w:type="paragraph" w:styleId="TOC5">
    <w:name w:val="toc 5"/>
    <w:basedOn w:val="Normal"/>
    <w:next w:val="Normal"/>
    <w:autoRedefine/>
    <w:semiHidden/>
    <w:rsid w:val="009437C5"/>
    <w:pPr>
      <w:tabs>
        <w:tab w:val="right" w:leader="dot" w:pos="10080"/>
      </w:tabs>
      <w:ind w:left="2160"/>
    </w:pPr>
  </w:style>
  <w:style w:type="paragraph" w:styleId="TOC6">
    <w:name w:val="toc 6"/>
    <w:basedOn w:val="Normal"/>
    <w:next w:val="Normal"/>
    <w:autoRedefine/>
    <w:semiHidden/>
    <w:rsid w:val="009437C5"/>
    <w:pPr>
      <w:tabs>
        <w:tab w:val="right" w:leader="dot" w:pos="10080"/>
      </w:tabs>
      <w:ind w:left="2592"/>
    </w:pPr>
  </w:style>
  <w:style w:type="paragraph" w:styleId="TOC7">
    <w:name w:val="toc 7"/>
    <w:basedOn w:val="Normal"/>
    <w:next w:val="Normal"/>
    <w:autoRedefine/>
    <w:semiHidden/>
    <w:rsid w:val="009437C5"/>
    <w:pPr>
      <w:tabs>
        <w:tab w:val="right" w:leader="dot" w:pos="10080"/>
      </w:tabs>
      <w:ind w:left="3024"/>
    </w:pPr>
  </w:style>
  <w:style w:type="paragraph" w:styleId="TOC8">
    <w:name w:val="toc 8"/>
    <w:basedOn w:val="Normal"/>
    <w:next w:val="Normal"/>
    <w:autoRedefine/>
    <w:semiHidden/>
    <w:rsid w:val="009437C5"/>
    <w:pPr>
      <w:tabs>
        <w:tab w:val="right" w:leader="dot" w:pos="10080"/>
      </w:tabs>
      <w:ind w:left="3456"/>
    </w:pPr>
  </w:style>
  <w:style w:type="paragraph" w:styleId="TOC9">
    <w:name w:val="toc 9"/>
    <w:basedOn w:val="Normal"/>
    <w:next w:val="Normal"/>
    <w:autoRedefine/>
    <w:semiHidden/>
    <w:rsid w:val="009437C5"/>
    <w:pPr>
      <w:tabs>
        <w:tab w:val="right" w:leader="dot" w:pos="10080"/>
      </w:tabs>
      <w:ind w:left="3888"/>
    </w:pPr>
  </w:style>
  <w:style w:type="paragraph" w:styleId="BlockText">
    <w:name w:val="Block Text"/>
    <w:basedOn w:val="Normal"/>
    <w:semiHidden/>
    <w:rsid w:val="009437C5"/>
    <w:pPr>
      <w:spacing w:after="120"/>
      <w:ind w:left="1440" w:right="1440"/>
    </w:pPr>
  </w:style>
  <w:style w:type="paragraph" w:styleId="BodyText">
    <w:name w:val="Body Text"/>
    <w:basedOn w:val="Normal"/>
    <w:link w:val="BodyTextChar"/>
    <w:semiHidden/>
    <w:rsid w:val="009437C5"/>
    <w:pPr>
      <w:spacing w:after="120"/>
    </w:pPr>
    <w:rPr>
      <w:rFonts w:cs="Times New Roman"/>
    </w:rPr>
  </w:style>
  <w:style w:type="character" w:customStyle="1" w:styleId="BodyTextChar">
    <w:name w:val="Body Text Char"/>
    <w:link w:val="BodyText"/>
    <w:semiHidden/>
    <w:locked/>
    <w:rsid w:val="00664741"/>
    <w:rPr>
      <w:rFonts w:ascii="Courier New" w:eastAsia="Batang" w:hAnsi="Courier New" w:cs="Courier New"/>
      <w:sz w:val="24"/>
      <w:szCs w:val="24"/>
      <w:lang w:eastAsia="en-US"/>
    </w:rPr>
  </w:style>
  <w:style w:type="paragraph" w:customStyle="1" w:styleId="RFCH1-noTOCnonum">
    <w:name w:val="RFC H1 - no TOC no num"/>
    <w:basedOn w:val="RFCH1-nonum"/>
    <w:next w:val="Normal"/>
    <w:rsid w:val="009437C5"/>
    <w:pPr>
      <w:outlineLvl w:val="9"/>
    </w:pPr>
  </w:style>
  <w:style w:type="paragraph" w:styleId="FootnoteText">
    <w:name w:val="footnote text"/>
    <w:basedOn w:val="Normal"/>
    <w:link w:val="FootnoteTextChar"/>
    <w:semiHidden/>
    <w:rsid w:val="009437C5"/>
    <w:rPr>
      <w:rFonts w:cs="Times New Roman"/>
      <w:sz w:val="20"/>
      <w:szCs w:val="20"/>
    </w:rPr>
  </w:style>
  <w:style w:type="character" w:customStyle="1" w:styleId="FootnoteTextChar">
    <w:name w:val="Footnote Text Char"/>
    <w:link w:val="FootnoteText"/>
    <w:semiHidden/>
    <w:locked/>
    <w:rsid w:val="00664741"/>
    <w:rPr>
      <w:rFonts w:ascii="Courier New" w:eastAsia="Batang" w:hAnsi="Courier New" w:cs="Courier New"/>
      <w:lang w:eastAsia="en-US"/>
    </w:rPr>
  </w:style>
  <w:style w:type="character" w:styleId="EndnoteReference">
    <w:name w:val="endnote reference"/>
    <w:semiHidden/>
    <w:rsid w:val="009437C5"/>
    <w:rPr>
      <w:vertAlign w:val="baseline"/>
    </w:rPr>
  </w:style>
  <w:style w:type="paragraph" w:styleId="Caption">
    <w:name w:val="caption"/>
    <w:basedOn w:val="Normal"/>
    <w:next w:val="Normal"/>
    <w:qFormat/>
    <w:rsid w:val="009437C5"/>
    <w:pPr>
      <w:numPr>
        <w:numId w:val="18"/>
      </w:numPr>
      <w:jc w:val="center"/>
    </w:pPr>
    <w:rPr>
      <w:bCs/>
      <w:szCs w:val="20"/>
    </w:rPr>
  </w:style>
  <w:style w:type="character" w:styleId="FootnoteReference">
    <w:name w:val="footnote reference"/>
    <w:semiHidden/>
    <w:rsid w:val="009437C5"/>
    <w:rPr>
      <w:vertAlign w:val="superscript"/>
    </w:rPr>
  </w:style>
  <w:style w:type="paragraph" w:customStyle="1" w:styleId="RFCReferencesBookmark">
    <w:name w:val="RFC References Bookmark"/>
    <w:basedOn w:val="RFCReferences"/>
    <w:rsid w:val="009437C5"/>
    <w:pPr>
      <w:numPr>
        <w:numId w:val="0"/>
      </w:numPr>
      <w:ind w:left="1872" w:hanging="1440"/>
    </w:pPr>
  </w:style>
  <w:style w:type="paragraph" w:customStyle="1" w:styleId="RFCReferences">
    <w:name w:val="RFC References"/>
    <w:basedOn w:val="Normal"/>
    <w:rsid w:val="009437C5"/>
    <w:pPr>
      <w:keepLines/>
      <w:numPr>
        <w:numId w:val="15"/>
      </w:numPr>
    </w:pPr>
  </w:style>
  <w:style w:type="paragraph" w:customStyle="1" w:styleId="RFCH1-nonum">
    <w:name w:val="RFC H1 - no num"/>
    <w:basedOn w:val="Normal"/>
    <w:next w:val="Normal"/>
    <w:semiHidden/>
    <w:rsid w:val="009437C5"/>
    <w:pPr>
      <w:keepNext/>
      <w:ind w:left="0"/>
      <w:outlineLvl w:val="0"/>
    </w:pPr>
    <w:rPr>
      <w:rFonts w:eastAsia="Times New Roman"/>
      <w:bCs/>
    </w:rPr>
  </w:style>
  <w:style w:type="paragraph" w:customStyle="1" w:styleId="RFCTitle">
    <w:name w:val="RFC Title"/>
    <w:basedOn w:val="Normal"/>
    <w:rsid w:val="009437C5"/>
    <w:pPr>
      <w:spacing w:after="480"/>
      <w:jc w:val="center"/>
    </w:pPr>
    <w:rPr>
      <w:rFonts w:eastAsia="Times New Roman"/>
    </w:rPr>
  </w:style>
  <w:style w:type="paragraph" w:customStyle="1" w:styleId="RFCInstructions">
    <w:name w:val="RFC Instructions"/>
    <w:basedOn w:val="Normal"/>
    <w:next w:val="Normal"/>
    <w:semiHidden/>
    <w:rsid w:val="009437C5"/>
    <w:rPr>
      <w:b/>
    </w:rPr>
  </w:style>
  <w:style w:type="paragraph" w:customStyle="1" w:styleId="RFCListNumbered">
    <w:name w:val="RFC List Numbered"/>
    <w:basedOn w:val="Normal"/>
    <w:link w:val="RFCListNumberedChar"/>
    <w:rsid w:val="009437C5"/>
    <w:pPr>
      <w:keepLines/>
      <w:numPr>
        <w:numId w:val="19"/>
      </w:numPr>
    </w:pPr>
    <w:rPr>
      <w:rFonts w:cs="Times New Roman"/>
    </w:rPr>
  </w:style>
  <w:style w:type="paragraph" w:customStyle="1" w:styleId="RFCApp">
    <w:name w:val="RFC App"/>
    <w:basedOn w:val="RFCH1-nonum"/>
    <w:next w:val="Normal"/>
    <w:rsid w:val="009437C5"/>
    <w:pPr>
      <w:pageBreakBefore/>
      <w:numPr>
        <w:numId w:val="17"/>
      </w:numPr>
    </w:pPr>
  </w:style>
  <w:style w:type="paragraph" w:customStyle="1" w:styleId="RFCAppH1">
    <w:name w:val="RFC App H1"/>
    <w:basedOn w:val="RFCH1-nonum"/>
    <w:next w:val="Normal"/>
    <w:rsid w:val="009437C5"/>
    <w:pPr>
      <w:numPr>
        <w:ilvl w:val="1"/>
        <w:numId w:val="17"/>
      </w:numPr>
      <w:outlineLvl w:val="1"/>
    </w:pPr>
  </w:style>
  <w:style w:type="paragraph" w:customStyle="1" w:styleId="RFCAppH2">
    <w:name w:val="RFC App H2"/>
    <w:basedOn w:val="RFCH1-nonum"/>
    <w:next w:val="Normal"/>
    <w:rsid w:val="009437C5"/>
    <w:pPr>
      <w:numPr>
        <w:ilvl w:val="2"/>
        <w:numId w:val="17"/>
      </w:numPr>
      <w:outlineLvl w:val="2"/>
    </w:pPr>
  </w:style>
  <w:style w:type="paragraph" w:styleId="BodyText2">
    <w:name w:val="Body Text 2"/>
    <w:basedOn w:val="Normal"/>
    <w:link w:val="BodyText2Char"/>
    <w:semiHidden/>
    <w:rsid w:val="009437C5"/>
    <w:pPr>
      <w:spacing w:after="120" w:line="480" w:lineRule="auto"/>
    </w:pPr>
    <w:rPr>
      <w:rFonts w:cs="Times New Roman"/>
    </w:rPr>
  </w:style>
  <w:style w:type="character" w:customStyle="1" w:styleId="BodyText2Char">
    <w:name w:val="Body Text 2 Char"/>
    <w:link w:val="BodyText2"/>
    <w:semiHidden/>
    <w:locked/>
    <w:rsid w:val="00664741"/>
    <w:rPr>
      <w:rFonts w:ascii="Courier New" w:eastAsia="Batang" w:hAnsi="Courier New" w:cs="Courier New"/>
      <w:sz w:val="24"/>
      <w:szCs w:val="24"/>
      <w:lang w:eastAsia="en-US"/>
    </w:rPr>
  </w:style>
  <w:style w:type="paragraph" w:styleId="BodyText3">
    <w:name w:val="Body Text 3"/>
    <w:basedOn w:val="Normal"/>
    <w:link w:val="BodyText3Char"/>
    <w:semiHidden/>
    <w:rsid w:val="009437C5"/>
    <w:pPr>
      <w:spacing w:after="120"/>
    </w:pPr>
    <w:rPr>
      <w:rFonts w:cs="Times New Roman"/>
      <w:sz w:val="16"/>
      <w:szCs w:val="16"/>
    </w:rPr>
  </w:style>
  <w:style w:type="character" w:customStyle="1" w:styleId="BodyText3Char">
    <w:name w:val="Body Text 3 Char"/>
    <w:link w:val="BodyText3"/>
    <w:semiHidden/>
    <w:locked/>
    <w:rsid w:val="00664741"/>
    <w:rPr>
      <w:rFonts w:ascii="Courier New" w:eastAsia="Batang" w:hAnsi="Courier New" w:cs="Courier New"/>
      <w:sz w:val="16"/>
      <w:szCs w:val="16"/>
      <w:lang w:eastAsia="en-US"/>
    </w:rPr>
  </w:style>
  <w:style w:type="paragraph" w:styleId="BodyTextFirstIndent">
    <w:name w:val="Body Text First Indent"/>
    <w:basedOn w:val="BodyText"/>
    <w:link w:val="BodyTextFirstIndentChar"/>
    <w:semiHidden/>
    <w:rsid w:val="009437C5"/>
    <w:pPr>
      <w:ind w:firstLine="210"/>
    </w:pPr>
  </w:style>
  <w:style w:type="character" w:customStyle="1" w:styleId="BodyTextFirstIndentChar">
    <w:name w:val="Body Text First Indent Char"/>
    <w:basedOn w:val="BodyTextChar"/>
    <w:link w:val="BodyTextFirstIndent"/>
    <w:semiHidden/>
    <w:locked/>
    <w:rsid w:val="00664741"/>
    <w:rPr>
      <w:rFonts w:ascii="Courier New" w:eastAsia="Batang" w:hAnsi="Courier New" w:cs="Courier New"/>
      <w:sz w:val="24"/>
      <w:szCs w:val="24"/>
      <w:lang w:eastAsia="en-US"/>
    </w:rPr>
  </w:style>
  <w:style w:type="paragraph" w:styleId="BodyTextIndent">
    <w:name w:val="Body Text Indent"/>
    <w:basedOn w:val="Normal"/>
    <w:link w:val="BodyTextIndentChar"/>
    <w:semiHidden/>
    <w:rsid w:val="009437C5"/>
    <w:pPr>
      <w:spacing w:after="120"/>
      <w:ind w:left="360"/>
    </w:pPr>
    <w:rPr>
      <w:rFonts w:cs="Times New Roman"/>
    </w:rPr>
  </w:style>
  <w:style w:type="character" w:customStyle="1" w:styleId="BodyTextIndentChar">
    <w:name w:val="Body Text Indent Char"/>
    <w:link w:val="BodyTextIndent"/>
    <w:semiHidden/>
    <w:locked/>
    <w:rsid w:val="00664741"/>
    <w:rPr>
      <w:rFonts w:ascii="Courier New" w:eastAsia="Batang" w:hAnsi="Courier New" w:cs="Courier New"/>
      <w:sz w:val="24"/>
      <w:szCs w:val="24"/>
      <w:lang w:eastAsia="en-US"/>
    </w:rPr>
  </w:style>
  <w:style w:type="paragraph" w:styleId="BodyTextFirstIndent2">
    <w:name w:val="Body Text First Indent 2"/>
    <w:basedOn w:val="BodyTextIndent"/>
    <w:link w:val="BodyTextFirstIndent2Char"/>
    <w:semiHidden/>
    <w:rsid w:val="009437C5"/>
    <w:pPr>
      <w:ind w:firstLine="210"/>
    </w:pPr>
  </w:style>
  <w:style w:type="character" w:customStyle="1" w:styleId="BodyTextFirstIndent2Char">
    <w:name w:val="Body Text First Indent 2 Char"/>
    <w:basedOn w:val="BodyTextIndentChar"/>
    <w:link w:val="BodyTextFirstIndent2"/>
    <w:semiHidden/>
    <w:locked/>
    <w:rsid w:val="00664741"/>
    <w:rPr>
      <w:rFonts w:ascii="Courier New" w:eastAsia="Batang" w:hAnsi="Courier New" w:cs="Courier New"/>
      <w:sz w:val="24"/>
      <w:szCs w:val="24"/>
      <w:lang w:eastAsia="en-US"/>
    </w:rPr>
  </w:style>
  <w:style w:type="paragraph" w:styleId="BodyTextIndent2">
    <w:name w:val="Body Text Indent 2"/>
    <w:basedOn w:val="Normal"/>
    <w:link w:val="BodyTextIndent2Char"/>
    <w:semiHidden/>
    <w:rsid w:val="009437C5"/>
    <w:pPr>
      <w:spacing w:after="120" w:line="480" w:lineRule="auto"/>
      <w:ind w:left="360"/>
    </w:pPr>
    <w:rPr>
      <w:rFonts w:cs="Times New Roman"/>
    </w:rPr>
  </w:style>
  <w:style w:type="character" w:customStyle="1" w:styleId="BodyTextIndent2Char">
    <w:name w:val="Body Text Indent 2 Char"/>
    <w:link w:val="BodyTextIndent2"/>
    <w:semiHidden/>
    <w:locked/>
    <w:rsid w:val="00664741"/>
    <w:rPr>
      <w:rFonts w:ascii="Courier New" w:eastAsia="Batang" w:hAnsi="Courier New" w:cs="Courier New"/>
      <w:sz w:val="24"/>
      <w:szCs w:val="24"/>
      <w:lang w:eastAsia="en-US"/>
    </w:rPr>
  </w:style>
  <w:style w:type="paragraph" w:styleId="BodyTextIndent3">
    <w:name w:val="Body Text Indent 3"/>
    <w:basedOn w:val="Normal"/>
    <w:link w:val="BodyTextIndent3Char"/>
    <w:semiHidden/>
    <w:rsid w:val="009437C5"/>
    <w:pPr>
      <w:spacing w:after="120"/>
      <w:ind w:left="360"/>
    </w:pPr>
    <w:rPr>
      <w:rFonts w:cs="Times New Roman"/>
      <w:sz w:val="16"/>
      <w:szCs w:val="16"/>
    </w:rPr>
  </w:style>
  <w:style w:type="character" w:customStyle="1" w:styleId="BodyTextIndent3Char">
    <w:name w:val="Body Text Indent 3 Char"/>
    <w:link w:val="BodyTextIndent3"/>
    <w:semiHidden/>
    <w:locked/>
    <w:rsid w:val="00664741"/>
    <w:rPr>
      <w:rFonts w:ascii="Courier New" w:eastAsia="Batang" w:hAnsi="Courier New" w:cs="Courier New"/>
      <w:sz w:val="16"/>
      <w:szCs w:val="16"/>
      <w:lang w:eastAsia="en-US"/>
    </w:rPr>
  </w:style>
  <w:style w:type="paragraph" w:styleId="Closing">
    <w:name w:val="Closing"/>
    <w:basedOn w:val="Normal"/>
    <w:link w:val="ClosingChar"/>
    <w:semiHidden/>
    <w:rsid w:val="009437C5"/>
    <w:pPr>
      <w:ind w:left="4320"/>
    </w:pPr>
    <w:rPr>
      <w:rFonts w:cs="Times New Roman"/>
    </w:rPr>
  </w:style>
  <w:style w:type="character" w:customStyle="1" w:styleId="ClosingChar">
    <w:name w:val="Closing Char"/>
    <w:link w:val="Closing"/>
    <w:semiHidden/>
    <w:locked/>
    <w:rsid w:val="00664741"/>
    <w:rPr>
      <w:rFonts w:ascii="Courier New" w:eastAsia="Batang" w:hAnsi="Courier New" w:cs="Courier New"/>
      <w:sz w:val="24"/>
      <w:szCs w:val="24"/>
      <w:lang w:eastAsia="en-US"/>
    </w:rPr>
  </w:style>
  <w:style w:type="paragraph" w:styleId="Date">
    <w:name w:val="Date"/>
    <w:basedOn w:val="Normal"/>
    <w:next w:val="Normal"/>
    <w:link w:val="DateChar"/>
    <w:semiHidden/>
    <w:rsid w:val="009437C5"/>
    <w:rPr>
      <w:rFonts w:cs="Times New Roman"/>
    </w:rPr>
  </w:style>
  <w:style w:type="character" w:customStyle="1" w:styleId="DateChar">
    <w:name w:val="Date Char"/>
    <w:link w:val="Date"/>
    <w:semiHidden/>
    <w:locked/>
    <w:rsid w:val="00664741"/>
    <w:rPr>
      <w:rFonts w:ascii="Courier New" w:eastAsia="Batang" w:hAnsi="Courier New" w:cs="Courier New"/>
      <w:sz w:val="24"/>
      <w:szCs w:val="24"/>
      <w:lang w:eastAsia="en-US"/>
    </w:rPr>
  </w:style>
  <w:style w:type="paragraph" w:styleId="E-mailSignature">
    <w:name w:val="E-mail Signature"/>
    <w:basedOn w:val="Normal"/>
    <w:link w:val="E-mailSignatureChar"/>
    <w:semiHidden/>
    <w:rsid w:val="009437C5"/>
    <w:rPr>
      <w:rFonts w:cs="Times New Roman"/>
    </w:rPr>
  </w:style>
  <w:style w:type="character" w:customStyle="1" w:styleId="E-mailSignatureChar">
    <w:name w:val="E-mail Signature Char"/>
    <w:link w:val="E-mailSignature"/>
    <w:semiHidden/>
    <w:locked/>
    <w:rsid w:val="00664741"/>
    <w:rPr>
      <w:rFonts w:ascii="Courier New" w:eastAsia="Batang" w:hAnsi="Courier New" w:cs="Courier New"/>
      <w:sz w:val="24"/>
      <w:szCs w:val="24"/>
      <w:lang w:eastAsia="en-US"/>
    </w:rPr>
  </w:style>
  <w:style w:type="character" w:styleId="Emphasis">
    <w:name w:val="Emphasis"/>
    <w:uiPriority w:val="20"/>
    <w:qFormat/>
    <w:rsid w:val="009437C5"/>
    <w:rPr>
      <w:i/>
      <w:iCs/>
    </w:rPr>
  </w:style>
  <w:style w:type="paragraph" w:styleId="EnvelopeAddress">
    <w:name w:val="envelope address"/>
    <w:basedOn w:val="Normal"/>
    <w:semiHidden/>
    <w:rsid w:val="009437C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9437C5"/>
    <w:rPr>
      <w:rFonts w:ascii="Arial" w:hAnsi="Arial" w:cs="Arial"/>
      <w:sz w:val="20"/>
      <w:szCs w:val="20"/>
    </w:rPr>
  </w:style>
  <w:style w:type="character" w:styleId="FollowedHyperlink">
    <w:name w:val="FollowedHyperlink"/>
    <w:semiHidden/>
    <w:rsid w:val="009437C5"/>
    <w:rPr>
      <w:color w:val="800080"/>
      <w:u w:val="single"/>
    </w:rPr>
  </w:style>
  <w:style w:type="character" w:styleId="HTMLAcronym">
    <w:name w:val="HTML Acronym"/>
    <w:semiHidden/>
    <w:rsid w:val="009437C5"/>
  </w:style>
  <w:style w:type="paragraph" w:styleId="HTMLAddress">
    <w:name w:val="HTML Address"/>
    <w:basedOn w:val="Normal"/>
    <w:link w:val="HTMLAddressChar"/>
    <w:semiHidden/>
    <w:rsid w:val="009437C5"/>
    <w:rPr>
      <w:rFonts w:cs="Times New Roman"/>
      <w:i/>
      <w:iCs/>
    </w:rPr>
  </w:style>
  <w:style w:type="character" w:customStyle="1" w:styleId="HTMLAddressChar">
    <w:name w:val="HTML Address Char"/>
    <w:link w:val="HTMLAddress"/>
    <w:semiHidden/>
    <w:locked/>
    <w:rsid w:val="00664741"/>
    <w:rPr>
      <w:rFonts w:ascii="Courier New" w:eastAsia="Batang" w:hAnsi="Courier New" w:cs="Courier New"/>
      <w:i/>
      <w:iCs/>
      <w:sz w:val="24"/>
      <w:szCs w:val="24"/>
      <w:lang w:eastAsia="en-US"/>
    </w:rPr>
  </w:style>
  <w:style w:type="character" w:styleId="HTMLCite">
    <w:name w:val="HTML Cite"/>
    <w:semiHidden/>
    <w:rsid w:val="009437C5"/>
    <w:rPr>
      <w:i/>
      <w:iCs/>
    </w:rPr>
  </w:style>
  <w:style w:type="character" w:styleId="HTMLCode">
    <w:name w:val="HTML Code"/>
    <w:semiHidden/>
    <w:rsid w:val="009437C5"/>
    <w:rPr>
      <w:rFonts w:ascii="Courier New" w:hAnsi="Courier New" w:cs="Courier New"/>
      <w:sz w:val="20"/>
      <w:szCs w:val="20"/>
    </w:rPr>
  </w:style>
  <w:style w:type="character" w:styleId="HTMLDefinition">
    <w:name w:val="HTML Definition"/>
    <w:semiHidden/>
    <w:rsid w:val="009437C5"/>
    <w:rPr>
      <w:i/>
      <w:iCs/>
    </w:rPr>
  </w:style>
  <w:style w:type="character" w:styleId="HTMLKeyboard">
    <w:name w:val="HTML Keyboard"/>
    <w:semiHidden/>
    <w:rsid w:val="009437C5"/>
    <w:rPr>
      <w:rFonts w:ascii="Courier New" w:hAnsi="Courier New" w:cs="Courier New"/>
      <w:sz w:val="20"/>
      <w:szCs w:val="20"/>
    </w:rPr>
  </w:style>
  <w:style w:type="paragraph" w:styleId="HTMLPreformatted">
    <w:name w:val="HTML Preformatted"/>
    <w:basedOn w:val="Normal"/>
    <w:link w:val="HTMLPreformattedChar"/>
    <w:uiPriority w:val="99"/>
    <w:semiHidden/>
    <w:rsid w:val="009437C5"/>
    <w:rPr>
      <w:rFonts w:cs="Times New Roman"/>
      <w:sz w:val="20"/>
      <w:szCs w:val="20"/>
    </w:rPr>
  </w:style>
  <w:style w:type="character" w:customStyle="1" w:styleId="HTMLPreformattedChar">
    <w:name w:val="HTML Preformatted Char"/>
    <w:link w:val="HTMLPreformatted"/>
    <w:uiPriority w:val="99"/>
    <w:semiHidden/>
    <w:locked/>
    <w:rsid w:val="00A76318"/>
    <w:rPr>
      <w:rFonts w:ascii="Courier New" w:eastAsia="Batang" w:hAnsi="Courier New" w:cs="Courier New"/>
      <w:lang w:eastAsia="en-US"/>
    </w:rPr>
  </w:style>
  <w:style w:type="character" w:styleId="HTMLSample">
    <w:name w:val="HTML Sample"/>
    <w:semiHidden/>
    <w:rsid w:val="009437C5"/>
    <w:rPr>
      <w:rFonts w:ascii="Courier New" w:hAnsi="Courier New" w:cs="Courier New"/>
    </w:rPr>
  </w:style>
  <w:style w:type="character" w:styleId="HTMLTypewriter">
    <w:name w:val="HTML Typewriter"/>
    <w:semiHidden/>
    <w:rsid w:val="009437C5"/>
    <w:rPr>
      <w:rFonts w:ascii="Courier New" w:hAnsi="Courier New" w:cs="Courier New"/>
      <w:sz w:val="20"/>
      <w:szCs w:val="20"/>
    </w:rPr>
  </w:style>
  <w:style w:type="character" w:styleId="HTMLVariable">
    <w:name w:val="HTML Variable"/>
    <w:semiHidden/>
    <w:rsid w:val="009437C5"/>
    <w:rPr>
      <w:i/>
      <w:iCs/>
    </w:rPr>
  </w:style>
  <w:style w:type="character" w:styleId="Hyperlink">
    <w:name w:val="Hyperlink"/>
    <w:uiPriority w:val="99"/>
    <w:rsid w:val="009437C5"/>
    <w:rPr>
      <w:color w:val="0000FF"/>
      <w:u w:val="single"/>
    </w:rPr>
  </w:style>
  <w:style w:type="character" w:styleId="LineNumber">
    <w:name w:val="line number"/>
    <w:semiHidden/>
    <w:rsid w:val="009437C5"/>
  </w:style>
  <w:style w:type="paragraph" w:styleId="List">
    <w:name w:val="List"/>
    <w:basedOn w:val="Normal"/>
    <w:semiHidden/>
    <w:rsid w:val="009437C5"/>
    <w:pPr>
      <w:ind w:left="360" w:hanging="360"/>
    </w:pPr>
  </w:style>
  <w:style w:type="paragraph" w:styleId="List2">
    <w:name w:val="List 2"/>
    <w:basedOn w:val="Normal"/>
    <w:semiHidden/>
    <w:rsid w:val="009437C5"/>
    <w:pPr>
      <w:ind w:hanging="360"/>
    </w:pPr>
  </w:style>
  <w:style w:type="paragraph" w:styleId="List3">
    <w:name w:val="List 3"/>
    <w:basedOn w:val="Normal"/>
    <w:semiHidden/>
    <w:rsid w:val="009437C5"/>
    <w:pPr>
      <w:ind w:left="1080" w:hanging="360"/>
    </w:pPr>
  </w:style>
  <w:style w:type="paragraph" w:styleId="List4">
    <w:name w:val="List 4"/>
    <w:basedOn w:val="Normal"/>
    <w:semiHidden/>
    <w:rsid w:val="009437C5"/>
    <w:pPr>
      <w:ind w:left="1440" w:hanging="360"/>
    </w:pPr>
  </w:style>
  <w:style w:type="paragraph" w:styleId="List5">
    <w:name w:val="List 5"/>
    <w:basedOn w:val="Normal"/>
    <w:semiHidden/>
    <w:rsid w:val="009437C5"/>
    <w:pPr>
      <w:ind w:left="1800" w:hanging="360"/>
    </w:pPr>
  </w:style>
  <w:style w:type="paragraph" w:styleId="ListBullet">
    <w:name w:val="List Bullet"/>
    <w:basedOn w:val="Normal"/>
    <w:autoRedefine/>
    <w:semiHidden/>
    <w:rsid w:val="009437C5"/>
    <w:pPr>
      <w:numPr>
        <w:numId w:val="1"/>
      </w:numPr>
    </w:pPr>
  </w:style>
  <w:style w:type="paragraph" w:styleId="ListBullet2">
    <w:name w:val="List Bullet 2"/>
    <w:basedOn w:val="Normal"/>
    <w:autoRedefine/>
    <w:semiHidden/>
    <w:rsid w:val="009437C5"/>
    <w:pPr>
      <w:numPr>
        <w:numId w:val="2"/>
      </w:numPr>
    </w:pPr>
  </w:style>
  <w:style w:type="paragraph" w:styleId="ListBullet3">
    <w:name w:val="List Bullet 3"/>
    <w:basedOn w:val="Normal"/>
    <w:autoRedefine/>
    <w:semiHidden/>
    <w:rsid w:val="009437C5"/>
    <w:pPr>
      <w:numPr>
        <w:numId w:val="3"/>
      </w:numPr>
    </w:pPr>
  </w:style>
  <w:style w:type="paragraph" w:styleId="ListBullet4">
    <w:name w:val="List Bullet 4"/>
    <w:basedOn w:val="Normal"/>
    <w:autoRedefine/>
    <w:semiHidden/>
    <w:rsid w:val="009437C5"/>
    <w:pPr>
      <w:numPr>
        <w:numId w:val="4"/>
      </w:numPr>
    </w:pPr>
  </w:style>
  <w:style w:type="paragraph" w:styleId="ListBullet5">
    <w:name w:val="List Bullet 5"/>
    <w:basedOn w:val="Normal"/>
    <w:autoRedefine/>
    <w:semiHidden/>
    <w:rsid w:val="009437C5"/>
    <w:pPr>
      <w:numPr>
        <w:numId w:val="5"/>
      </w:numPr>
    </w:pPr>
  </w:style>
  <w:style w:type="paragraph" w:styleId="ListContinue">
    <w:name w:val="List Continue"/>
    <w:basedOn w:val="Normal"/>
    <w:semiHidden/>
    <w:rsid w:val="009437C5"/>
    <w:pPr>
      <w:spacing w:after="120"/>
      <w:ind w:left="360"/>
    </w:pPr>
  </w:style>
  <w:style w:type="paragraph" w:styleId="ListContinue2">
    <w:name w:val="List Continue 2"/>
    <w:basedOn w:val="Normal"/>
    <w:semiHidden/>
    <w:rsid w:val="009437C5"/>
    <w:pPr>
      <w:spacing w:after="120"/>
    </w:pPr>
  </w:style>
  <w:style w:type="paragraph" w:styleId="ListContinue3">
    <w:name w:val="List Continue 3"/>
    <w:basedOn w:val="Normal"/>
    <w:semiHidden/>
    <w:rsid w:val="009437C5"/>
    <w:pPr>
      <w:spacing w:after="120"/>
      <w:ind w:left="1080"/>
    </w:pPr>
  </w:style>
  <w:style w:type="paragraph" w:styleId="ListContinue4">
    <w:name w:val="List Continue 4"/>
    <w:basedOn w:val="Normal"/>
    <w:semiHidden/>
    <w:rsid w:val="009437C5"/>
    <w:pPr>
      <w:spacing w:after="120"/>
      <w:ind w:left="1440"/>
    </w:pPr>
  </w:style>
  <w:style w:type="paragraph" w:styleId="ListContinue5">
    <w:name w:val="List Continue 5"/>
    <w:basedOn w:val="Normal"/>
    <w:semiHidden/>
    <w:rsid w:val="009437C5"/>
    <w:pPr>
      <w:spacing w:after="120"/>
      <w:ind w:left="1800"/>
    </w:pPr>
  </w:style>
  <w:style w:type="paragraph" w:styleId="ListNumber">
    <w:name w:val="List Number"/>
    <w:basedOn w:val="Normal"/>
    <w:semiHidden/>
    <w:rsid w:val="009437C5"/>
    <w:pPr>
      <w:numPr>
        <w:numId w:val="6"/>
      </w:numPr>
    </w:pPr>
  </w:style>
  <w:style w:type="paragraph" w:styleId="ListNumber2">
    <w:name w:val="List Number 2"/>
    <w:basedOn w:val="Normal"/>
    <w:semiHidden/>
    <w:rsid w:val="009437C5"/>
    <w:pPr>
      <w:numPr>
        <w:numId w:val="7"/>
      </w:numPr>
    </w:pPr>
  </w:style>
  <w:style w:type="paragraph" w:styleId="ListNumber3">
    <w:name w:val="List Number 3"/>
    <w:basedOn w:val="Normal"/>
    <w:semiHidden/>
    <w:rsid w:val="009437C5"/>
    <w:pPr>
      <w:numPr>
        <w:numId w:val="8"/>
      </w:numPr>
    </w:pPr>
  </w:style>
  <w:style w:type="paragraph" w:styleId="ListNumber4">
    <w:name w:val="List Number 4"/>
    <w:basedOn w:val="Normal"/>
    <w:semiHidden/>
    <w:rsid w:val="009437C5"/>
    <w:pPr>
      <w:numPr>
        <w:numId w:val="9"/>
      </w:numPr>
    </w:pPr>
  </w:style>
  <w:style w:type="paragraph" w:styleId="ListNumber5">
    <w:name w:val="List Number 5"/>
    <w:basedOn w:val="Normal"/>
    <w:semiHidden/>
    <w:rsid w:val="009437C5"/>
    <w:pPr>
      <w:numPr>
        <w:numId w:val="10"/>
      </w:numPr>
    </w:pPr>
  </w:style>
  <w:style w:type="paragraph" w:styleId="MessageHeader">
    <w:name w:val="Message Header"/>
    <w:basedOn w:val="Normal"/>
    <w:link w:val="MessageHeaderChar"/>
    <w:semiHidden/>
    <w:rsid w:val="009437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Times New Roman"/>
    </w:rPr>
  </w:style>
  <w:style w:type="character" w:customStyle="1" w:styleId="MessageHeaderChar">
    <w:name w:val="Message Header Char"/>
    <w:link w:val="MessageHeader"/>
    <w:semiHidden/>
    <w:locked/>
    <w:rsid w:val="00664741"/>
    <w:rPr>
      <w:rFonts w:ascii="Arial" w:eastAsia="Batang" w:hAnsi="Arial" w:cs="Arial"/>
      <w:sz w:val="24"/>
      <w:szCs w:val="24"/>
      <w:shd w:val="pct20" w:color="auto" w:fill="auto"/>
      <w:lang w:eastAsia="en-US"/>
    </w:rPr>
  </w:style>
  <w:style w:type="paragraph" w:styleId="NormalWeb">
    <w:name w:val="Normal (Web)"/>
    <w:basedOn w:val="Normal"/>
    <w:semiHidden/>
    <w:rsid w:val="009437C5"/>
    <w:rPr>
      <w:rFonts w:ascii="Times New Roman" w:hAnsi="Times New Roman" w:cs="Times New Roman"/>
    </w:rPr>
  </w:style>
  <w:style w:type="paragraph" w:styleId="NormalIndent">
    <w:name w:val="Normal Indent"/>
    <w:basedOn w:val="Normal"/>
    <w:semiHidden/>
    <w:rsid w:val="009437C5"/>
  </w:style>
  <w:style w:type="paragraph" w:styleId="NoteHeading">
    <w:name w:val="Note Heading"/>
    <w:basedOn w:val="Normal"/>
    <w:next w:val="Normal"/>
    <w:link w:val="NoteHeadingChar"/>
    <w:semiHidden/>
    <w:rsid w:val="009437C5"/>
    <w:rPr>
      <w:rFonts w:cs="Times New Roman"/>
    </w:rPr>
  </w:style>
  <w:style w:type="character" w:customStyle="1" w:styleId="NoteHeadingChar">
    <w:name w:val="Note Heading Char"/>
    <w:link w:val="NoteHeading"/>
    <w:semiHidden/>
    <w:locked/>
    <w:rsid w:val="00664741"/>
    <w:rPr>
      <w:rFonts w:ascii="Courier New" w:eastAsia="Batang" w:hAnsi="Courier New" w:cs="Courier New"/>
      <w:sz w:val="24"/>
      <w:szCs w:val="24"/>
      <w:lang w:eastAsia="en-US"/>
    </w:rPr>
  </w:style>
  <w:style w:type="character" w:styleId="PageNumber">
    <w:name w:val="page number"/>
    <w:semiHidden/>
    <w:rsid w:val="009437C5"/>
  </w:style>
  <w:style w:type="paragraph" w:styleId="Salutation">
    <w:name w:val="Salutation"/>
    <w:basedOn w:val="Normal"/>
    <w:next w:val="Normal"/>
    <w:link w:val="SalutationChar"/>
    <w:semiHidden/>
    <w:rsid w:val="009437C5"/>
    <w:rPr>
      <w:rFonts w:cs="Times New Roman"/>
    </w:rPr>
  </w:style>
  <w:style w:type="character" w:customStyle="1" w:styleId="SalutationChar">
    <w:name w:val="Salutation Char"/>
    <w:link w:val="Salutation"/>
    <w:semiHidden/>
    <w:locked/>
    <w:rsid w:val="00664741"/>
    <w:rPr>
      <w:rFonts w:ascii="Courier New" w:eastAsia="Batang" w:hAnsi="Courier New" w:cs="Courier New"/>
      <w:sz w:val="24"/>
      <w:szCs w:val="24"/>
      <w:lang w:eastAsia="en-US"/>
    </w:rPr>
  </w:style>
  <w:style w:type="paragraph" w:styleId="Signature">
    <w:name w:val="Signature"/>
    <w:basedOn w:val="Normal"/>
    <w:link w:val="SignatureChar"/>
    <w:semiHidden/>
    <w:rsid w:val="009437C5"/>
    <w:pPr>
      <w:ind w:left="4320"/>
    </w:pPr>
    <w:rPr>
      <w:rFonts w:cs="Times New Roman"/>
    </w:rPr>
  </w:style>
  <w:style w:type="character" w:customStyle="1" w:styleId="SignatureChar">
    <w:name w:val="Signature Char"/>
    <w:link w:val="Signature"/>
    <w:semiHidden/>
    <w:locked/>
    <w:rsid w:val="00664741"/>
    <w:rPr>
      <w:rFonts w:ascii="Courier New" w:eastAsia="Batang" w:hAnsi="Courier New" w:cs="Courier New"/>
      <w:sz w:val="24"/>
      <w:szCs w:val="24"/>
      <w:lang w:eastAsia="en-US"/>
    </w:rPr>
  </w:style>
  <w:style w:type="character" w:styleId="Strong">
    <w:name w:val="Strong"/>
    <w:qFormat/>
    <w:rsid w:val="009437C5"/>
    <w:rPr>
      <w:b/>
      <w:bCs/>
    </w:rPr>
  </w:style>
  <w:style w:type="paragraph" w:styleId="Subtitle">
    <w:name w:val="Subtitle"/>
    <w:basedOn w:val="Normal"/>
    <w:link w:val="SubtitleChar"/>
    <w:qFormat/>
    <w:rsid w:val="009437C5"/>
    <w:pPr>
      <w:spacing w:after="60"/>
      <w:jc w:val="center"/>
      <w:outlineLvl w:val="1"/>
    </w:pPr>
    <w:rPr>
      <w:rFonts w:ascii="Arial" w:hAnsi="Arial" w:cs="Times New Roman"/>
    </w:rPr>
  </w:style>
  <w:style w:type="character" w:customStyle="1" w:styleId="SubtitleChar">
    <w:name w:val="Subtitle Char"/>
    <w:link w:val="Subtitle"/>
    <w:locked/>
    <w:rsid w:val="00664741"/>
    <w:rPr>
      <w:rFonts w:ascii="Arial" w:eastAsia="Batang" w:hAnsi="Arial" w:cs="Arial"/>
      <w:sz w:val="24"/>
      <w:szCs w:val="24"/>
      <w:lang w:eastAsia="en-US"/>
    </w:rPr>
  </w:style>
  <w:style w:type="table" w:styleId="Table3Deffects1">
    <w:name w:val="Table 3D effects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437C5"/>
    <w:pPr>
      <w:spacing w:before="240" w:after="60"/>
      <w:jc w:val="center"/>
      <w:outlineLvl w:val="0"/>
    </w:pPr>
    <w:rPr>
      <w:rFonts w:ascii="Arial" w:hAnsi="Arial" w:cs="Times New Roman"/>
      <w:b/>
      <w:bCs/>
      <w:kern w:val="28"/>
      <w:sz w:val="32"/>
      <w:szCs w:val="32"/>
    </w:rPr>
  </w:style>
  <w:style w:type="character" w:customStyle="1" w:styleId="TitleChar">
    <w:name w:val="Title Char"/>
    <w:link w:val="Title"/>
    <w:locked/>
    <w:rsid w:val="00664741"/>
    <w:rPr>
      <w:rFonts w:ascii="Arial" w:eastAsia="Batang" w:hAnsi="Arial" w:cs="Arial"/>
      <w:b/>
      <w:bCs/>
      <w:kern w:val="28"/>
      <w:sz w:val="32"/>
      <w:szCs w:val="32"/>
      <w:lang w:eastAsia="en-US"/>
    </w:rPr>
  </w:style>
  <w:style w:type="paragraph" w:customStyle="1" w:styleId="RFCFigure">
    <w:name w:val="RFC Figure"/>
    <w:basedOn w:val="Normal"/>
    <w:rsid w:val="009437C5"/>
    <w:pPr>
      <w:keepNext/>
      <w:keepLines/>
    </w:pPr>
  </w:style>
  <w:style w:type="paragraph" w:customStyle="1" w:styleId="RFCListBullet">
    <w:name w:val="RFC List Bullet"/>
    <w:basedOn w:val="Normal"/>
    <w:rsid w:val="009437C5"/>
    <w:pPr>
      <w:keepLines/>
      <w:numPr>
        <w:numId w:val="16"/>
      </w:numPr>
    </w:pPr>
  </w:style>
  <w:style w:type="paragraph" w:customStyle="1" w:styleId="RFCAppH3">
    <w:name w:val="RFC App H3"/>
    <w:basedOn w:val="RFCH1-nonum"/>
    <w:next w:val="Normal"/>
    <w:rsid w:val="009437C5"/>
    <w:pPr>
      <w:numPr>
        <w:ilvl w:val="3"/>
        <w:numId w:val="17"/>
      </w:numPr>
      <w:outlineLvl w:val="3"/>
    </w:pPr>
  </w:style>
  <w:style w:type="paragraph" w:customStyle="1" w:styleId="RFCAppH4">
    <w:name w:val="RFC App H4"/>
    <w:basedOn w:val="RFCH1-nonum"/>
    <w:next w:val="Normal"/>
    <w:rsid w:val="009437C5"/>
    <w:pPr>
      <w:numPr>
        <w:ilvl w:val="4"/>
        <w:numId w:val="17"/>
      </w:numPr>
      <w:outlineLvl w:val="4"/>
    </w:pPr>
  </w:style>
  <w:style w:type="paragraph" w:customStyle="1" w:styleId="RFCAppH5">
    <w:name w:val="RFC App H5"/>
    <w:basedOn w:val="RFCH1-nonum"/>
    <w:next w:val="Normal"/>
    <w:rsid w:val="009437C5"/>
    <w:pPr>
      <w:numPr>
        <w:ilvl w:val="5"/>
        <w:numId w:val="17"/>
      </w:numPr>
      <w:outlineLvl w:val="5"/>
    </w:pPr>
  </w:style>
  <w:style w:type="paragraph" w:customStyle="1" w:styleId="RFCBoilerplate">
    <w:name w:val="RFC Boilerplate"/>
    <w:basedOn w:val="Normal"/>
    <w:next w:val="Normal"/>
    <w:semiHidden/>
    <w:rsid w:val="009437C5"/>
  </w:style>
  <w:style w:type="paragraph" w:styleId="PlainText">
    <w:name w:val="Plain Text"/>
    <w:basedOn w:val="Normal"/>
    <w:link w:val="PlainTextChar"/>
    <w:uiPriority w:val="99"/>
    <w:rsid w:val="00E8322E"/>
    <w:pPr>
      <w:ind w:left="0"/>
    </w:pPr>
    <w:rPr>
      <w:rFonts w:cs="Times New Roman"/>
      <w:sz w:val="20"/>
      <w:szCs w:val="20"/>
    </w:rPr>
  </w:style>
  <w:style w:type="character" w:customStyle="1" w:styleId="PlainTextChar">
    <w:name w:val="Plain Text Char"/>
    <w:link w:val="PlainText"/>
    <w:uiPriority w:val="99"/>
    <w:locked/>
    <w:rsid w:val="00664741"/>
    <w:rPr>
      <w:rFonts w:ascii="Courier New" w:eastAsia="Batang" w:hAnsi="Courier New" w:cs="Courier New"/>
      <w:sz w:val="20"/>
      <w:szCs w:val="20"/>
    </w:rPr>
  </w:style>
  <w:style w:type="paragraph" w:styleId="BalloonText">
    <w:name w:val="Balloon Text"/>
    <w:basedOn w:val="Normal"/>
    <w:link w:val="BalloonTextChar"/>
    <w:uiPriority w:val="99"/>
    <w:semiHidden/>
    <w:unhideWhenUsed/>
    <w:locked/>
    <w:rsid w:val="00661EF2"/>
    <w:rPr>
      <w:sz w:val="18"/>
      <w:szCs w:val="18"/>
    </w:rPr>
  </w:style>
  <w:style w:type="character" w:customStyle="1" w:styleId="BalloonTextChar">
    <w:name w:val="Balloon Text Char"/>
    <w:basedOn w:val="DefaultParagraphFont"/>
    <w:link w:val="BalloonText"/>
    <w:uiPriority w:val="99"/>
    <w:semiHidden/>
    <w:rsid w:val="00661EF2"/>
    <w:rPr>
      <w:rFonts w:ascii="Courier New" w:eastAsia="Batang" w:hAnsi="Courier New" w:cs="Courier New"/>
      <w:sz w:val="18"/>
      <w:szCs w:val="18"/>
    </w:rPr>
  </w:style>
  <w:style w:type="character" w:styleId="CommentReference">
    <w:name w:val="annotation reference"/>
    <w:uiPriority w:val="99"/>
    <w:semiHidden/>
    <w:rsid w:val="0074687E"/>
    <w:rPr>
      <w:rFonts w:cs="Times New Roman"/>
      <w:sz w:val="16"/>
    </w:rPr>
  </w:style>
  <w:style w:type="paragraph" w:styleId="CommentText">
    <w:name w:val="annotation text"/>
    <w:basedOn w:val="Normal"/>
    <w:link w:val="CommentTextChar"/>
    <w:uiPriority w:val="99"/>
    <w:semiHidden/>
    <w:rsid w:val="0074687E"/>
    <w:rPr>
      <w:rFonts w:cs="Times New Roman"/>
      <w:sz w:val="20"/>
      <w:szCs w:val="20"/>
    </w:rPr>
  </w:style>
  <w:style w:type="character" w:customStyle="1" w:styleId="CommentTextChar">
    <w:name w:val="Comment Text Char"/>
    <w:link w:val="CommentText"/>
    <w:uiPriority w:val="99"/>
    <w:semiHidden/>
    <w:locked/>
    <w:rsid w:val="00664741"/>
    <w:rPr>
      <w:rFonts w:ascii="Courier New" w:eastAsia="Batang" w:hAnsi="Courier New" w:cs="Courier New"/>
      <w:sz w:val="20"/>
      <w:szCs w:val="20"/>
    </w:rPr>
  </w:style>
  <w:style w:type="paragraph" w:styleId="CommentSubject">
    <w:name w:val="annotation subject"/>
    <w:basedOn w:val="CommentText"/>
    <w:next w:val="CommentText"/>
    <w:link w:val="CommentSubjectChar"/>
    <w:uiPriority w:val="99"/>
    <w:semiHidden/>
    <w:rsid w:val="0074687E"/>
    <w:rPr>
      <w:b/>
      <w:bCs/>
    </w:rPr>
  </w:style>
  <w:style w:type="character" w:customStyle="1" w:styleId="CommentSubjectChar">
    <w:name w:val="Comment Subject Char"/>
    <w:link w:val="CommentSubject"/>
    <w:uiPriority w:val="99"/>
    <w:semiHidden/>
    <w:locked/>
    <w:rsid w:val="00664741"/>
    <w:rPr>
      <w:rFonts w:ascii="Courier New" w:eastAsia="Batang" w:hAnsi="Courier New" w:cs="Courier New"/>
      <w:b/>
      <w:bCs/>
      <w:sz w:val="20"/>
      <w:szCs w:val="20"/>
    </w:rPr>
  </w:style>
  <w:style w:type="paragraph" w:styleId="DocumentMap">
    <w:name w:val="Document Map"/>
    <w:basedOn w:val="Normal"/>
    <w:link w:val="DocumentMapChar"/>
    <w:uiPriority w:val="99"/>
    <w:semiHidden/>
    <w:rsid w:val="00227789"/>
    <w:pPr>
      <w:shd w:val="clear" w:color="auto" w:fill="000080"/>
    </w:pPr>
    <w:rPr>
      <w:rFonts w:ascii="Times New Roman" w:hAnsi="Times New Roman" w:cs="Times New Roman"/>
      <w:sz w:val="2"/>
      <w:szCs w:val="20"/>
    </w:rPr>
  </w:style>
  <w:style w:type="character" w:customStyle="1" w:styleId="DocumentMapChar">
    <w:name w:val="Document Map Char"/>
    <w:link w:val="DocumentMap"/>
    <w:uiPriority w:val="99"/>
    <w:semiHidden/>
    <w:locked/>
    <w:rsid w:val="00664741"/>
    <w:rPr>
      <w:rFonts w:eastAsia="Batang" w:cs="Times New Roman"/>
      <w:sz w:val="2"/>
    </w:rPr>
  </w:style>
  <w:style w:type="character" w:customStyle="1" w:styleId="RFCListNumberedChar">
    <w:name w:val="RFC List Numbered Char"/>
    <w:link w:val="RFCListNumbered"/>
    <w:locked/>
    <w:rsid w:val="009B34D3"/>
    <w:rPr>
      <w:rFonts w:ascii="Courier New" w:eastAsia="Batang" w:hAnsi="Courier New"/>
      <w:sz w:val="24"/>
      <w:szCs w:val="24"/>
    </w:rPr>
  </w:style>
  <w:style w:type="paragraph" w:customStyle="1" w:styleId="b">
    <w:name w:val="b"/>
    <w:basedOn w:val="Heading3"/>
    <w:uiPriority w:val="99"/>
    <w:rsid w:val="00EB5869"/>
  </w:style>
  <w:style w:type="character" w:customStyle="1" w:styleId="mh">
    <w:name w:val="m_h"/>
    <w:uiPriority w:val="99"/>
    <w:rsid w:val="009A4CC5"/>
    <w:rPr>
      <w:rFonts w:cs="Times New Roman"/>
    </w:rPr>
  </w:style>
  <w:style w:type="character" w:customStyle="1" w:styleId="mftr">
    <w:name w:val="m_ftr"/>
    <w:uiPriority w:val="99"/>
    <w:rsid w:val="00C95D63"/>
    <w:rPr>
      <w:rFonts w:cs="Times New Roman"/>
    </w:rPr>
  </w:style>
  <w:style w:type="character" w:customStyle="1" w:styleId="mhdr">
    <w:name w:val="m_hdr"/>
    <w:uiPriority w:val="99"/>
    <w:rsid w:val="00C95D63"/>
    <w:rPr>
      <w:rFonts w:cs="Times New Roman"/>
    </w:rPr>
  </w:style>
  <w:style w:type="paragraph" w:customStyle="1" w:styleId="bullet">
    <w:name w:val="bullet"/>
    <w:basedOn w:val="Normal"/>
    <w:uiPriority w:val="99"/>
    <w:rsid w:val="00637FA0"/>
    <w:rPr>
      <w:rFonts w:eastAsia="MS Mincho"/>
      <w:lang w:eastAsia="ja-JP"/>
    </w:rPr>
  </w:style>
  <w:style w:type="character" w:customStyle="1" w:styleId="EmailStyle1961">
    <w:name w:val="EmailStyle1961"/>
    <w:uiPriority w:val="99"/>
    <w:semiHidden/>
    <w:rsid w:val="0037526A"/>
    <w:rPr>
      <w:rFonts w:ascii="Arial" w:hAnsi="Arial"/>
      <w:color w:val="000080"/>
      <w:sz w:val="20"/>
    </w:rPr>
  </w:style>
  <w:style w:type="paragraph" w:customStyle="1" w:styleId="ListParagraph1">
    <w:name w:val="List Paragraph1"/>
    <w:basedOn w:val="Normal"/>
    <w:uiPriority w:val="99"/>
    <w:qFormat/>
    <w:rsid w:val="00B93E02"/>
    <w:pPr>
      <w:contextualSpacing/>
    </w:pPr>
  </w:style>
  <w:style w:type="numbering" w:styleId="ArticleSection">
    <w:name w:val="Outline List 3"/>
    <w:basedOn w:val="NoList"/>
    <w:semiHidden/>
    <w:locked/>
    <w:rsid w:val="009437C5"/>
    <w:pPr>
      <w:numPr>
        <w:numId w:val="13"/>
      </w:numPr>
    </w:pPr>
  </w:style>
  <w:style w:type="numbering" w:styleId="1ai">
    <w:name w:val="Outline List 1"/>
    <w:basedOn w:val="NoList"/>
    <w:semiHidden/>
    <w:locked/>
    <w:rsid w:val="009437C5"/>
    <w:pPr>
      <w:numPr>
        <w:numId w:val="12"/>
      </w:numPr>
    </w:pPr>
  </w:style>
  <w:style w:type="numbering" w:styleId="111111">
    <w:name w:val="Outline List 2"/>
    <w:basedOn w:val="NoList"/>
    <w:semiHidden/>
    <w:locked/>
    <w:rsid w:val="009437C5"/>
    <w:pPr>
      <w:numPr>
        <w:numId w:val="11"/>
      </w:numPr>
    </w:pPr>
  </w:style>
  <w:style w:type="character" w:styleId="SubtleEmphasis">
    <w:name w:val="Subtle Emphasis"/>
    <w:uiPriority w:val="19"/>
    <w:qFormat/>
    <w:rsid w:val="000A0E42"/>
    <w:rPr>
      <w:i/>
      <w:iCs/>
      <w:color w:val="808080"/>
    </w:rPr>
  </w:style>
  <w:style w:type="paragraph" w:styleId="ListParagraph">
    <w:name w:val="List Paragraph"/>
    <w:basedOn w:val="Normal"/>
    <w:uiPriority w:val="34"/>
    <w:qFormat/>
    <w:rsid w:val="00053DD6"/>
    <w:pPr>
      <w:contextualSpacing/>
    </w:pPr>
  </w:style>
  <w:style w:type="paragraph" w:customStyle="1" w:styleId="OFC-Title">
    <w:name w:val="OFC-Title"/>
    <w:basedOn w:val="Normal"/>
    <w:rsid w:val="006916B9"/>
    <w:pPr>
      <w:ind w:left="0"/>
      <w:jc w:val="center"/>
    </w:pPr>
    <w:rPr>
      <w:rFonts w:ascii="Times New Roman" w:eastAsia="SimSun" w:hAnsi="Times New Roman" w:cs="Times New Roman"/>
      <w:sz w:val="36"/>
      <w:szCs w:val="36"/>
    </w:rPr>
  </w:style>
  <w:style w:type="paragraph" w:customStyle="1" w:styleId="Normal2">
    <w:name w:val="Normal2"/>
    <w:basedOn w:val="Normal"/>
    <w:link w:val="Normal2Char"/>
    <w:rsid w:val="00C30897"/>
    <w:pPr>
      <w:ind w:left="0" w:firstLine="288"/>
      <w:jc w:val="both"/>
    </w:pPr>
    <w:rPr>
      <w:rFonts w:ascii="Times New Roman" w:eastAsia="SimSun" w:hAnsi="Times New Roman" w:cs="Times New Roman"/>
      <w:sz w:val="20"/>
    </w:rPr>
  </w:style>
  <w:style w:type="character" w:customStyle="1" w:styleId="Normal2Char">
    <w:name w:val="Normal2 Char"/>
    <w:basedOn w:val="DefaultParagraphFont"/>
    <w:link w:val="Normal2"/>
    <w:rsid w:val="00C30897"/>
    <w:rPr>
      <w:szCs w:val="24"/>
    </w:rPr>
  </w:style>
  <w:style w:type="paragraph" w:customStyle="1" w:styleId="OFC-Reference">
    <w:name w:val="OFC-Reference"/>
    <w:basedOn w:val="Normal"/>
    <w:rsid w:val="00C30897"/>
    <w:pPr>
      <w:ind w:left="0"/>
    </w:pPr>
    <w:rPr>
      <w:rFonts w:ascii="Times New Roman" w:eastAsia="SimSun" w:hAnsi="Times New Roman" w:cs="Times New Roman"/>
      <w:sz w:val="16"/>
    </w:rPr>
  </w:style>
  <w:style w:type="paragraph" w:customStyle="1" w:styleId="FigureCaption">
    <w:name w:val="FigureCaption"/>
    <w:basedOn w:val="Normal"/>
    <w:rsid w:val="00C30897"/>
    <w:pPr>
      <w:ind w:left="0"/>
      <w:jc w:val="center"/>
    </w:pPr>
    <w:rPr>
      <w:rFonts w:ascii="Times New Roman" w:eastAsia="SimSun" w:hAnsi="Times New Roman" w:cs="Times New Roman"/>
      <w:sz w:val="16"/>
    </w:rPr>
  </w:style>
  <w:style w:type="character" w:customStyle="1" w:styleId="st">
    <w:name w:val="st"/>
    <w:basedOn w:val="DefaultParagraphFont"/>
    <w:rsid w:val="005F2ACC"/>
  </w:style>
  <w:style w:type="paragraph" w:styleId="Revision">
    <w:name w:val="Revision"/>
    <w:hidden/>
    <w:uiPriority w:val="99"/>
    <w:semiHidden/>
    <w:rsid w:val="00174B32"/>
    <w:rPr>
      <w:rFonts w:ascii="Courier New" w:eastAsia="Batang" w:hAnsi="Courier New" w:cs="Courier New"/>
      <w:sz w:val="24"/>
      <w:szCs w:val="24"/>
    </w:rPr>
  </w:style>
  <w:style w:type="paragraph" w:styleId="NoSpacing">
    <w:name w:val="No Spacing"/>
    <w:uiPriority w:val="1"/>
    <w:qFormat/>
    <w:rsid w:val="000446A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rPr>
  </w:style>
  <w:style w:type="character" w:customStyle="1" w:styleId="h11">
    <w:name w:val="h11"/>
    <w:basedOn w:val="DefaultParagraphFont"/>
    <w:rsid w:val="002D59B5"/>
    <w:rPr>
      <w:rFonts w:ascii="Courier New" w:hAnsi="Courier New" w:cs="Courier New" w:hint="default"/>
      <w:b/>
      <w:bCs/>
      <w:vanish w:val="0"/>
      <w:webHidden w:val="0"/>
      <w:sz w:val="24"/>
      <w:szCs w:val="24"/>
      <w:specVanish w:val="0"/>
    </w:rPr>
  </w:style>
  <w:style w:type="paragraph" w:customStyle="1" w:styleId="Paragraph">
    <w:name w:val="Paragraph"/>
    <w:basedOn w:val="Normal"/>
    <w:qFormat/>
    <w:rsid w:val="001C58AF"/>
  </w:style>
  <w:style w:type="paragraph" w:styleId="EndnoteText">
    <w:name w:val="endnote text"/>
    <w:basedOn w:val="Normal"/>
    <w:link w:val="EndnoteTextChar"/>
    <w:uiPriority w:val="99"/>
    <w:semiHidden/>
    <w:unhideWhenUsed/>
    <w:locked/>
    <w:rsid w:val="007764FC"/>
    <w:rPr>
      <w:sz w:val="20"/>
      <w:szCs w:val="20"/>
    </w:rPr>
  </w:style>
  <w:style w:type="character" w:customStyle="1" w:styleId="EndnoteTextChar">
    <w:name w:val="Endnote Text Char"/>
    <w:basedOn w:val="DefaultParagraphFont"/>
    <w:link w:val="EndnoteText"/>
    <w:uiPriority w:val="99"/>
    <w:semiHidden/>
    <w:rsid w:val="007764FC"/>
    <w:rPr>
      <w:rFonts w:ascii="Courier New" w:eastAsia="Batang"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17">
      <w:bodyDiv w:val="1"/>
      <w:marLeft w:val="0"/>
      <w:marRight w:val="0"/>
      <w:marTop w:val="0"/>
      <w:marBottom w:val="0"/>
      <w:divBdr>
        <w:top w:val="none" w:sz="0" w:space="0" w:color="auto"/>
        <w:left w:val="none" w:sz="0" w:space="0" w:color="auto"/>
        <w:bottom w:val="none" w:sz="0" w:space="0" w:color="auto"/>
        <w:right w:val="none" w:sz="0" w:space="0" w:color="auto"/>
      </w:divBdr>
    </w:div>
    <w:div w:id="40524694">
      <w:bodyDiv w:val="1"/>
      <w:marLeft w:val="0"/>
      <w:marRight w:val="0"/>
      <w:marTop w:val="0"/>
      <w:marBottom w:val="0"/>
      <w:divBdr>
        <w:top w:val="none" w:sz="0" w:space="0" w:color="auto"/>
        <w:left w:val="none" w:sz="0" w:space="0" w:color="auto"/>
        <w:bottom w:val="none" w:sz="0" w:space="0" w:color="auto"/>
        <w:right w:val="none" w:sz="0" w:space="0" w:color="auto"/>
      </w:divBdr>
      <w:divsChild>
        <w:div w:id="1131047143">
          <w:marLeft w:val="0"/>
          <w:marRight w:val="0"/>
          <w:marTop w:val="0"/>
          <w:marBottom w:val="0"/>
          <w:divBdr>
            <w:top w:val="none" w:sz="0" w:space="0" w:color="auto"/>
            <w:left w:val="none" w:sz="0" w:space="0" w:color="auto"/>
            <w:bottom w:val="none" w:sz="0" w:space="0" w:color="auto"/>
            <w:right w:val="none" w:sz="0" w:space="0" w:color="auto"/>
          </w:divBdr>
        </w:div>
      </w:divsChild>
    </w:div>
    <w:div w:id="61371038">
      <w:bodyDiv w:val="1"/>
      <w:marLeft w:val="0"/>
      <w:marRight w:val="0"/>
      <w:marTop w:val="0"/>
      <w:marBottom w:val="0"/>
      <w:divBdr>
        <w:top w:val="none" w:sz="0" w:space="0" w:color="auto"/>
        <w:left w:val="none" w:sz="0" w:space="0" w:color="auto"/>
        <w:bottom w:val="none" w:sz="0" w:space="0" w:color="auto"/>
        <w:right w:val="none" w:sz="0" w:space="0" w:color="auto"/>
      </w:divBdr>
    </w:div>
    <w:div w:id="85734131">
      <w:bodyDiv w:val="1"/>
      <w:marLeft w:val="0"/>
      <w:marRight w:val="0"/>
      <w:marTop w:val="0"/>
      <w:marBottom w:val="0"/>
      <w:divBdr>
        <w:top w:val="none" w:sz="0" w:space="0" w:color="auto"/>
        <w:left w:val="none" w:sz="0" w:space="0" w:color="auto"/>
        <w:bottom w:val="none" w:sz="0" w:space="0" w:color="auto"/>
        <w:right w:val="none" w:sz="0" w:space="0" w:color="auto"/>
      </w:divBdr>
    </w:div>
    <w:div w:id="97605387">
      <w:bodyDiv w:val="1"/>
      <w:marLeft w:val="0"/>
      <w:marRight w:val="0"/>
      <w:marTop w:val="0"/>
      <w:marBottom w:val="0"/>
      <w:divBdr>
        <w:top w:val="none" w:sz="0" w:space="0" w:color="auto"/>
        <w:left w:val="none" w:sz="0" w:space="0" w:color="auto"/>
        <w:bottom w:val="none" w:sz="0" w:space="0" w:color="auto"/>
        <w:right w:val="none" w:sz="0" w:space="0" w:color="auto"/>
      </w:divBdr>
    </w:div>
    <w:div w:id="190191243">
      <w:marLeft w:val="0"/>
      <w:marRight w:val="0"/>
      <w:marTop w:val="0"/>
      <w:marBottom w:val="0"/>
      <w:divBdr>
        <w:top w:val="none" w:sz="0" w:space="0" w:color="auto"/>
        <w:left w:val="none" w:sz="0" w:space="0" w:color="auto"/>
        <w:bottom w:val="none" w:sz="0" w:space="0" w:color="auto"/>
        <w:right w:val="none" w:sz="0" w:space="0" w:color="auto"/>
      </w:divBdr>
    </w:div>
    <w:div w:id="190191244">
      <w:marLeft w:val="0"/>
      <w:marRight w:val="0"/>
      <w:marTop w:val="0"/>
      <w:marBottom w:val="0"/>
      <w:divBdr>
        <w:top w:val="none" w:sz="0" w:space="0" w:color="auto"/>
        <w:left w:val="none" w:sz="0" w:space="0" w:color="auto"/>
        <w:bottom w:val="none" w:sz="0" w:space="0" w:color="auto"/>
        <w:right w:val="none" w:sz="0" w:space="0" w:color="auto"/>
      </w:divBdr>
    </w:div>
    <w:div w:id="190191245">
      <w:marLeft w:val="0"/>
      <w:marRight w:val="0"/>
      <w:marTop w:val="0"/>
      <w:marBottom w:val="0"/>
      <w:divBdr>
        <w:top w:val="none" w:sz="0" w:space="0" w:color="auto"/>
        <w:left w:val="none" w:sz="0" w:space="0" w:color="auto"/>
        <w:bottom w:val="none" w:sz="0" w:space="0" w:color="auto"/>
        <w:right w:val="none" w:sz="0" w:space="0" w:color="auto"/>
      </w:divBdr>
    </w:div>
    <w:div w:id="190191246">
      <w:marLeft w:val="0"/>
      <w:marRight w:val="0"/>
      <w:marTop w:val="0"/>
      <w:marBottom w:val="0"/>
      <w:divBdr>
        <w:top w:val="none" w:sz="0" w:space="0" w:color="auto"/>
        <w:left w:val="none" w:sz="0" w:space="0" w:color="auto"/>
        <w:bottom w:val="none" w:sz="0" w:space="0" w:color="auto"/>
        <w:right w:val="none" w:sz="0" w:space="0" w:color="auto"/>
      </w:divBdr>
    </w:div>
    <w:div w:id="190191247">
      <w:marLeft w:val="0"/>
      <w:marRight w:val="0"/>
      <w:marTop w:val="0"/>
      <w:marBottom w:val="0"/>
      <w:divBdr>
        <w:top w:val="none" w:sz="0" w:space="0" w:color="auto"/>
        <w:left w:val="none" w:sz="0" w:space="0" w:color="auto"/>
        <w:bottom w:val="none" w:sz="0" w:space="0" w:color="auto"/>
        <w:right w:val="none" w:sz="0" w:space="0" w:color="auto"/>
      </w:divBdr>
    </w:div>
    <w:div w:id="190191248">
      <w:marLeft w:val="0"/>
      <w:marRight w:val="0"/>
      <w:marTop w:val="0"/>
      <w:marBottom w:val="0"/>
      <w:divBdr>
        <w:top w:val="none" w:sz="0" w:space="0" w:color="auto"/>
        <w:left w:val="none" w:sz="0" w:space="0" w:color="auto"/>
        <w:bottom w:val="none" w:sz="0" w:space="0" w:color="auto"/>
        <w:right w:val="none" w:sz="0" w:space="0" w:color="auto"/>
      </w:divBdr>
    </w:div>
    <w:div w:id="190191249">
      <w:marLeft w:val="0"/>
      <w:marRight w:val="0"/>
      <w:marTop w:val="0"/>
      <w:marBottom w:val="0"/>
      <w:divBdr>
        <w:top w:val="none" w:sz="0" w:space="0" w:color="auto"/>
        <w:left w:val="none" w:sz="0" w:space="0" w:color="auto"/>
        <w:bottom w:val="none" w:sz="0" w:space="0" w:color="auto"/>
        <w:right w:val="none" w:sz="0" w:space="0" w:color="auto"/>
      </w:divBdr>
    </w:div>
    <w:div w:id="190191250">
      <w:marLeft w:val="0"/>
      <w:marRight w:val="0"/>
      <w:marTop w:val="0"/>
      <w:marBottom w:val="0"/>
      <w:divBdr>
        <w:top w:val="none" w:sz="0" w:space="0" w:color="auto"/>
        <w:left w:val="none" w:sz="0" w:space="0" w:color="auto"/>
        <w:bottom w:val="none" w:sz="0" w:space="0" w:color="auto"/>
        <w:right w:val="none" w:sz="0" w:space="0" w:color="auto"/>
      </w:divBdr>
    </w:div>
    <w:div w:id="190191251">
      <w:marLeft w:val="0"/>
      <w:marRight w:val="0"/>
      <w:marTop w:val="0"/>
      <w:marBottom w:val="0"/>
      <w:divBdr>
        <w:top w:val="none" w:sz="0" w:space="0" w:color="auto"/>
        <w:left w:val="none" w:sz="0" w:space="0" w:color="auto"/>
        <w:bottom w:val="none" w:sz="0" w:space="0" w:color="auto"/>
        <w:right w:val="none" w:sz="0" w:space="0" w:color="auto"/>
      </w:divBdr>
    </w:div>
    <w:div w:id="190191252">
      <w:marLeft w:val="0"/>
      <w:marRight w:val="0"/>
      <w:marTop w:val="0"/>
      <w:marBottom w:val="0"/>
      <w:divBdr>
        <w:top w:val="none" w:sz="0" w:space="0" w:color="auto"/>
        <w:left w:val="none" w:sz="0" w:space="0" w:color="auto"/>
        <w:bottom w:val="none" w:sz="0" w:space="0" w:color="auto"/>
        <w:right w:val="none" w:sz="0" w:space="0" w:color="auto"/>
      </w:divBdr>
    </w:div>
    <w:div w:id="190191253">
      <w:marLeft w:val="0"/>
      <w:marRight w:val="0"/>
      <w:marTop w:val="0"/>
      <w:marBottom w:val="0"/>
      <w:divBdr>
        <w:top w:val="none" w:sz="0" w:space="0" w:color="auto"/>
        <w:left w:val="none" w:sz="0" w:space="0" w:color="auto"/>
        <w:bottom w:val="none" w:sz="0" w:space="0" w:color="auto"/>
        <w:right w:val="none" w:sz="0" w:space="0" w:color="auto"/>
      </w:divBdr>
    </w:div>
    <w:div w:id="190191254">
      <w:marLeft w:val="0"/>
      <w:marRight w:val="0"/>
      <w:marTop w:val="0"/>
      <w:marBottom w:val="0"/>
      <w:divBdr>
        <w:top w:val="none" w:sz="0" w:space="0" w:color="auto"/>
        <w:left w:val="none" w:sz="0" w:space="0" w:color="auto"/>
        <w:bottom w:val="none" w:sz="0" w:space="0" w:color="auto"/>
        <w:right w:val="none" w:sz="0" w:space="0" w:color="auto"/>
      </w:divBdr>
    </w:div>
    <w:div w:id="190191255">
      <w:marLeft w:val="0"/>
      <w:marRight w:val="0"/>
      <w:marTop w:val="0"/>
      <w:marBottom w:val="0"/>
      <w:divBdr>
        <w:top w:val="none" w:sz="0" w:space="0" w:color="auto"/>
        <w:left w:val="none" w:sz="0" w:space="0" w:color="auto"/>
        <w:bottom w:val="none" w:sz="0" w:space="0" w:color="auto"/>
        <w:right w:val="none" w:sz="0" w:space="0" w:color="auto"/>
      </w:divBdr>
    </w:div>
    <w:div w:id="190191257">
      <w:marLeft w:val="0"/>
      <w:marRight w:val="0"/>
      <w:marTop w:val="0"/>
      <w:marBottom w:val="0"/>
      <w:divBdr>
        <w:top w:val="none" w:sz="0" w:space="0" w:color="auto"/>
        <w:left w:val="none" w:sz="0" w:space="0" w:color="auto"/>
        <w:bottom w:val="none" w:sz="0" w:space="0" w:color="auto"/>
        <w:right w:val="none" w:sz="0" w:space="0" w:color="auto"/>
      </w:divBdr>
    </w:div>
    <w:div w:id="190191258">
      <w:marLeft w:val="0"/>
      <w:marRight w:val="0"/>
      <w:marTop w:val="0"/>
      <w:marBottom w:val="0"/>
      <w:divBdr>
        <w:top w:val="none" w:sz="0" w:space="0" w:color="auto"/>
        <w:left w:val="none" w:sz="0" w:space="0" w:color="auto"/>
        <w:bottom w:val="none" w:sz="0" w:space="0" w:color="auto"/>
        <w:right w:val="none" w:sz="0" w:space="0" w:color="auto"/>
      </w:divBdr>
    </w:div>
    <w:div w:id="190191259">
      <w:marLeft w:val="0"/>
      <w:marRight w:val="0"/>
      <w:marTop w:val="0"/>
      <w:marBottom w:val="0"/>
      <w:divBdr>
        <w:top w:val="none" w:sz="0" w:space="0" w:color="auto"/>
        <w:left w:val="none" w:sz="0" w:space="0" w:color="auto"/>
        <w:bottom w:val="none" w:sz="0" w:space="0" w:color="auto"/>
        <w:right w:val="none" w:sz="0" w:space="0" w:color="auto"/>
      </w:divBdr>
    </w:div>
    <w:div w:id="190191260">
      <w:marLeft w:val="0"/>
      <w:marRight w:val="0"/>
      <w:marTop w:val="0"/>
      <w:marBottom w:val="0"/>
      <w:divBdr>
        <w:top w:val="none" w:sz="0" w:space="0" w:color="auto"/>
        <w:left w:val="none" w:sz="0" w:space="0" w:color="auto"/>
        <w:bottom w:val="none" w:sz="0" w:space="0" w:color="auto"/>
        <w:right w:val="none" w:sz="0" w:space="0" w:color="auto"/>
      </w:divBdr>
    </w:div>
    <w:div w:id="190191261">
      <w:marLeft w:val="0"/>
      <w:marRight w:val="0"/>
      <w:marTop w:val="0"/>
      <w:marBottom w:val="0"/>
      <w:divBdr>
        <w:top w:val="none" w:sz="0" w:space="0" w:color="auto"/>
        <w:left w:val="none" w:sz="0" w:space="0" w:color="auto"/>
        <w:bottom w:val="none" w:sz="0" w:space="0" w:color="auto"/>
        <w:right w:val="none" w:sz="0" w:space="0" w:color="auto"/>
      </w:divBdr>
    </w:div>
    <w:div w:id="190191263">
      <w:marLeft w:val="0"/>
      <w:marRight w:val="0"/>
      <w:marTop w:val="0"/>
      <w:marBottom w:val="0"/>
      <w:divBdr>
        <w:top w:val="none" w:sz="0" w:space="0" w:color="auto"/>
        <w:left w:val="none" w:sz="0" w:space="0" w:color="auto"/>
        <w:bottom w:val="none" w:sz="0" w:space="0" w:color="auto"/>
        <w:right w:val="none" w:sz="0" w:space="0" w:color="auto"/>
      </w:divBdr>
    </w:div>
    <w:div w:id="190191264">
      <w:marLeft w:val="0"/>
      <w:marRight w:val="0"/>
      <w:marTop w:val="0"/>
      <w:marBottom w:val="0"/>
      <w:divBdr>
        <w:top w:val="none" w:sz="0" w:space="0" w:color="auto"/>
        <w:left w:val="none" w:sz="0" w:space="0" w:color="auto"/>
        <w:bottom w:val="none" w:sz="0" w:space="0" w:color="auto"/>
        <w:right w:val="none" w:sz="0" w:space="0" w:color="auto"/>
      </w:divBdr>
    </w:div>
    <w:div w:id="190191265">
      <w:marLeft w:val="0"/>
      <w:marRight w:val="0"/>
      <w:marTop w:val="0"/>
      <w:marBottom w:val="0"/>
      <w:divBdr>
        <w:top w:val="none" w:sz="0" w:space="0" w:color="auto"/>
        <w:left w:val="none" w:sz="0" w:space="0" w:color="auto"/>
        <w:bottom w:val="none" w:sz="0" w:space="0" w:color="auto"/>
        <w:right w:val="none" w:sz="0" w:space="0" w:color="auto"/>
      </w:divBdr>
    </w:div>
    <w:div w:id="190191266">
      <w:marLeft w:val="0"/>
      <w:marRight w:val="0"/>
      <w:marTop w:val="0"/>
      <w:marBottom w:val="0"/>
      <w:divBdr>
        <w:top w:val="none" w:sz="0" w:space="0" w:color="auto"/>
        <w:left w:val="none" w:sz="0" w:space="0" w:color="auto"/>
        <w:bottom w:val="none" w:sz="0" w:space="0" w:color="auto"/>
        <w:right w:val="none" w:sz="0" w:space="0" w:color="auto"/>
      </w:divBdr>
    </w:div>
    <w:div w:id="190191267">
      <w:marLeft w:val="0"/>
      <w:marRight w:val="0"/>
      <w:marTop w:val="0"/>
      <w:marBottom w:val="0"/>
      <w:divBdr>
        <w:top w:val="none" w:sz="0" w:space="0" w:color="auto"/>
        <w:left w:val="none" w:sz="0" w:space="0" w:color="auto"/>
        <w:bottom w:val="none" w:sz="0" w:space="0" w:color="auto"/>
        <w:right w:val="none" w:sz="0" w:space="0" w:color="auto"/>
      </w:divBdr>
    </w:div>
    <w:div w:id="190191268">
      <w:marLeft w:val="0"/>
      <w:marRight w:val="0"/>
      <w:marTop w:val="0"/>
      <w:marBottom w:val="0"/>
      <w:divBdr>
        <w:top w:val="none" w:sz="0" w:space="0" w:color="auto"/>
        <w:left w:val="none" w:sz="0" w:space="0" w:color="auto"/>
        <w:bottom w:val="none" w:sz="0" w:space="0" w:color="auto"/>
        <w:right w:val="none" w:sz="0" w:space="0" w:color="auto"/>
      </w:divBdr>
    </w:div>
    <w:div w:id="190191269">
      <w:marLeft w:val="0"/>
      <w:marRight w:val="0"/>
      <w:marTop w:val="0"/>
      <w:marBottom w:val="0"/>
      <w:divBdr>
        <w:top w:val="none" w:sz="0" w:space="0" w:color="auto"/>
        <w:left w:val="none" w:sz="0" w:space="0" w:color="auto"/>
        <w:bottom w:val="none" w:sz="0" w:space="0" w:color="auto"/>
        <w:right w:val="none" w:sz="0" w:space="0" w:color="auto"/>
      </w:divBdr>
    </w:div>
    <w:div w:id="190191270">
      <w:marLeft w:val="0"/>
      <w:marRight w:val="0"/>
      <w:marTop w:val="0"/>
      <w:marBottom w:val="0"/>
      <w:divBdr>
        <w:top w:val="none" w:sz="0" w:space="0" w:color="auto"/>
        <w:left w:val="none" w:sz="0" w:space="0" w:color="auto"/>
        <w:bottom w:val="none" w:sz="0" w:space="0" w:color="auto"/>
        <w:right w:val="none" w:sz="0" w:space="0" w:color="auto"/>
      </w:divBdr>
    </w:div>
    <w:div w:id="190191271">
      <w:marLeft w:val="0"/>
      <w:marRight w:val="0"/>
      <w:marTop w:val="0"/>
      <w:marBottom w:val="0"/>
      <w:divBdr>
        <w:top w:val="none" w:sz="0" w:space="0" w:color="auto"/>
        <w:left w:val="none" w:sz="0" w:space="0" w:color="auto"/>
        <w:bottom w:val="none" w:sz="0" w:space="0" w:color="auto"/>
        <w:right w:val="none" w:sz="0" w:space="0" w:color="auto"/>
      </w:divBdr>
      <w:divsChild>
        <w:div w:id="190191262">
          <w:marLeft w:val="0"/>
          <w:marRight w:val="0"/>
          <w:marTop w:val="0"/>
          <w:marBottom w:val="0"/>
          <w:divBdr>
            <w:top w:val="none" w:sz="0" w:space="0" w:color="auto"/>
            <w:left w:val="none" w:sz="0" w:space="0" w:color="auto"/>
            <w:bottom w:val="none" w:sz="0" w:space="0" w:color="auto"/>
            <w:right w:val="none" w:sz="0" w:space="0" w:color="auto"/>
          </w:divBdr>
          <w:divsChild>
            <w:div w:id="190191256">
              <w:marLeft w:val="0"/>
              <w:marRight w:val="0"/>
              <w:marTop w:val="0"/>
              <w:marBottom w:val="0"/>
              <w:divBdr>
                <w:top w:val="none" w:sz="0" w:space="0" w:color="auto"/>
                <w:left w:val="none" w:sz="0" w:space="0" w:color="auto"/>
                <w:bottom w:val="none" w:sz="0" w:space="0" w:color="auto"/>
                <w:right w:val="none" w:sz="0" w:space="0" w:color="auto"/>
              </w:divBdr>
            </w:div>
            <w:div w:id="1901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272">
      <w:marLeft w:val="0"/>
      <w:marRight w:val="0"/>
      <w:marTop w:val="0"/>
      <w:marBottom w:val="0"/>
      <w:divBdr>
        <w:top w:val="none" w:sz="0" w:space="0" w:color="auto"/>
        <w:left w:val="none" w:sz="0" w:space="0" w:color="auto"/>
        <w:bottom w:val="none" w:sz="0" w:space="0" w:color="auto"/>
        <w:right w:val="none" w:sz="0" w:space="0" w:color="auto"/>
      </w:divBdr>
    </w:div>
    <w:div w:id="190191273">
      <w:marLeft w:val="0"/>
      <w:marRight w:val="0"/>
      <w:marTop w:val="0"/>
      <w:marBottom w:val="0"/>
      <w:divBdr>
        <w:top w:val="none" w:sz="0" w:space="0" w:color="auto"/>
        <w:left w:val="none" w:sz="0" w:space="0" w:color="auto"/>
        <w:bottom w:val="none" w:sz="0" w:space="0" w:color="auto"/>
        <w:right w:val="none" w:sz="0" w:space="0" w:color="auto"/>
      </w:divBdr>
    </w:div>
    <w:div w:id="190191274">
      <w:marLeft w:val="0"/>
      <w:marRight w:val="0"/>
      <w:marTop w:val="0"/>
      <w:marBottom w:val="0"/>
      <w:divBdr>
        <w:top w:val="none" w:sz="0" w:space="0" w:color="auto"/>
        <w:left w:val="none" w:sz="0" w:space="0" w:color="auto"/>
        <w:bottom w:val="none" w:sz="0" w:space="0" w:color="auto"/>
        <w:right w:val="none" w:sz="0" w:space="0" w:color="auto"/>
      </w:divBdr>
    </w:div>
    <w:div w:id="190191275">
      <w:marLeft w:val="0"/>
      <w:marRight w:val="0"/>
      <w:marTop w:val="0"/>
      <w:marBottom w:val="0"/>
      <w:divBdr>
        <w:top w:val="none" w:sz="0" w:space="0" w:color="auto"/>
        <w:left w:val="none" w:sz="0" w:space="0" w:color="auto"/>
        <w:bottom w:val="none" w:sz="0" w:space="0" w:color="auto"/>
        <w:right w:val="none" w:sz="0" w:space="0" w:color="auto"/>
      </w:divBdr>
    </w:div>
    <w:div w:id="190191276">
      <w:marLeft w:val="0"/>
      <w:marRight w:val="0"/>
      <w:marTop w:val="0"/>
      <w:marBottom w:val="0"/>
      <w:divBdr>
        <w:top w:val="none" w:sz="0" w:space="0" w:color="auto"/>
        <w:left w:val="none" w:sz="0" w:space="0" w:color="auto"/>
        <w:bottom w:val="none" w:sz="0" w:space="0" w:color="auto"/>
        <w:right w:val="none" w:sz="0" w:space="0" w:color="auto"/>
      </w:divBdr>
    </w:div>
    <w:div w:id="190191277">
      <w:marLeft w:val="0"/>
      <w:marRight w:val="0"/>
      <w:marTop w:val="0"/>
      <w:marBottom w:val="0"/>
      <w:divBdr>
        <w:top w:val="none" w:sz="0" w:space="0" w:color="auto"/>
        <w:left w:val="none" w:sz="0" w:space="0" w:color="auto"/>
        <w:bottom w:val="none" w:sz="0" w:space="0" w:color="auto"/>
        <w:right w:val="none" w:sz="0" w:space="0" w:color="auto"/>
      </w:divBdr>
    </w:div>
    <w:div w:id="190191278">
      <w:marLeft w:val="0"/>
      <w:marRight w:val="0"/>
      <w:marTop w:val="0"/>
      <w:marBottom w:val="0"/>
      <w:divBdr>
        <w:top w:val="none" w:sz="0" w:space="0" w:color="auto"/>
        <w:left w:val="none" w:sz="0" w:space="0" w:color="auto"/>
        <w:bottom w:val="none" w:sz="0" w:space="0" w:color="auto"/>
        <w:right w:val="none" w:sz="0" w:space="0" w:color="auto"/>
      </w:divBdr>
    </w:div>
    <w:div w:id="190191279">
      <w:marLeft w:val="0"/>
      <w:marRight w:val="0"/>
      <w:marTop w:val="0"/>
      <w:marBottom w:val="0"/>
      <w:divBdr>
        <w:top w:val="none" w:sz="0" w:space="0" w:color="auto"/>
        <w:left w:val="none" w:sz="0" w:space="0" w:color="auto"/>
        <w:bottom w:val="none" w:sz="0" w:space="0" w:color="auto"/>
        <w:right w:val="none" w:sz="0" w:space="0" w:color="auto"/>
      </w:divBdr>
    </w:div>
    <w:div w:id="190191280">
      <w:marLeft w:val="0"/>
      <w:marRight w:val="0"/>
      <w:marTop w:val="0"/>
      <w:marBottom w:val="0"/>
      <w:divBdr>
        <w:top w:val="none" w:sz="0" w:space="0" w:color="auto"/>
        <w:left w:val="none" w:sz="0" w:space="0" w:color="auto"/>
        <w:bottom w:val="none" w:sz="0" w:space="0" w:color="auto"/>
        <w:right w:val="none" w:sz="0" w:space="0" w:color="auto"/>
      </w:divBdr>
    </w:div>
    <w:div w:id="190191281">
      <w:marLeft w:val="0"/>
      <w:marRight w:val="0"/>
      <w:marTop w:val="0"/>
      <w:marBottom w:val="0"/>
      <w:divBdr>
        <w:top w:val="none" w:sz="0" w:space="0" w:color="auto"/>
        <w:left w:val="none" w:sz="0" w:space="0" w:color="auto"/>
        <w:bottom w:val="none" w:sz="0" w:space="0" w:color="auto"/>
        <w:right w:val="none" w:sz="0" w:space="0" w:color="auto"/>
      </w:divBdr>
    </w:div>
    <w:div w:id="190191282">
      <w:marLeft w:val="0"/>
      <w:marRight w:val="0"/>
      <w:marTop w:val="0"/>
      <w:marBottom w:val="0"/>
      <w:divBdr>
        <w:top w:val="none" w:sz="0" w:space="0" w:color="auto"/>
        <w:left w:val="none" w:sz="0" w:space="0" w:color="auto"/>
        <w:bottom w:val="none" w:sz="0" w:space="0" w:color="auto"/>
        <w:right w:val="none" w:sz="0" w:space="0" w:color="auto"/>
      </w:divBdr>
    </w:div>
    <w:div w:id="190191283">
      <w:marLeft w:val="0"/>
      <w:marRight w:val="0"/>
      <w:marTop w:val="0"/>
      <w:marBottom w:val="0"/>
      <w:divBdr>
        <w:top w:val="none" w:sz="0" w:space="0" w:color="auto"/>
        <w:left w:val="none" w:sz="0" w:space="0" w:color="auto"/>
        <w:bottom w:val="none" w:sz="0" w:space="0" w:color="auto"/>
        <w:right w:val="none" w:sz="0" w:space="0" w:color="auto"/>
      </w:divBdr>
    </w:div>
    <w:div w:id="190191284">
      <w:marLeft w:val="0"/>
      <w:marRight w:val="0"/>
      <w:marTop w:val="0"/>
      <w:marBottom w:val="0"/>
      <w:divBdr>
        <w:top w:val="none" w:sz="0" w:space="0" w:color="auto"/>
        <w:left w:val="none" w:sz="0" w:space="0" w:color="auto"/>
        <w:bottom w:val="none" w:sz="0" w:space="0" w:color="auto"/>
        <w:right w:val="none" w:sz="0" w:space="0" w:color="auto"/>
      </w:divBdr>
    </w:div>
    <w:div w:id="190191285">
      <w:marLeft w:val="0"/>
      <w:marRight w:val="0"/>
      <w:marTop w:val="0"/>
      <w:marBottom w:val="0"/>
      <w:divBdr>
        <w:top w:val="none" w:sz="0" w:space="0" w:color="auto"/>
        <w:left w:val="none" w:sz="0" w:space="0" w:color="auto"/>
        <w:bottom w:val="none" w:sz="0" w:space="0" w:color="auto"/>
        <w:right w:val="none" w:sz="0" w:space="0" w:color="auto"/>
      </w:divBdr>
    </w:div>
    <w:div w:id="190191286">
      <w:marLeft w:val="0"/>
      <w:marRight w:val="0"/>
      <w:marTop w:val="0"/>
      <w:marBottom w:val="0"/>
      <w:divBdr>
        <w:top w:val="none" w:sz="0" w:space="0" w:color="auto"/>
        <w:left w:val="none" w:sz="0" w:space="0" w:color="auto"/>
        <w:bottom w:val="none" w:sz="0" w:space="0" w:color="auto"/>
        <w:right w:val="none" w:sz="0" w:space="0" w:color="auto"/>
      </w:divBdr>
    </w:div>
    <w:div w:id="190191287">
      <w:marLeft w:val="0"/>
      <w:marRight w:val="0"/>
      <w:marTop w:val="0"/>
      <w:marBottom w:val="0"/>
      <w:divBdr>
        <w:top w:val="none" w:sz="0" w:space="0" w:color="auto"/>
        <w:left w:val="none" w:sz="0" w:space="0" w:color="auto"/>
        <w:bottom w:val="none" w:sz="0" w:space="0" w:color="auto"/>
        <w:right w:val="none" w:sz="0" w:space="0" w:color="auto"/>
      </w:divBdr>
    </w:div>
    <w:div w:id="190191288">
      <w:marLeft w:val="0"/>
      <w:marRight w:val="0"/>
      <w:marTop w:val="0"/>
      <w:marBottom w:val="0"/>
      <w:divBdr>
        <w:top w:val="none" w:sz="0" w:space="0" w:color="auto"/>
        <w:left w:val="none" w:sz="0" w:space="0" w:color="auto"/>
        <w:bottom w:val="none" w:sz="0" w:space="0" w:color="auto"/>
        <w:right w:val="none" w:sz="0" w:space="0" w:color="auto"/>
      </w:divBdr>
    </w:div>
    <w:div w:id="190191289">
      <w:marLeft w:val="0"/>
      <w:marRight w:val="0"/>
      <w:marTop w:val="0"/>
      <w:marBottom w:val="0"/>
      <w:divBdr>
        <w:top w:val="none" w:sz="0" w:space="0" w:color="auto"/>
        <w:left w:val="none" w:sz="0" w:space="0" w:color="auto"/>
        <w:bottom w:val="none" w:sz="0" w:space="0" w:color="auto"/>
        <w:right w:val="none" w:sz="0" w:space="0" w:color="auto"/>
      </w:divBdr>
    </w:div>
    <w:div w:id="190191290">
      <w:marLeft w:val="0"/>
      <w:marRight w:val="0"/>
      <w:marTop w:val="0"/>
      <w:marBottom w:val="0"/>
      <w:divBdr>
        <w:top w:val="none" w:sz="0" w:space="0" w:color="auto"/>
        <w:left w:val="none" w:sz="0" w:space="0" w:color="auto"/>
        <w:bottom w:val="none" w:sz="0" w:space="0" w:color="auto"/>
        <w:right w:val="none" w:sz="0" w:space="0" w:color="auto"/>
      </w:divBdr>
    </w:div>
    <w:div w:id="190191291">
      <w:marLeft w:val="0"/>
      <w:marRight w:val="0"/>
      <w:marTop w:val="0"/>
      <w:marBottom w:val="0"/>
      <w:divBdr>
        <w:top w:val="none" w:sz="0" w:space="0" w:color="auto"/>
        <w:left w:val="none" w:sz="0" w:space="0" w:color="auto"/>
        <w:bottom w:val="none" w:sz="0" w:space="0" w:color="auto"/>
        <w:right w:val="none" w:sz="0" w:space="0" w:color="auto"/>
      </w:divBdr>
    </w:div>
    <w:div w:id="190191293">
      <w:marLeft w:val="0"/>
      <w:marRight w:val="0"/>
      <w:marTop w:val="0"/>
      <w:marBottom w:val="0"/>
      <w:divBdr>
        <w:top w:val="none" w:sz="0" w:space="0" w:color="auto"/>
        <w:left w:val="none" w:sz="0" w:space="0" w:color="auto"/>
        <w:bottom w:val="none" w:sz="0" w:space="0" w:color="auto"/>
        <w:right w:val="none" w:sz="0" w:space="0" w:color="auto"/>
      </w:divBdr>
    </w:div>
    <w:div w:id="190191294">
      <w:marLeft w:val="0"/>
      <w:marRight w:val="0"/>
      <w:marTop w:val="0"/>
      <w:marBottom w:val="0"/>
      <w:divBdr>
        <w:top w:val="none" w:sz="0" w:space="0" w:color="auto"/>
        <w:left w:val="none" w:sz="0" w:space="0" w:color="auto"/>
        <w:bottom w:val="none" w:sz="0" w:space="0" w:color="auto"/>
        <w:right w:val="none" w:sz="0" w:space="0" w:color="auto"/>
      </w:divBdr>
    </w:div>
    <w:div w:id="190191295">
      <w:marLeft w:val="0"/>
      <w:marRight w:val="0"/>
      <w:marTop w:val="0"/>
      <w:marBottom w:val="0"/>
      <w:divBdr>
        <w:top w:val="none" w:sz="0" w:space="0" w:color="auto"/>
        <w:left w:val="none" w:sz="0" w:space="0" w:color="auto"/>
        <w:bottom w:val="none" w:sz="0" w:space="0" w:color="auto"/>
        <w:right w:val="none" w:sz="0" w:space="0" w:color="auto"/>
      </w:divBdr>
    </w:div>
    <w:div w:id="190191296">
      <w:marLeft w:val="0"/>
      <w:marRight w:val="0"/>
      <w:marTop w:val="0"/>
      <w:marBottom w:val="0"/>
      <w:divBdr>
        <w:top w:val="none" w:sz="0" w:space="0" w:color="auto"/>
        <w:left w:val="none" w:sz="0" w:space="0" w:color="auto"/>
        <w:bottom w:val="none" w:sz="0" w:space="0" w:color="auto"/>
        <w:right w:val="none" w:sz="0" w:space="0" w:color="auto"/>
      </w:divBdr>
    </w:div>
    <w:div w:id="190191297">
      <w:marLeft w:val="0"/>
      <w:marRight w:val="0"/>
      <w:marTop w:val="0"/>
      <w:marBottom w:val="0"/>
      <w:divBdr>
        <w:top w:val="none" w:sz="0" w:space="0" w:color="auto"/>
        <w:left w:val="none" w:sz="0" w:space="0" w:color="auto"/>
        <w:bottom w:val="none" w:sz="0" w:space="0" w:color="auto"/>
        <w:right w:val="none" w:sz="0" w:space="0" w:color="auto"/>
      </w:divBdr>
    </w:div>
    <w:div w:id="190191298">
      <w:marLeft w:val="0"/>
      <w:marRight w:val="0"/>
      <w:marTop w:val="0"/>
      <w:marBottom w:val="0"/>
      <w:divBdr>
        <w:top w:val="none" w:sz="0" w:space="0" w:color="auto"/>
        <w:left w:val="none" w:sz="0" w:space="0" w:color="auto"/>
        <w:bottom w:val="none" w:sz="0" w:space="0" w:color="auto"/>
        <w:right w:val="none" w:sz="0" w:space="0" w:color="auto"/>
      </w:divBdr>
    </w:div>
    <w:div w:id="190191299">
      <w:marLeft w:val="0"/>
      <w:marRight w:val="0"/>
      <w:marTop w:val="0"/>
      <w:marBottom w:val="0"/>
      <w:divBdr>
        <w:top w:val="none" w:sz="0" w:space="0" w:color="auto"/>
        <w:left w:val="none" w:sz="0" w:space="0" w:color="auto"/>
        <w:bottom w:val="none" w:sz="0" w:space="0" w:color="auto"/>
        <w:right w:val="none" w:sz="0" w:space="0" w:color="auto"/>
      </w:divBdr>
    </w:div>
    <w:div w:id="190191300">
      <w:marLeft w:val="0"/>
      <w:marRight w:val="0"/>
      <w:marTop w:val="0"/>
      <w:marBottom w:val="0"/>
      <w:divBdr>
        <w:top w:val="none" w:sz="0" w:space="0" w:color="auto"/>
        <w:left w:val="none" w:sz="0" w:space="0" w:color="auto"/>
        <w:bottom w:val="none" w:sz="0" w:space="0" w:color="auto"/>
        <w:right w:val="none" w:sz="0" w:space="0" w:color="auto"/>
      </w:divBdr>
    </w:div>
    <w:div w:id="190191301">
      <w:marLeft w:val="0"/>
      <w:marRight w:val="0"/>
      <w:marTop w:val="0"/>
      <w:marBottom w:val="0"/>
      <w:divBdr>
        <w:top w:val="none" w:sz="0" w:space="0" w:color="auto"/>
        <w:left w:val="none" w:sz="0" w:space="0" w:color="auto"/>
        <w:bottom w:val="none" w:sz="0" w:space="0" w:color="auto"/>
        <w:right w:val="none" w:sz="0" w:space="0" w:color="auto"/>
      </w:divBdr>
    </w:div>
    <w:div w:id="190191302">
      <w:marLeft w:val="0"/>
      <w:marRight w:val="0"/>
      <w:marTop w:val="0"/>
      <w:marBottom w:val="0"/>
      <w:divBdr>
        <w:top w:val="none" w:sz="0" w:space="0" w:color="auto"/>
        <w:left w:val="none" w:sz="0" w:space="0" w:color="auto"/>
        <w:bottom w:val="none" w:sz="0" w:space="0" w:color="auto"/>
        <w:right w:val="none" w:sz="0" w:space="0" w:color="auto"/>
      </w:divBdr>
    </w:div>
    <w:div w:id="190191303">
      <w:marLeft w:val="0"/>
      <w:marRight w:val="0"/>
      <w:marTop w:val="0"/>
      <w:marBottom w:val="0"/>
      <w:divBdr>
        <w:top w:val="none" w:sz="0" w:space="0" w:color="auto"/>
        <w:left w:val="none" w:sz="0" w:space="0" w:color="auto"/>
        <w:bottom w:val="none" w:sz="0" w:space="0" w:color="auto"/>
        <w:right w:val="none" w:sz="0" w:space="0" w:color="auto"/>
      </w:divBdr>
    </w:div>
    <w:div w:id="190191304">
      <w:marLeft w:val="0"/>
      <w:marRight w:val="0"/>
      <w:marTop w:val="0"/>
      <w:marBottom w:val="0"/>
      <w:divBdr>
        <w:top w:val="none" w:sz="0" w:space="0" w:color="auto"/>
        <w:left w:val="none" w:sz="0" w:space="0" w:color="auto"/>
        <w:bottom w:val="none" w:sz="0" w:space="0" w:color="auto"/>
        <w:right w:val="none" w:sz="0" w:space="0" w:color="auto"/>
      </w:divBdr>
    </w:div>
    <w:div w:id="190191305">
      <w:marLeft w:val="0"/>
      <w:marRight w:val="0"/>
      <w:marTop w:val="0"/>
      <w:marBottom w:val="0"/>
      <w:divBdr>
        <w:top w:val="none" w:sz="0" w:space="0" w:color="auto"/>
        <w:left w:val="none" w:sz="0" w:space="0" w:color="auto"/>
        <w:bottom w:val="none" w:sz="0" w:space="0" w:color="auto"/>
        <w:right w:val="none" w:sz="0" w:space="0" w:color="auto"/>
      </w:divBdr>
    </w:div>
    <w:div w:id="190191306">
      <w:marLeft w:val="0"/>
      <w:marRight w:val="0"/>
      <w:marTop w:val="0"/>
      <w:marBottom w:val="0"/>
      <w:divBdr>
        <w:top w:val="none" w:sz="0" w:space="0" w:color="auto"/>
        <w:left w:val="none" w:sz="0" w:space="0" w:color="auto"/>
        <w:bottom w:val="none" w:sz="0" w:space="0" w:color="auto"/>
        <w:right w:val="none" w:sz="0" w:space="0" w:color="auto"/>
      </w:divBdr>
    </w:div>
    <w:div w:id="190191307">
      <w:marLeft w:val="0"/>
      <w:marRight w:val="0"/>
      <w:marTop w:val="0"/>
      <w:marBottom w:val="0"/>
      <w:divBdr>
        <w:top w:val="none" w:sz="0" w:space="0" w:color="auto"/>
        <w:left w:val="none" w:sz="0" w:space="0" w:color="auto"/>
        <w:bottom w:val="none" w:sz="0" w:space="0" w:color="auto"/>
        <w:right w:val="none" w:sz="0" w:space="0" w:color="auto"/>
      </w:divBdr>
    </w:div>
    <w:div w:id="190191308">
      <w:marLeft w:val="0"/>
      <w:marRight w:val="0"/>
      <w:marTop w:val="0"/>
      <w:marBottom w:val="0"/>
      <w:divBdr>
        <w:top w:val="none" w:sz="0" w:space="0" w:color="auto"/>
        <w:left w:val="none" w:sz="0" w:space="0" w:color="auto"/>
        <w:bottom w:val="none" w:sz="0" w:space="0" w:color="auto"/>
        <w:right w:val="none" w:sz="0" w:space="0" w:color="auto"/>
      </w:divBdr>
    </w:div>
    <w:div w:id="190191309">
      <w:marLeft w:val="0"/>
      <w:marRight w:val="0"/>
      <w:marTop w:val="0"/>
      <w:marBottom w:val="0"/>
      <w:divBdr>
        <w:top w:val="none" w:sz="0" w:space="0" w:color="auto"/>
        <w:left w:val="none" w:sz="0" w:space="0" w:color="auto"/>
        <w:bottom w:val="none" w:sz="0" w:space="0" w:color="auto"/>
        <w:right w:val="none" w:sz="0" w:space="0" w:color="auto"/>
      </w:divBdr>
    </w:div>
    <w:div w:id="190191310">
      <w:marLeft w:val="0"/>
      <w:marRight w:val="0"/>
      <w:marTop w:val="0"/>
      <w:marBottom w:val="0"/>
      <w:divBdr>
        <w:top w:val="none" w:sz="0" w:space="0" w:color="auto"/>
        <w:left w:val="none" w:sz="0" w:space="0" w:color="auto"/>
        <w:bottom w:val="none" w:sz="0" w:space="0" w:color="auto"/>
        <w:right w:val="none" w:sz="0" w:space="0" w:color="auto"/>
      </w:divBdr>
    </w:div>
    <w:div w:id="190191311">
      <w:marLeft w:val="0"/>
      <w:marRight w:val="0"/>
      <w:marTop w:val="0"/>
      <w:marBottom w:val="0"/>
      <w:divBdr>
        <w:top w:val="none" w:sz="0" w:space="0" w:color="auto"/>
        <w:left w:val="none" w:sz="0" w:space="0" w:color="auto"/>
        <w:bottom w:val="none" w:sz="0" w:space="0" w:color="auto"/>
        <w:right w:val="none" w:sz="0" w:space="0" w:color="auto"/>
      </w:divBdr>
    </w:div>
    <w:div w:id="190191312">
      <w:marLeft w:val="0"/>
      <w:marRight w:val="0"/>
      <w:marTop w:val="0"/>
      <w:marBottom w:val="0"/>
      <w:divBdr>
        <w:top w:val="none" w:sz="0" w:space="0" w:color="auto"/>
        <w:left w:val="none" w:sz="0" w:space="0" w:color="auto"/>
        <w:bottom w:val="none" w:sz="0" w:space="0" w:color="auto"/>
        <w:right w:val="none" w:sz="0" w:space="0" w:color="auto"/>
      </w:divBdr>
    </w:div>
    <w:div w:id="190191313">
      <w:marLeft w:val="0"/>
      <w:marRight w:val="0"/>
      <w:marTop w:val="0"/>
      <w:marBottom w:val="0"/>
      <w:divBdr>
        <w:top w:val="none" w:sz="0" w:space="0" w:color="auto"/>
        <w:left w:val="none" w:sz="0" w:space="0" w:color="auto"/>
        <w:bottom w:val="none" w:sz="0" w:space="0" w:color="auto"/>
        <w:right w:val="none" w:sz="0" w:space="0" w:color="auto"/>
      </w:divBdr>
    </w:div>
    <w:div w:id="190191318">
      <w:marLeft w:val="0"/>
      <w:marRight w:val="0"/>
      <w:marTop w:val="0"/>
      <w:marBottom w:val="0"/>
      <w:divBdr>
        <w:top w:val="none" w:sz="0" w:space="0" w:color="auto"/>
        <w:left w:val="none" w:sz="0" w:space="0" w:color="auto"/>
        <w:bottom w:val="none" w:sz="0" w:space="0" w:color="auto"/>
        <w:right w:val="none" w:sz="0" w:space="0" w:color="auto"/>
      </w:divBdr>
      <w:divsChild>
        <w:div w:id="190191323">
          <w:marLeft w:val="0"/>
          <w:marRight w:val="0"/>
          <w:marTop w:val="0"/>
          <w:marBottom w:val="0"/>
          <w:divBdr>
            <w:top w:val="none" w:sz="0" w:space="0" w:color="auto"/>
            <w:left w:val="none" w:sz="0" w:space="0" w:color="auto"/>
            <w:bottom w:val="none" w:sz="0" w:space="0" w:color="auto"/>
            <w:right w:val="none" w:sz="0" w:space="0" w:color="auto"/>
          </w:divBdr>
          <w:divsChild>
            <w:div w:id="190191314">
              <w:marLeft w:val="0"/>
              <w:marRight w:val="0"/>
              <w:marTop w:val="0"/>
              <w:marBottom w:val="0"/>
              <w:divBdr>
                <w:top w:val="none" w:sz="0" w:space="0" w:color="auto"/>
                <w:left w:val="none" w:sz="0" w:space="0" w:color="auto"/>
                <w:bottom w:val="none" w:sz="0" w:space="0" w:color="auto"/>
                <w:right w:val="none" w:sz="0" w:space="0" w:color="auto"/>
              </w:divBdr>
              <w:divsChild>
                <w:div w:id="1901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20">
      <w:marLeft w:val="0"/>
      <w:marRight w:val="0"/>
      <w:marTop w:val="0"/>
      <w:marBottom w:val="0"/>
      <w:divBdr>
        <w:top w:val="none" w:sz="0" w:space="0" w:color="auto"/>
        <w:left w:val="none" w:sz="0" w:space="0" w:color="auto"/>
        <w:bottom w:val="none" w:sz="0" w:space="0" w:color="auto"/>
        <w:right w:val="none" w:sz="0" w:space="0" w:color="auto"/>
      </w:divBdr>
      <w:divsChild>
        <w:div w:id="190191316">
          <w:marLeft w:val="0"/>
          <w:marRight w:val="0"/>
          <w:marTop w:val="0"/>
          <w:marBottom w:val="0"/>
          <w:divBdr>
            <w:top w:val="none" w:sz="0" w:space="0" w:color="auto"/>
            <w:left w:val="none" w:sz="0" w:space="0" w:color="auto"/>
            <w:bottom w:val="none" w:sz="0" w:space="0" w:color="auto"/>
            <w:right w:val="none" w:sz="0" w:space="0" w:color="auto"/>
          </w:divBdr>
          <w:divsChild>
            <w:div w:id="190191332">
              <w:marLeft w:val="0"/>
              <w:marRight w:val="0"/>
              <w:marTop w:val="0"/>
              <w:marBottom w:val="0"/>
              <w:divBdr>
                <w:top w:val="none" w:sz="0" w:space="0" w:color="auto"/>
                <w:left w:val="none" w:sz="0" w:space="0" w:color="auto"/>
                <w:bottom w:val="none" w:sz="0" w:space="0" w:color="auto"/>
                <w:right w:val="none" w:sz="0" w:space="0" w:color="auto"/>
              </w:divBdr>
              <w:divsChild>
                <w:div w:id="190191329">
                  <w:marLeft w:val="0"/>
                  <w:marRight w:val="0"/>
                  <w:marTop w:val="0"/>
                  <w:marBottom w:val="0"/>
                  <w:divBdr>
                    <w:top w:val="single" w:sz="6" w:space="6" w:color="243356"/>
                    <w:left w:val="none" w:sz="0" w:space="0" w:color="auto"/>
                    <w:bottom w:val="none" w:sz="0" w:space="0" w:color="auto"/>
                    <w:right w:val="none" w:sz="0" w:space="0" w:color="auto"/>
                  </w:divBdr>
                  <w:divsChild>
                    <w:div w:id="190191333">
                      <w:marLeft w:val="0"/>
                      <w:marRight w:val="0"/>
                      <w:marTop w:val="0"/>
                      <w:marBottom w:val="0"/>
                      <w:divBdr>
                        <w:top w:val="none" w:sz="0" w:space="0" w:color="auto"/>
                        <w:left w:val="none" w:sz="0" w:space="0" w:color="auto"/>
                        <w:bottom w:val="none" w:sz="0" w:space="0" w:color="auto"/>
                        <w:right w:val="none" w:sz="0" w:space="0" w:color="auto"/>
                      </w:divBdr>
                      <w:divsChild>
                        <w:div w:id="1901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1326">
      <w:marLeft w:val="0"/>
      <w:marRight w:val="0"/>
      <w:marTop w:val="0"/>
      <w:marBottom w:val="0"/>
      <w:divBdr>
        <w:top w:val="none" w:sz="0" w:space="0" w:color="auto"/>
        <w:left w:val="none" w:sz="0" w:space="0" w:color="auto"/>
        <w:bottom w:val="none" w:sz="0" w:space="0" w:color="auto"/>
        <w:right w:val="none" w:sz="0" w:space="0" w:color="auto"/>
      </w:divBdr>
      <w:divsChild>
        <w:div w:id="190191325">
          <w:marLeft w:val="0"/>
          <w:marRight w:val="0"/>
          <w:marTop w:val="0"/>
          <w:marBottom w:val="0"/>
          <w:divBdr>
            <w:top w:val="none" w:sz="0" w:space="0" w:color="auto"/>
            <w:left w:val="none" w:sz="0" w:space="0" w:color="auto"/>
            <w:bottom w:val="none" w:sz="0" w:space="0" w:color="auto"/>
            <w:right w:val="none" w:sz="0" w:space="0" w:color="auto"/>
          </w:divBdr>
          <w:divsChild>
            <w:div w:id="190191322">
              <w:marLeft w:val="0"/>
              <w:marRight w:val="0"/>
              <w:marTop w:val="0"/>
              <w:marBottom w:val="0"/>
              <w:divBdr>
                <w:top w:val="none" w:sz="0" w:space="0" w:color="auto"/>
                <w:left w:val="none" w:sz="0" w:space="0" w:color="auto"/>
                <w:bottom w:val="none" w:sz="0" w:space="0" w:color="auto"/>
                <w:right w:val="none" w:sz="0" w:space="0" w:color="auto"/>
              </w:divBdr>
              <w:divsChild>
                <w:div w:id="1901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1">
      <w:marLeft w:val="0"/>
      <w:marRight w:val="0"/>
      <w:marTop w:val="0"/>
      <w:marBottom w:val="0"/>
      <w:divBdr>
        <w:top w:val="none" w:sz="0" w:space="0" w:color="auto"/>
        <w:left w:val="none" w:sz="0" w:space="0" w:color="auto"/>
        <w:bottom w:val="none" w:sz="0" w:space="0" w:color="auto"/>
        <w:right w:val="none" w:sz="0" w:space="0" w:color="auto"/>
      </w:divBdr>
      <w:divsChild>
        <w:div w:id="190191319">
          <w:marLeft w:val="0"/>
          <w:marRight w:val="0"/>
          <w:marTop w:val="0"/>
          <w:marBottom w:val="0"/>
          <w:divBdr>
            <w:top w:val="none" w:sz="0" w:space="0" w:color="auto"/>
            <w:left w:val="none" w:sz="0" w:space="0" w:color="auto"/>
            <w:bottom w:val="none" w:sz="0" w:space="0" w:color="auto"/>
            <w:right w:val="none" w:sz="0" w:space="0" w:color="auto"/>
          </w:divBdr>
          <w:divsChild>
            <w:div w:id="190191317">
              <w:marLeft w:val="0"/>
              <w:marRight w:val="0"/>
              <w:marTop w:val="0"/>
              <w:marBottom w:val="0"/>
              <w:divBdr>
                <w:top w:val="none" w:sz="0" w:space="0" w:color="auto"/>
                <w:left w:val="none" w:sz="0" w:space="0" w:color="auto"/>
                <w:bottom w:val="none" w:sz="0" w:space="0" w:color="auto"/>
                <w:right w:val="none" w:sz="0" w:space="0" w:color="auto"/>
              </w:divBdr>
              <w:divsChild>
                <w:div w:id="1901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5">
      <w:marLeft w:val="0"/>
      <w:marRight w:val="0"/>
      <w:marTop w:val="0"/>
      <w:marBottom w:val="0"/>
      <w:divBdr>
        <w:top w:val="none" w:sz="0" w:space="0" w:color="auto"/>
        <w:left w:val="none" w:sz="0" w:space="0" w:color="auto"/>
        <w:bottom w:val="none" w:sz="0" w:space="0" w:color="auto"/>
        <w:right w:val="none" w:sz="0" w:space="0" w:color="auto"/>
      </w:divBdr>
      <w:divsChild>
        <w:div w:id="190191321">
          <w:marLeft w:val="0"/>
          <w:marRight w:val="0"/>
          <w:marTop w:val="0"/>
          <w:marBottom w:val="0"/>
          <w:divBdr>
            <w:top w:val="none" w:sz="0" w:space="0" w:color="auto"/>
            <w:left w:val="none" w:sz="0" w:space="0" w:color="auto"/>
            <w:bottom w:val="none" w:sz="0" w:space="0" w:color="auto"/>
            <w:right w:val="none" w:sz="0" w:space="0" w:color="auto"/>
          </w:divBdr>
          <w:divsChild>
            <w:div w:id="190191334">
              <w:marLeft w:val="0"/>
              <w:marRight w:val="0"/>
              <w:marTop w:val="0"/>
              <w:marBottom w:val="0"/>
              <w:divBdr>
                <w:top w:val="none" w:sz="0" w:space="0" w:color="auto"/>
                <w:left w:val="none" w:sz="0" w:space="0" w:color="auto"/>
                <w:bottom w:val="none" w:sz="0" w:space="0" w:color="auto"/>
                <w:right w:val="none" w:sz="0" w:space="0" w:color="auto"/>
              </w:divBdr>
              <w:divsChild>
                <w:div w:id="190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4226">
      <w:bodyDiv w:val="1"/>
      <w:marLeft w:val="0"/>
      <w:marRight w:val="0"/>
      <w:marTop w:val="0"/>
      <w:marBottom w:val="0"/>
      <w:divBdr>
        <w:top w:val="none" w:sz="0" w:space="0" w:color="auto"/>
        <w:left w:val="none" w:sz="0" w:space="0" w:color="auto"/>
        <w:bottom w:val="none" w:sz="0" w:space="0" w:color="auto"/>
        <w:right w:val="none" w:sz="0" w:space="0" w:color="auto"/>
      </w:divBdr>
    </w:div>
    <w:div w:id="292250517">
      <w:bodyDiv w:val="1"/>
      <w:marLeft w:val="0"/>
      <w:marRight w:val="0"/>
      <w:marTop w:val="0"/>
      <w:marBottom w:val="0"/>
      <w:divBdr>
        <w:top w:val="none" w:sz="0" w:space="0" w:color="auto"/>
        <w:left w:val="none" w:sz="0" w:space="0" w:color="auto"/>
        <w:bottom w:val="none" w:sz="0" w:space="0" w:color="auto"/>
        <w:right w:val="none" w:sz="0" w:space="0" w:color="auto"/>
      </w:divBdr>
    </w:div>
    <w:div w:id="296301054">
      <w:bodyDiv w:val="1"/>
      <w:marLeft w:val="0"/>
      <w:marRight w:val="0"/>
      <w:marTop w:val="0"/>
      <w:marBottom w:val="0"/>
      <w:divBdr>
        <w:top w:val="none" w:sz="0" w:space="0" w:color="auto"/>
        <w:left w:val="none" w:sz="0" w:space="0" w:color="auto"/>
        <w:bottom w:val="none" w:sz="0" w:space="0" w:color="auto"/>
        <w:right w:val="none" w:sz="0" w:space="0" w:color="auto"/>
      </w:divBdr>
    </w:div>
    <w:div w:id="341012191">
      <w:bodyDiv w:val="1"/>
      <w:marLeft w:val="0"/>
      <w:marRight w:val="0"/>
      <w:marTop w:val="0"/>
      <w:marBottom w:val="0"/>
      <w:divBdr>
        <w:top w:val="none" w:sz="0" w:space="0" w:color="auto"/>
        <w:left w:val="none" w:sz="0" w:space="0" w:color="auto"/>
        <w:bottom w:val="none" w:sz="0" w:space="0" w:color="auto"/>
        <w:right w:val="none" w:sz="0" w:space="0" w:color="auto"/>
      </w:divBdr>
      <w:divsChild>
        <w:div w:id="1931742189">
          <w:marLeft w:val="1267"/>
          <w:marRight w:val="0"/>
          <w:marTop w:val="0"/>
          <w:marBottom w:val="0"/>
          <w:divBdr>
            <w:top w:val="none" w:sz="0" w:space="0" w:color="auto"/>
            <w:left w:val="none" w:sz="0" w:space="0" w:color="auto"/>
            <w:bottom w:val="none" w:sz="0" w:space="0" w:color="auto"/>
            <w:right w:val="none" w:sz="0" w:space="0" w:color="auto"/>
          </w:divBdr>
        </w:div>
      </w:divsChild>
    </w:div>
    <w:div w:id="386488391">
      <w:bodyDiv w:val="1"/>
      <w:marLeft w:val="0"/>
      <w:marRight w:val="0"/>
      <w:marTop w:val="0"/>
      <w:marBottom w:val="0"/>
      <w:divBdr>
        <w:top w:val="none" w:sz="0" w:space="0" w:color="auto"/>
        <w:left w:val="none" w:sz="0" w:space="0" w:color="auto"/>
        <w:bottom w:val="none" w:sz="0" w:space="0" w:color="auto"/>
        <w:right w:val="none" w:sz="0" w:space="0" w:color="auto"/>
      </w:divBdr>
    </w:div>
    <w:div w:id="413279374">
      <w:bodyDiv w:val="1"/>
      <w:marLeft w:val="0"/>
      <w:marRight w:val="0"/>
      <w:marTop w:val="0"/>
      <w:marBottom w:val="0"/>
      <w:divBdr>
        <w:top w:val="none" w:sz="0" w:space="0" w:color="auto"/>
        <w:left w:val="none" w:sz="0" w:space="0" w:color="auto"/>
        <w:bottom w:val="none" w:sz="0" w:space="0" w:color="auto"/>
        <w:right w:val="none" w:sz="0" w:space="0" w:color="auto"/>
      </w:divBdr>
    </w:div>
    <w:div w:id="454638445">
      <w:bodyDiv w:val="1"/>
      <w:marLeft w:val="0"/>
      <w:marRight w:val="0"/>
      <w:marTop w:val="0"/>
      <w:marBottom w:val="0"/>
      <w:divBdr>
        <w:top w:val="none" w:sz="0" w:space="0" w:color="auto"/>
        <w:left w:val="none" w:sz="0" w:space="0" w:color="auto"/>
        <w:bottom w:val="none" w:sz="0" w:space="0" w:color="auto"/>
        <w:right w:val="none" w:sz="0" w:space="0" w:color="auto"/>
      </w:divBdr>
    </w:div>
    <w:div w:id="500849693">
      <w:bodyDiv w:val="1"/>
      <w:marLeft w:val="0"/>
      <w:marRight w:val="0"/>
      <w:marTop w:val="0"/>
      <w:marBottom w:val="0"/>
      <w:divBdr>
        <w:top w:val="none" w:sz="0" w:space="0" w:color="auto"/>
        <w:left w:val="none" w:sz="0" w:space="0" w:color="auto"/>
        <w:bottom w:val="none" w:sz="0" w:space="0" w:color="auto"/>
        <w:right w:val="none" w:sz="0" w:space="0" w:color="auto"/>
      </w:divBdr>
    </w:div>
    <w:div w:id="559219820">
      <w:bodyDiv w:val="1"/>
      <w:marLeft w:val="0"/>
      <w:marRight w:val="0"/>
      <w:marTop w:val="0"/>
      <w:marBottom w:val="0"/>
      <w:divBdr>
        <w:top w:val="none" w:sz="0" w:space="0" w:color="auto"/>
        <w:left w:val="none" w:sz="0" w:space="0" w:color="auto"/>
        <w:bottom w:val="none" w:sz="0" w:space="0" w:color="auto"/>
        <w:right w:val="none" w:sz="0" w:space="0" w:color="auto"/>
      </w:divBdr>
      <w:divsChild>
        <w:div w:id="854347886">
          <w:marLeft w:val="0"/>
          <w:marRight w:val="0"/>
          <w:marTop w:val="0"/>
          <w:marBottom w:val="0"/>
          <w:divBdr>
            <w:top w:val="none" w:sz="0" w:space="0" w:color="auto"/>
            <w:left w:val="none" w:sz="0" w:space="0" w:color="auto"/>
            <w:bottom w:val="none" w:sz="0" w:space="0" w:color="auto"/>
            <w:right w:val="none" w:sz="0" w:space="0" w:color="auto"/>
          </w:divBdr>
        </w:div>
      </w:divsChild>
    </w:div>
    <w:div w:id="583925933">
      <w:bodyDiv w:val="1"/>
      <w:marLeft w:val="0"/>
      <w:marRight w:val="0"/>
      <w:marTop w:val="0"/>
      <w:marBottom w:val="0"/>
      <w:divBdr>
        <w:top w:val="none" w:sz="0" w:space="0" w:color="auto"/>
        <w:left w:val="none" w:sz="0" w:space="0" w:color="auto"/>
        <w:bottom w:val="none" w:sz="0" w:space="0" w:color="auto"/>
        <w:right w:val="none" w:sz="0" w:space="0" w:color="auto"/>
      </w:divBdr>
    </w:div>
    <w:div w:id="598489239">
      <w:bodyDiv w:val="1"/>
      <w:marLeft w:val="0"/>
      <w:marRight w:val="0"/>
      <w:marTop w:val="0"/>
      <w:marBottom w:val="0"/>
      <w:divBdr>
        <w:top w:val="none" w:sz="0" w:space="0" w:color="auto"/>
        <w:left w:val="none" w:sz="0" w:space="0" w:color="auto"/>
        <w:bottom w:val="none" w:sz="0" w:space="0" w:color="auto"/>
        <w:right w:val="none" w:sz="0" w:space="0" w:color="auto"/>
      </w:divBdr>
    </w:div>
    <w:div w:id="626424617">
      <w:bodyDiv w:val="1"/>
      <w:marLeft w:val="0"/>
      <w:marRight w:val="0"/>
      <w:marTop w:val="0"/>
      <w:marBottom w:val="0"/>
      <w:divBdr>
        <w:top w:val="none" w:sz="0" w:space="0" w:color="auto"/>
        <w:left w:val="none" w:sz="0" w:space="0" w:color="auto"/>
        <w:bottom w:val="none" w:sz="0" w:space="0" w:color="auto"/>
        <w:right w:val="none" w:sz="0" w:space="0" w:color="auto"/>
      </w:divBdr>
    </w:div>
    <w:div w:id="643655070">
      <w:bodyDiv w:val="1"/>
      <w:marLeft w:val="0"/>
      <w:marRight w:val="0"/>
      <w:marTop w:val="0"/>
      <w:marBottom w:val="0"/>
      <w:divBdr>
        <w:top w:val="none" w:sz="0" w:space="0" w:color="auto"/>
        <w:left w:val="none" w:sz="0" w:space="0" w:color="auto"/>
        <w:bottom w:val="none" w:sz="0" w:space="0" w:color="auto"/>
        <w:right w:val="none" w:sz="0" w:space="0" w:color="auto"/>
      </w:divBdr>
      <w:divsChild>
        <w:div w:id="1740010321">
          <w:marLeft w:val="1267"/>
          <w:marRight w:val="0"/>
          <w:marTop w:val="0"/>
          <w:marBottom w:val="0"/>
          <w:divBdr>
            <w:top w:val="none" w:sz="0" w:space="0" w:color="auto"/>
            <w:left w:val="none" w:sz="0" w:space="0" w:color="auto"/>
            <w:bottom w:val="none" w:sz="0" w:space="0" w:color="auto"/>
            <w:right w:val="none" w:sz="0" w:space="0" w:color="auto"/>
          </w:divBdr>
        </w:div>
      </w:divsChild>
    </w:div>
    <w:div w:id="687098514">
      <w:bodyDiv w:val="1"/>
      <w:marLeft w:val="0"/>
      <w:marRight w:val="0"/>
      <w:marTop w:val="0"/>
      <w:marBottom w:val="0"/>
      <w:divBdr>
        <w:top w:val="none" w:sz="0" w:space="0" w:color="auto"/>
        <w:left w:val="none" w:sz="0" w:space="0" w:color="auto"/>
        <w:bottom w:val="none" w:sz="0" w:space="0" w:color="auto"/>
        <w:right w:val="none" w:sz="0" w:space="0" w:color="auto"/>
      </w:divBdr>
    </w:div>
    <w:div w:id="811949613">
      <w:bodyDiv w:val="1"/>
      <w:marLeft w:val="0"/>
      <w:marRight w:val="0"/>
      <w:marTop w:val="0"/>
      <w:marBottom w:val="0"/>
      <w:divBdr>
        <w:top w:val="none" w:sz="0" w:space="0" w:color="auto"/>
        <w:left w:val="none" w:sz="0" w:space="0" w:color="auto"/>
        <w:bottom w:val="none" w:sz="0" w:space="0" w:color="auto"/>
        <w:right w:val="none" w:sz="0" w:space="0" w:color="auto"/>
      </w:divBdr>
    </w:div>
    <w:div w:id="815489052">
      <w:bodyDiv w:val="1"/>
      <w:marLeft w:val="0"/>
      <w:marRight w:val="0"/>
      <w:marTop w:val="0"/>
      <w:marBottom w:val="0"/>
      <w:divBdr>
        <w:top w:val="none" w:sz="0" w:space="0" w:color="auto"/>
        <w:left w:val="none" w:sz="0" w:space="0" w:color="auto"/>
        <w:bottom w:val="none" w:sz="0" w:space="0" w:color="auto"/>
        <w:right w:val="none" w:sz="0" w:space="0" w:color="auto"/>
      </w:divBdr>
    </w:div>
    <w:div w:id="816192163">
      <w:bodyDiv w:val="1"/>
      <w:marLeft w:val="0"/>
      <w:marRight w:val="0"/>
      <w:marTop w:val="0"/>
      <w:marBottom w:val="0"/>
      <w:divBdr>
        <w:top w:val="none" w:sz="0" w:space="0" w:color="auto"/>
        <w:left w:val="none" w:sz="0" w:space="0" w:color="auto"/>
        <w:bottom w:val="none" w:sz="0" w:space="0" w:color="auto"/>
        <w:right w:val="none" w:sz="0" w:space="0" w:color="auto"/>
      </w:divBdr>
    </w:div>
    <w:div w:id="871261676">
      <w:bodyDiv w:val="1"/>
      <w:marLeft w:val="0"/>
      <w:marRight w:val="0"/>
      <w:marTop w:val="0"/>
      <w:marBottom w:val="0"/>
      <w:divBdr>
        <w:top w:val="none" w:sz="0" w:space="0" w:color="auto"/>
        <w:left w:val="none" w:sz="0" w:space="0" w:color="auto"/>
        <w:bottom w:val="none" w:sz="0" w:space="0" w:color="auto"/>
        <w:right w:val="none" w:sz="0" w:space="0" w:color="auto"/>
      </w:divBdr>
    </w:div>
    <w:div w:id="893468352">
      <w:bodyDiv w:val="1"/>
      <w:marLeft w:val="0"/>
      <w:marRight w:val="0"/>
      <w:marTop w:val="0"/>
      <w:marBottom w:val="0"/>
      <w:divBdr>
        <w:top w:val="none" w:sz="0" w:space="0" w:color="auto"/>
        <w:left w:val="none" w:sz="0" w:space="0" w:color="auto"/>
        <w:bottom w:val="none" w:sz="0" w:space="0" w:color="auto"/>
        <w:right w:val="none" w:sz="0" w:space="0" w:color="auto"/>
      </w:divBdr>
    </w:div>
    <w:div w:id="919674658">
      <w:bodyDiv w:val="1"/>
      <w:marLeft w:val="0"/>
      <w:marRight w:val="0"/>
      <w:marTop w:val="0"/>
      <w:marBottom w:val="0"/>
      <w:divBdr>
        <w:top w:val="none" w:sz="0" w:space="0" w:color="auto"/>
        <w:left w:val="none" w:sz="0" w:space="0" w:color="auto"/>
        <w:bottom w:val="none" w:sz="0" w:space="0" w:color="auto"/>
        <w:right w:val="none" w:sz="0" w:space="0" w:color="auto"/>
      </w:divBdr>
    </w:div>
    <w:div w:id="969240515">
      <w:bodyDiv w:val="1"/>
      <w:marLeft w:val="0"/>
      <w:marRight w:val="0"/>
      <w:marTop w:val="0"/>
      <w:marBottom w:val="0"/>
      <w:divBdr>
        <w:top w:val="none" w:sz="0" w:space="0" w:color="auto"/>
        <w:left w:val="none" w:sz="0" w:space="0" w:color="auto"/>
        <w:bottom w:val="none" w:sz="0" w:space="0" w:color="auto"/>
        <w:right w:val="none" w:sz="0" w:space="0" w:color="auto"/>
      </w:divBdr>
    </w:div>
    <w:div w:id="969436288">
      <w:bodyDiv w:val="1"/>
      <w:marLeft w:val="0"/>
      <w:marRight w:val="0"/>
      <w:marTop w:val="0"/>
      <w:marBottom w:val="0"/>
      <w:divBdr>
        <w:top w:val="none" w:sz="0" w:space="0" w:color="auto"/>
        <w:left w:val="none" w:sz="0" w:space="0" w:color="auto"/>
        <w:bottom w:val="none" w:sz="0" w:space="0" w:color="auto"/>
        <w:right w:val="none" w:sz="0" w:space="0" w:color="auto"/>
      </w:divBdr>
    </w:div>
    <w:div w:id="976959502">
      <w:bodyDiv w:val="1"/>
      <w:marLeft w:val="0"/>
      <w:marRight w:val="0"/>
      <w:marTop w:val="0"/>
      <w:marBottom w:val="0"/>
      <w:divBdr>
        <w:top w:val="none" w:sz="0" w:space="0" w:color="auto"/>
        <w:left w:val="none" w:sz="0" w:space="0" w:color="auto"/>
        <w:bottom w:val="none" w:sz="0" w:space="0" w:color="auto"/>
        <w:right w:val="none" w:sz="0" w:space="0" w:color="auto"/>
      </w:divBdr>
    </w:div>
    <w:div w:id="1006371270">
      <w:bodyDiv w:val="1"/>
      <w:marLeft w:val="0"/>
      <w:marRight w:val="0"/>
      <w:marTop w:val="0"/>
      <w:marBottom w:val="0"/>
      <w:divBdr>
        <w:top w:val="none" w:sz="0" w:space="0" w:color="auto"/>
        <w:left w:val="none" w:sz="0" w:space="0" w:color="auto"/>
        <w:bottom w:val="none" w:sz="0" w:space="0" w:color="auto"/>
        <w:right w:val="none" w:sz="0" w:space="0" w:color="auto"/>
      </w:divBdr>
    </w:div>
    <w:div w:id="1085881980">
      <w:bodyDiv w:val="1"/>
      <w:marLeft w:val="0"/>
      <w:marRight w:val="0"/>
      <w:marTop w:val="0"/>
      <w:marBottom w:val="0"/>
      <w:divBdr>
        <w:top w:val="none" w:sz="0" w:space="0" w:color="auto"/>
        <w:left w:val="none" w:sz="0" w:space="0" w:color="auto"/>
        <w:bottom w:val="none" w:sz="0" w:space="0" w:color="auto"/>
        <w:right w:val="none" w:sz="0" w:space="0" w:color="auto"/>
      </w:divBdr>
      <w:divsChild>
        <w:div w:id="806118999">
          <w:marLeft w:val="0"/>
          <w:marRight w:val="0"/>
          <w:marTop w:val="0"/>
          <w:marBottom w:val="0"/>
          <w:divBdr>
            <w:top w:val="none" w:sz="0" w:space="0" w:color="auto"/>
            <w:left w:val="none" w:sz="0" w:space="0" w:color="auto"/>
            <w:bottom w:val="none" w:sz="0" w:space="0" w:color="auto"/>
            <w:right w:val="none" w:sz="0" w:space="0" w:color="auto"/>
          </w:divBdr>
        </w:div>
      </w:divsChild>
    </w:div>
    <w:div w:id="1096949077">
      <w:bodyDiv w:val="1"/>
      <w:marLeft w:val="0"/>
      <w:marRight w:val="0"/>
      <w:marTop w:val="0"/>
      <w:marBottom w:val="0"/>
      <w:divBdr>
        <w:top w:val="none" w:sz="0" w:space="0" w:color="auto"/>
        <w:left w:val="none" w:sz="0" w:space="0" w:color="auto"/>
        <w:bottom w:val="none" w:sz="0" w:space="0" w:color="auto"/>
        <w:right w:val="none" w:sz="0" w:space="0" w:color="auto"/>
      </w:divBdr>
    </w:div>
    <w:div w:id="1127505893">
      <w:bodyDiv w:val="1"/>
      <w:marLeft w:val="0"/>
      <w:marRight w:val="0"/>
      <w:marTop w:val="0"/>
      <w:marBottom w:val="0"/>
      <w:divBdr>
        <w:top w:val="none" w:sz="0" w:space="0" w:color="auto"/>
        <w:left w:val="none" w:sz="0" w:space="0" w:color="auto"/>
        <w:bottom w:val="none" w:sz="0" w:space="0" w:color="auto"/>
        <w:right w:val="none" w:sz="0" w:space="0" w:color="auto"/>
      </w:divBdr>
    </w:div>
    <w:div w:id="1176966306">
      <w:bodyDiv w:val="1"/>
      <w:marLeft w:val="0"/>
      <w:marRight w:val="0"/>
      <w:marTop w:val="0"/>
      <w:marBottom w:val="0"/>
      <w:divBdr>
        <w:top w:val="none" w:sz="0" w:space="0" w:color="auto"/>
        <w:left w:val="none" w:sz="0" w:space="0" w:color="auto"/>
        <w:bottom w:val="none" w:sz="0" w:space="0" w:color="auto"/>
        <w:right w:val="none" w:sz="0" w:space="0" w:color="auto"/>
      </w:divBdr>
    </w:div>
    <w:div w:id="1220170665">
      <w:bodyDiv w:val="1"/>
      <w:marLeft w:val="0"/>
      <w:marRight w:val="0"/>
      <w:marTop w:val="0"/>
      <w:marBottom w:val="0"/>
      <w:divBdr>
        <w:top w:val="none" w:sz="0" w:space="0" w:color="auto"/>
        <w:left w:val="none" w:sz="0" w:space="0" w:color="auto"/>
        <w:bottom w:val="none" w:sz="0" w:space="0" w:color="auto"/>
        <w:right w:val="none" w:sz="0" w:space="0" w:color="auto"/>
      </w:divBdr>
      <w:divsChild>
        <w:div w:id="1202593896">
          <w:marLeft w:val="0"/>
          <w:marRight w:val="0"/>
          <w:marTop w:val="0"/>
          <w:marBottom w:val="0"/>
          <w:divBdr>
            <w:top w:val="none" w:sz="0" w:space="0" w:color="auto"/>
            <w:left w:val="none" w:sz="0" w:space="0" w:color="auto"/>
            <w:bottom w:val="none" w:sz="0" w:space="0" w:color="auto"/>
            <w:right w:val="none" w:sz="0" w:space="0" w:color="auto"/>
          </w:divBdr>
          <w:divsChild>
            <w:div w:id="353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2727">
      <w:bodyDiv w:val="1"/>
      <w:marLeft w:val="0"/>
      <w:marRight w:val="0"/>
      <w:marTop w:val="0"/>
      <w:marBottom w:val="0"/>
      <w:divBdr>
        <w:top w:val="none" w:sz="0" w:space="0" w:color="auto"/>
        <w:left w:val="none" w:sz="0" w:space="0" w:color="auto"/>
        <w:bottom w:val="none" w:sz="0" w:space="0" w:color="auto"/>
        <w:right w:val="none" w:sz="0" w:space="0" w:color="auto"/>
      </w:divBdr>
    </w:div>
    <w:div w:id="1246527233">
      <w:bodyDiv w:val="1"/>
      <w:marLeft w:val="0"/>
      <w:marRight w:val="0"/>
      <w:marTop w:val="0"/>
      <w:marBottom w:val="0"/>
      <w:divBdr>
        <w:top w:val="none" w:sz="0" w:space="0" w:color="auto"/>
        <w:left w:val="none" w:sz="0" w:space="0" w:color="auto"/>
        <w:bottom w:val="none" w:sz="0" w:space="0" w:color="auto"/>
        <w:right w:val="none" w:sz="0" w:space="0" w:color="auto"/>
      </w:divBdr>
      <w:divsChild>
        <w:div w:id="597376236">
          <w:marLeft w:val="0"/>
          <w:marRight w:val="0"/>
          <w:marTop w:val="0"/>
          <w:marBottom w:val="0"/>
          <w:divBdr>
            <w:top w:val="none" w:sz="0" w:space="0" w:color="auto"/>
            <w:left w:val="none" w:sz="0" w:space="0" w:color="auto"/>
            <w:bottom w:val="none" w:sz="0" w:space="0" w:color="auto"/>
            <w:right w:val="none" w:sz="0" w:space="0" w:color="auto"/>
          </w:divBdr>
        </w:div>
      </w:divsChild>
    </w:div>
    <w:div w:id="1260868003">
      <w:bodyDiv w:val="1"/>
      <w:marLeft w:val="0"/>
      <w:marRight w:val="0"/>
      <w:marTop w:val="0"/>
      <w:marBottom w:val="0"/>
      <w:divBdr>
        <w:top w:val="none" w:sz="0" w:space="0" w:color="auto"/>
        <w:left w:val="none" w:sz="0" w:space="0" w:color="auto"/>
        <w:bottom w:val="none" w:sz="0" w:space="0" w:color="auto"/>
        <w:right w:val="none" w:sz="0" w:space="0" w:color="auto"/>
      </w:divBdr>
    </w:div>
    <w:div w:id="1286546882">
      <w:bodyDiv w:val="1"/>
      <w:marLeft w:val="0"/>
      <w:marRight w:val="0"/>
      <w:marTop w:val="0"/>
      <w:marBottom w:val="0"/>
      <w:divBdr>
        <w:top w:val="none" w:sz="0" w:space="0" w:color="auto"/>
        <w:left w:val="none" w:sz="0" w:space="0" w:color="auto"/>
        <w:bottom w:val="none" w:sz="0" w:space="0" w:color="auto"/>
        <w:right w:val="none" w:sz="0" w:space="0" w:color="auto"/>
      </w:divBdr>
    </w:div>
    <w:div w:id="1366179369">
      <w:bodyDiv w:val="1"/>
      <w:marLeft w:val="0"/>
      <w:marRight w:val="0"/>
      <w:marTop w:val="0"/>
      <w:marBottom w:val="0"/>
      <w:divBdr>
        <w:top w:val="none" w:sz="0" w:space="0" w:color="auto"/>
        <w:left w:val="none" w:sz="0" w:space="0" w:color="auto"/>
        <w:bottom w:val="none" w:sz="0" w:space="0" w:color="auto"/>
        <w:right w:val="none" w:sz="0" w:space="0" w:color="auto"/>
      </w:divBdr>
      <w:divsChild>
        <w:div w:id="226230658">
          <w:marLeft w:val="1267"/>
          <w:marRight w:val="0"/>
          <w:marTop w:val="0"/>
          <w:marBottom w:val="0"/>
          <w:divBdr>
            <w:top w:val="none" w:sz="0" w:space="0" w:color="auto"/>
            <w:left w:val="none" w:sz="0" w:space="0" w:color="auto"/>
            <w:bottom w:val="none" w:sz="0" w:space="0" w:color="auto"/>
            <w:right w:val="none" w:sz="0" w:space="0" w:color="auto"/>
          </w:divBdr>
        </w:div>
        <w:div w:id="1417630864">
          <w:marLeft w:val="1267"/>
          <w:marRight w:val="0"/>
          <w:marTop w:val="0"/>
          <w:marBottom w:val="0"/>
          <w:divBdr>
            <w:top w:val="none" w:sz="0" w:space="0" w:color="auto"/>
            <w:left w:val="none" w:sz="0" w:space="0" w:color="auto"/>
            <w:bottom w:val="none" w:sz="0" w:space="0" w:color="auto"/>
            <w:right w:val="none" w:sz="0" w:space="0" w:color="auto"/>
          </w:divBdr>
        </w:div>
        <w:div w:id="1441485285">
          <w:marLeft w:val="1267"/>
          <w:marRight w:val="0"/>
          <w:marTop w:val="0"/>
          <w:marBottom w:val="0"/>
          <w:divBdr>
            <w:top w:val="none" w:sz="0" w:space="0" w:color="auto"/>
            <w:left w:val="none" w:sz="0" w:space="0" w:color="auto"/>
            <w:bottom w:val="none" w:sz="0" w:space="0" w:color="auto"/>
            <w:right w:val="none" w:sz="0" w:space="0" w:color="auto"/>
          </w:divBdr>
        </w:div>
        <w:div w:id="1923877381">
          <w:marLeft w:val="1267"/>
          <w:marRight w:val="0"/>
          <w:marTop w:val="0"/>
          <w:marBottom w:val="0"/>
          <w:divBdr>
            <w:top w:val="none" w:sz="0" w:space="0" w:color="auto"/>
            <w:left w:val="none" w:sz="0" w:space="0" w:color="auto"/>
            <w:bottom w:val="none" w:sz="0" w:space="0" w:color="auto"/>
            <w:right w:val="none" w:sz="0" w:space="0" w:color="auto"/>
          </w:divBdr>
        </w:div>
      </w:divsChild>
    </w:div>
    <w:div w:id="1430659977">
      <w:bodyDiv w:val="1"/>
      <w:marLeft w:val="0"/>
      <w:marRight w:val="0"/>
      <w:marTop w:val="0"/>
      <w:marBottom w:val="0"/>
      <w:divBdr>
        <w:top w:val="none" w:sz="0" w:space="0" w:color="auto"/>
        <w:left w:val="none" w:sz="0" w:space="0" w:color="auto"/>
        <w:bottom w:val="none" w:sz="0" w:space="0" w:color="auto"/>
        <w:right w:val="none" w:sz="0" w:space="0" w:color="auto"/>
      </w:divBdr>
    </w:div>
    <w:div w:id="1432355635">
      <w:bodyDiv w:val="1"/>
      <w:marLeft w:val="0"/>
      <w:marRight w:val="0"/>
      <w:marTop w:val="0"/>
      <w:marBottom w:val="0"/>
      <w:divBdr>
        <w:top w:val="none" w:sz="0" w:space="0" w:color="auto"/>
        <w:left w:val="none" w:sz="0" w:space="0" w:color="auto"/>
        <w:bottom w:val="none" w:sz="0" w:space="0" w:color="auto"/>
        <w:right w:val="none" w:sz="0" w:space="0" w:color="auto"/>
      </w:divBdr>
    </w:div>
    <w:div w:id="1444035623">
      <w:bodyDiv w:val="1"/>
      <w:marLeft w:val="0"/>
      <w:marRight w:val="0"/>
      <w:marTop w:val="0"/>
      <w:marBottom w:val="0"/>
      <w:divBdr>
        <w:top w:val="none" w:sz="0" w:space="0" w:color="auto"/>
        <w:left w:val="none" w:sz="0" w:space="0" w:color="auto"/>
        <w:bottom w:val="none" w:sz="0" w:space="0" w:color="auto"/>
        <w:right w:val="none" w:sz="0" w:space="0" w:color="auto"/>
      </w:divBdr>
    </w:div>
    <w:div w:id="1465074562">
      <w:bodyDiv w:val="1"/>
      <w:marLeft w:val="0"/>
      <w:marRight w:val="0"/>
      <w:marTop w:val="0"/>
      <w:marBottom w:val="0"/>
      <w:divBdr>
        <w:top w:val="none" w:sz="0" w:space="0" w:color="auto"/>
        <w:left w:val="none" w:sz="0" w:space="0" w:color="auto"/>
        <w:bottom w:val="none" w:sz="0" w:space="0" w:color="auto"/>
        <w:right w:val="none" w:sz="0" w:space="0" w:color="auto"/>
      </w:divBdr>
    </w:div>
    <w:div w:id="1485194835">
      <w:bodyDiv w:val="1"/>
      <w:marLeft w:val="0"/>
      <w:marRight w:val="0"/>
      <w:marTop w:val="0"/>
      <w:marBottom w:val="0"/>
      <w:divBdr>
        <w:top w:val="none" w:sz="0" w:space="0" w:color="auto"/>
        <w:left w:val="none" w:sz="0" w:space="0" w:color="auto"/>
        <w:bottom w:val="none" w:sz="0" w:space="0" w:color="auto"/>
        <w:right w:val="none" w:sz="0" w:space="0" w:color="auto"/>
      </w:divBdr>
    </w:div>
    <w:div w:id="1533300315">
      <w:bodyDiv w:val="1"/>
      <w:marLeft w:val="0"/>
      <w:marRight w:val="0"/>
      <w:marTop w:val="0"/>
      <w:marBottom w:val="0"/>
      <w:divBdr>
        <w:top w:val="none" w:sz="0" w:space="0" w:color="auto"/>
        <w:left w:val="none" w:sz="0" w:space="0" w:color="auto"/>
        <w:bottom w:val="none" w:sz="0" w:space="0" w:color="auto"/>
        <w:right w:val="none" w:sz="0" w:space="0" w:color="auto"/>
      </w:divBdr>
    </w:div>
    <w:div w:id="1558206636">
      <w:bodyDiv w:val="1"/>
      <w:marLeft w:val="0"/>
      <w:marRight w:val="0"/>
      <w:marTop w:val="0"/>
      <w:marBottom w:val="0"/>
      <w:divBdr>
        <w:top w:val="none" w:sz="0" w:space="0" w:color="auto"/>
        <w:left w:val="none" w:sz="0" w:space="0" w:color="auto"/>
        <w:bottom w:val="none" w:sz="0" w:space="0" w:color="auto"/>
        <w:right w:val="none" w:sz="0" w:space="0" w:color="auto"/>
      </w:divBdr>
    </w:div>
    <w:div w:id="1582448567">
      <w:bodyDiv w:val="1"/>
      <w:marLeft w:val="0"/>
      <w:marRight w:val="0"/>
      <w:marTop w:val="0"/>
      <w:marBottom w:val="0"/>
      <w:divBdr>
        <w:top w:val="none" w:sz="0" w:space="0" w:color="auto"/>
        <w:left w:val="none" w:sz="0" w:space="0" w:color="auto"/>
        <w:bottom w:val="none" w:sz="0" w:space="0" w:color="auto"/>
        <w:right w:val="none" w:sz="0" w:space="0" w:color="auto"/>
      </w:divBdr>
      <w:divsChild>
        <w:div w:id="2086953453">
          <w:marLeft w:val="0"/>
          <w:marRight w:val="0"/>
          <w:marTop w:val="0"/>
          <w:marBottom w:val="0"/>
          <w:divBdr>
            <w:top w:val="none" w:sz="0" w:space="0" w:color="auto"/>
            <w:left w:val="none" w:sz="0" w:space="0" w:color="auto"/>
            <w:bottom w:val="none" w:sz="0" w:space="0" w:color="auto"/>
            <w:right w:val="none" w:sz="0" w:space="0" w:color="auto"/>
          </w:divBdr>
        </w:div>
      </w:divsChild>
    </w:div>
    <w:div w:id="1597590338">
      <w:bodyDiv w:val="1"/>
      <w:marLeft w:val="0"/>
      <w:marRight w:val="0"/>
      <w:marTop w:val="0"/>
      <w:marBottom w:val="0"/>
      <w:divBdr>
        <w:top w:val="none" w:sz="0" w:space="0" w:color="auto"/>
        <w:left w:val="none" w:sz="0" w:space="0" w:color="auto"/>
        <w:bottom w:val="none" w:sz="0" w:space="0" w:color="auto"/>
        <w:right w:val="none" w:sz="0" w:space="0" w:color="auto"/>
      </w:divBdr>
    </w:div>
    <w:div w:id="1706365538">
      <w:bodyDiv w:val="1"/>
      <w:marLeft w:val="0"/>
      <w:marRight w:val="0"/>
      <w:marTop w:val="0"/>
      <w:marBottom w:val="0"/>
      <w:divBdr>
        <w:top w:val="none" w:sz="0" w:space="0" w:color="auto"/>
        <w:left w:val="none" w:sz="0" w:space="0" w:color="auto"/>
        <w:bottom w:val="none" w:sz="0" w:space="0" w:color="auto"/>
        <w:right w:val="none" w:sz="0" w:space="0" w:color="auto"/>
      </w:divBdr>
    </w:div>
    <w:div w:id="1769890209">
      <w:bodyDiv w:val="1"/>
      <w:marLeft w:val="0"/>
      <w:marRight w:val="0"/>
      <w:marTop w:val="0"/>
      <w:marBottom w:val="0"/>
      <w:divBdr>
        <w:top w:val="none" w:sz="0" w:space="0" w:color="auto"/>
        <w:left w:val="none" w:sz="0" w:space="0" w:color="auto"/>
        <w:bottom w:val="none" w:sz="0" w:space="0" w:color="auto"/>
        <w:right w:val="none" w:sz="0" w:space="0" w:color="auto"/>
      </w:divBdr>
    </w:div>
    <w:div w:id="1774132794">
      <w:bodyDiv w:val="1"/>
      <w:marLeft w:val="0"/>
      <w:marRight w:val="0"/>
      <w:marTop w:val="0"/>
      <w:marBottom w:val="0"/>
      <w:divBdr>
        <w:top w:val="none" w:sz="0" w:space="0" w:color="auto"/>
        <w:left w:val="none" w:sz="0" w:space="0" w:color="auto"/>
        <w:bottom w:val="none" w:sz="0" w:space="0" w:color="auto"/>
        <w:right w:val="none" w:sz="0" w:space="0" w:color="auto"/>
      </w:divBdr>
    </w:div>
    <w:div w:id="1801996093">
      <w:bodyDiv w:val="1"/>
      <w:marLeft w:val="0"/>
      <w:marRight w:val="0"/>
      <w:marTop w:val="0"/>
      <w:marBottom w:val="0"/>
      <w:divBdr>
        <w:top w:val="none" w:sz="0" w:space="0" w:color="auto"/>
        <w:left w:val="none" w:sz="0" w:space="0" w:color="auto"/>
        <w:bottom w:val="none" w:sz="0" w:space="0" w:color="auto"/>
        <w:right w:val="none" w:sz="0" w:space="0" w:color="auto"/>
      </w:divBdr>
    </w:div>
    <w:div w:id="1883979678">
      <w:bodyDiv w:val="1"/>
      <w:marLeft w:val="0"/>
      <w:marRight w:val="0"/>
      <w:marTop w:val="0"/>
      <w:marBottom w:val="0"/>
      <w:divBdr>
        <w:top w:val="none" w:sz="0" w:space="0" w:color="auto"/>
        <w:left w:val="none" w:sz="0" w:space="0" w:color="auto"/>
        <w:bottom w:val="none" w:sz="0" w:space="0" w:color="auto"/>
        <w:right w:val="none" w:sz="0" w:space="0" w:color="auto"/>
      </w:divBdr>
      <w:divsChild>
        <w:div w:id="1394697629">
          <w:marLeft w:val="0"/>
          <w:marRight w:val="0"/>
          <w:marTop w:val="0"/>
          <w:marBottom w:val="0"/>
          <w:divBdr>
            <w:top w:val="none" w:sz="0" w:space="0" w:color="auto"/>
            <w:left w:val="none" w:sz="0" w:space="0" w:color="auto"/>
            <w:bottom w:val="none" w:sz="0" w:space="0" w:color="auto"/>
            <w:right w:val="none" w:sz="0" w:space="0" w:color="auto"/>
          </w:divBdr>
        </w:div>
      </w:divsChild>
    </w:div>
    <w:div w:id="1905987032">
      <w:bodyDiv w:val="1"/>
      <w:marLeft w:val="0"/>
      <w:marRight w:val="0"/>
      <w:marTop w:val="0"/>
      <w:marBottom w:val="0"/>
      <w:divBdr>
        <w:top w:val="none" w:sz="0" w:space="0" w:color="auto"/>
        <w:left w:val="none" w:sz="0" w:space="0" w:color="auto"/>
        <w:bottom w:val="none" w:sz="0" w:space="0" w:color="auto"/>
        <w:right w:val="none" w:sz="0" w:space="0" w:color="auto"/>
      </w:divBdr>
    </w:div>
    <w:div w:id="1931312404">
      <w:bodyDiv w:val="1"/>
      <w:marLeft w:val="0"/>
      <w:marRight w:val="0"/>
      <w:marTop w:val="0"/>
      <w:marBottom w:val="0"/>
      <w:divBdr>
        <w:top w:val="none" w:sz="0" w:space="0" w:color="auto"/>
        <w:left w:val="none" w:sz="0" w:space="0" w:color="auto"/>
        <w:bottom w:val="none" w:sz="0" w:space="0" w:color="auto"/>
        <w:right w:val="none" w:sz="0" w:space="0" w:color="auto"/>
      </w:divBdr>
    </w:div>
    <w:div w:id="1950382946">
      <w:bodyDiv w:val="1"/>
      <w:marLeft w:val="0"/>
      <w:marRight w:val="0"/>
      <w:marTop w:val="0"/>
      <w:marBottom w:val="0"/>
      <w:divBdr>
        <w:top w:val="none" w:sz="0" w:space="0" w:color="auto"/>
        <w:left w:val="none" w:sz="0" w:space="0" w:color="auto"/>
        <w:bottom w:val="none" w:sz="0" w:space="0" w:color="auto"/>
        <w:right w:val="none" w:sz="0" w:space="0" w:color="auto"/>
      </w:divBdr>
    </w:div>
    <w:div w:id="2011759640">
      <w:bodyDiv w:val="1"/>
      <w:marLeft w:val="0"/>
      <w:marRight w:val="0"/>
      <w:marTop w:val="0"/>
      <w:marBottom w:val="0"/>
      <w:divBdr>
        <w:top w:val="none" w:sz="0" w:space="0" w:color="auto"/>
        <w:left w:val="none" w:sz="0" w:space="0" w:color="auto"/>
        <w:bottom w:val="none" w:sz="0" w:space="0" w:color="auto"/>
        <w:right w:val="none" w:sz="0" w:space="0" w:color="auto"/>
      </w:divBdr>
    </w:div>
    <w:div w:id="2036885184">
      <w:bodyDiv w:val="1"/>
      <w:marLeft w:val="136"/>
      <w:marRight w:val="136"/>
      <w:marTop w:val="136"/>
      <w:marBottom w:val="136"/>
      <w:divBdr>
        <w:top w:val="none" w:sz="0" w:space="0" w:color="auto"/>
        <w:left w:val="none" w:sz="0" w:space="0" w:color="auto"/>
        <w:bottom w:val="none" w:sz="0" w:space="0" w:color="auto"/>
        <w:right w:val="none" w:sz="0" w:space="0" w:color="auto"/>
      </w:divBdr>
    </w:div>
    <w:div w:id="2046251801">
      <w:bodyDiv w:val="1"/>
      <w:marLeft w:val="0"/>
      <w:marRight w:val="0"/>
      <w:marTop w:val="0"/>
      <w:marBottom w:val="0"/>
      <w:divBdr>
        <w:top w:val="none" w:sz="0" w:space="0" w:color="auto"/>
        <w:left w:val="none" w:sz="0" w:space="0" w:color="auto"/>
        <w:bottom w:val="none" w:sz="0" w:space="0" w:color="auto"/>
        <w:right w:val="none" w:sz="0" w:space="0" w:color="auto"/>
      </w:divBdr>
    </w:div>
    <w:div w:id="2080907353">
      <w:bodyDiv w:val="1"/>
      <w:marLeft w:val="0"/>
      <w:marRight w:val="0"/>
      <w:marTop w:val="0"/>
      <w:marBottom w:val="0"/>
      <w:divBdr>
        <w:top w:val="none" w:sz="0" w:space="0" w:color="auto"/>
        <w:left w:val="none" w:sz="0" w:space="0" w:color="auto"/>
        <w:bottom w:val="none" w:sz="0" w:space="0" w:color="auto"/>
        <w:right w:val="none" w:sz="0" w:space="0" w:color="auto"/>
      </w:divBdr>
    </w:div>
    <w:div w:id="21397135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stee.ietf.org/license-info"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fftant.ietf@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daniele.ceccarelli@ericsson.co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younglee.tx@gmail.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reg\Customers\Huawei\WSON\Signaling\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CE51D-09BE-48CF-98E6-B5E7540F4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121</TotalTime>
  <Pages>1</Pages>
  <Words>6959</Words>
  <Characters>39670</Characters>
  <Application>Microsoft Office Word</Application>
  <DocSecurity>0</DocSecurity>
  <Lines>330</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Network Working Group</vt:lpstr>
      <vt:lpstr>Network Working Group</vt:lpstr>
    </vt:vector>
  </TitlesOfParts>
  <Company>Huawei Technologies Co.,Ltd.</Company>
  <LinksUpToDate>false</LinksUpToDate>
  <CharactersWithSpaces>46536</CharactersWithSpaces>
  <SharedDoc>false</SharedDoc>
  <HLinks>
    <vt:vector size="174" baseType="variant">
      <vt:variant>
        <vt:i4>4325408</vt:i4>
      </vt:variant>
      <vt:variant>
        <vt:i4>216</vt:i4>
      </vt:variant>
      <vt:variant>
        <vt:i4>0</vt:i4>
      </vt:variant>
      <vt:variant>
        <vt:i4>5</vt:i4>
      </vt:variant>
      <vt:variant>
        <vt:lpwstr>mailto:daniele.ceccarelli@ericsson.com</vt:lpwstr>
      </vt:variant>
      <vt:variant>
        <vt:lpwstr/>
      </vt:variant>
      <vt:variant>
        <vt:i4>4391018</vt:i4>
      </vt:variant>
      <vt:variant>
        <vt:i4>213</vt:i4>
      </vt:variant>
      <vt:variant>
        <vt:i4>0</vt:i4>
      </vt:variant>
      <vt:variant>
        <vt:i4>5</vt:i4>
      </vt:variant>
      <vt:variant>
        <vt:lpwstr>mailto:kpithewan@infinera.com</vt:lpwstr>
      </vt:variant>
      <vt:variant>
        <vt:lpwstr/>
      </vt:variant>
      <vt:variant>
        <vt:i4>3473422</vt:i4>
      </vt:variant>
      <vt:variant>
        <vt:i4>210</vt:i4>
      </vt:variant>
      <vt:variant>
        <vt:i4>0</vt:i4>
      </vt:variant>
      <vt:variant>
        <vt:i4>5</vt:i4>
      </vt:variant>
      <vt:variant>
        <vt:lpwstr>mailto:sergio.belotti@alcatel-lucent.com</vt:lpwstr>
      </vt:variant>
      <vt:variant>
        <vt:lpwstr/>
      </vt:variant>
      <vt:variant>
        <vt:i4>5177449</vt:i4>
      </vt:variant>
      <vt:variant>
        <vt:i4>207</vt:i4>
      </vt:variant>
      <vt:variant>
        <vt:i4>0</vt:i4>
      </vt:variant>
      <vt:variant>
        <vt:i4>5</vt:i4>
      </vt:variant>
      <vt:variant>
        <vt:lpwstr>mailto:leeyoung@huawei.com</vt:lpwstr>
      </vt:variant>
      <vt:variant>
        <vt:lpwstr/>
      </vt:variant>
      <vt:variant>
        <vt:i4>1769503</vt:i4>
      </vt:variant>
      <vt:variant>
        <vt:i4>204</vt:i4>
      </vt:variant>
      <vt:variant>
        <vt:i4>0</vt:i4>
      </vt:variant>
      <vt:variant>
        <vt:i4>5</vt:i4>
      </vt:variant>
      <vt:variant>
        <vt:lpwstr>https://datatracker.ietf.org/doc/draft-xu-actn-perf-dynamic-service-control/</vt:lpwstr>
      </vt:variant>
      <vt:variant>
        <vt:lpwstr/>
      </vt:variant>
      <vt:variant>
        <vt:i4>7209060</vt:i4>
      </vt:variant>
      <vt:variant>
        <vt:i4>201</vt:i4>
      </vt:variant>
      <vt:variant>
        <vt:i4>0</vt:i4>
      </vt:variant>
      <vt:variant>
        <vt:i4>5</vt:i4>
      </vt:variant>
      <vt:variant>
        <vt:lpwstr>https://datatracker.ietf.org/doc/draft-shin-actn-mvno-multi-domain/</vt:lpwstr>
      </vt:variant>
      <vt:variant>
        <vt:lpwstr/>
      </vt:variant>
      <vt:variant>
        <vt:i4>3735664</vt:i4>
      </vt:variant>
      <vt:variant>
        <vt:i4>198</vt:i4>
      </vt:variant>
      <vt:variant>
        <vt:i4>0</vt:i4>
      </vt:variant>
      <vt:variant>
        <vt:i4>5</vt:i4>
      </vt:variant>
      <vt:variant>
        <vt:lpwstr>https://datatracker.ietf.org/doc/draft-lopez-actn-vno-multidomains/</vt:lpwstr>
      </vt:variant>
      <vt:variant>
        <vt:lpwstr/>
      </vt:variant>
      <vt:variant>
        <vt:i4>7995448</vt:i4>
      </vt:variant>
      <vt:variant>
        <vt:i4>195</vt:i4>
      </vt:variant>
      <vt:variant>
        <vt:i4>0</vt:i4>
      </vt:variant>
      <vt:variant>
        <vt:i4>5</vt:i4>
      </vt:variant>
      <vt:variant>
        <vt:lpwstr>https://datatracker.ietf.org/doc/draft-kumaki-actn-multitenant-vno/</vt:lpwstr>
      </vt:variant>
      <vt:variant>
        <vt:lpwstr/>
      </vt:variant>
      <vt:variant>
        <vt:i4>1769562</vt:i4>
      </vt:variant>
      <vt:variant>
        <vt:i4>192</vt:i4>
      </vt:variant>
      <vt:variant>
        <vt:i4>0</vt:i4>
      </vt:variant>
      <vt:variant>
        <vt:i4>5</vt:i4>
      </vt:variant>
      <vt:variant>
        <vt:lpwstr>https://datatracker.ietf.org/doc/draft-fang-actn-multidomain-dci/</vt:lpwstr>
      </vt:variant>
      <vt:variant>
        <vt:lpwstr/>
      </vt:variant>
      <vt:variant>
        <vt:i4>6553726</vt:i4>
      </vt:variant>
      <vt:variant>
        <vt:i4>189</vt:i4>
      </vt:variant>
      <vt:variant>
        <vt:i4>0</vt:i4>
      </vt:variant>
      <vt:variant>
        <vt:i4>5</vt:i4>
      </vt:variant>
      <vt:variant>
        <vt:lpwstr>https://datatracker.ietf.org/doc/draft-dhody-actn-poi-use-case/</vt:lpwstr>
      </vt:variant>
      <vt:variant>
        <vt:lpwstr/>
      </vt:variant>
      <vt:variant>
        <vt:i4>2359405</vt:i4>
      </vt:variant>
      <vt:variant>
        <vt:i4>186</vt:i4>
      </vt:variant>
      <vt:variant>
        <vt:i4>0</vt:i4>
      </vt:variant>
      <vt:variant>
        <vt:i4>5</vt:i4>
      </vt:variant>
      <vt:variant>
        <vt:lpwstr>https://datatracker.ietf.org/doc/draft-cheng-actn-ptn-requirements/</vt:lpwstr>
      </vt:variant>
      <vt:variant>
        <vt:lpwstr/>
      </vt:variant>
      <vt:variant>
        <vt:i4>1900602</vt:i4>
      </vt:variant>
      <vt:variant>
        <vt:i4>179</vt:i4>
      </vt:variant>
      <vt:variant>
        <vt:i4>0</vt:i4>
      </vt:variant>
      <vt:variant>
        <vt:i4>5</vt:i4>
      </vt:variant>
      <vt:variant>
        <vt:lpwstr/>
      </vt:variant>
      <vt:variant>
        <vt:lpwstr>_Toc416083086</vt:lpwstr>
      </vt:variant>
      <vt:variant>
        <vt:i4>1900602</vt:i4>
      </vt:variant>
      <vt:variant>
        <vt:i4>173</vt:i4>
      </vt:variant>
      <vt:variant>
        <vt:i4>0</vt:i4>
      </vt:variant>
      <vt:variant>
        <vt:i4>5</vt:i4>
      </vt:variant>
      <vt:variant>
        <vt:lpwstr/>
      </vt:variant>
      <vt:variant>
        <vt:lpwstr>_Toc416083085</vt:lpwstr>
      </vt:variant>
      <vt:variant>
        <vt:i4>1900602</vt:i4>
      </vt:variant>
      <vt:variant>
        <vt:i4>167</vt:i4>
      </vt:variant>
      <vt:variant>
        <vt:i4>0</vt:i4>
      </vt:variant>
      <vt:variant>
        <vt:i4>5</vt:i4>
      </vt:variant>
      <vt:variant>
        <vt:lpwstr/>
      </vt:variant>
      <vt:variant>
        <vt:lpwstr>_Toc416083084</vt:lpwstr>
      </vt:variant>
      <vt:variant>
        <vt:i4>1900602</vt:i4>
      </vt:variant>
      <vt:variant>
        <vt:i4>161</vt:i4>
      </vt:variant>
      <vt:variant>
        <vt:i4>0</vt:i4>
      </vt:variant>
      <vt:variant>
        <vt:i4>5</vt:i4>
      </vt:variant>
      <vt:variant>
        <vt:lpwstr/>
      </vt:variant>
      <vt:variant>
        <vt:lpwstr>_Toc416083083</vt:lpwstr>
      </vt:variant>
      <vt:variant>
        <vt:i4>1900602</vt:i4>
      </vt:variant>
      <vt:variant>
        <vt:i4>155</vt:i4>
      </vt:variant>
      <vt:variant>
        <vt:i4>0</vt:i4>
      </vt:variant>
      <vt:variant>
        <vt:i4>5</vt:i4>
      </vt:variant>
      <vt:variant>
        <vt:lpwstr/>
      </vt:variant>
      <vt:variant>
        <vt:lpwstr>_Toc416083082</vt:lpwstr>
      </vt:variant>
      <vt:variant>
        <vt:i4>1245244</vt:i4>
      </vt:variant>
      <vt:variant>
        <vt:i4>149</vt:i4>
      </vt:variant>
      <vt:variant>
        <vt:i4>0</vt:i4>
      </vt:variant>
      <vt:variant>
        <vt:i4>5</vt:i4>
      </vt:variant>
      <vt:variant>
        <vt:lpwstr/>
      </vt:variant>
      <vt:variant>
        <vt:lpwstr>_Toc416082672</vt:lpwstr>
      </vt:variant>
      <vt:variant>
        <vt:i4>1245244</vt:i4>
      </vt:variant>
      <vt:variant>
        <vt:i4>143</vt:i4>
      </vt:variant>
      <vt:variant>
        <vt:i4>0</vt:i4>
      </vt:variant>
      <vt:variant>
        <vt:i4>5</vt:i4>
      </vt:variant>
      <vt:variant>
        <vt:lpwstr/>
      </vt:variant>
      <vt:variant>
        <vt:lpwstr>_Toc416082671</vt:lpwstr>
      </vt:variant>
      <vt:variant>
        <vt:i4>1245244</vt:i4>
      </vt:variant>
      <vt:variant>
        <vt:i4>137</vt:i4>
      </vt:variant>
      <vt:variant>
        <vt:i4>0</vt:i4>
      </vt:variant>
      <vt:variant>
        <vt:i4>5</vt:i4>
      </vt:variant>
      <vt:variant>
        <vt:lpwstr/>
      </vt:variant>
      <vt:variant>
        <vt:lpwstr>_Toc416082670</vt:lpwstr>
      </vt:variant>
      <vt:variant>
        <vt:i4>1179708</vt:i4>
      </vt:variant>
      <vt:variant>
        <vt:i4>131</vt:i4>
      </vt:variant>
      <vt:variant>
        <vt:i4>0</vt:i4>
      </vt:variant>
      <vt:variant>
        <vt:i4>5</vt:i4>
      </vt:variant>
      <vt:variant>
        <vt:lpwstr/>
      </vt:variant>
      <vt:variant>
        <vt:lpwstr>_Toc416082669</vt:lpwstr>
      </vt:variant>
      <vt:variant>
        <vt:i4>1179708</vt:i4>
      </vt:variant>
      <vt:variant>
        <vt:i4>125</vt:i4>
      </vt:variant>
      <vt:variant>
        <vt:i4>0</vt:i4>
      </vt:variant>
      <vt:variant>
        <vt:i4>5</vt:i4>
      </vt:variant>
      <vt:variant>
        <vt:lpwstr/>
      </vt:variant>
      <vt:variant>
        <vt:lpwstr>_Toc416082668</vt:lpwstr>
      </vt:variant>
      <vt:variant>
        <vt:i4>1179708</vt:i4>
      </vt:variant>
      <vt:variant>
        <vt:i4>119</vt:i4>
      </vt:variant>
      <vt:variant>
        <vt:i4>0</vt:i4>
      </vt:variant>
      <vt:variant>
        <vt:i4>5</vt:i4>
      </vt:variant>
      <vt:variant>
        <vt:lpwstr/>
      </vt:variant>
      <vt:variant>
        <vt:lpwstr>_Toc416082667</vt:lpwstr>
      </vt:variant>
      <vt:variant>
        <vt:i4>1179708</vt:i4>
      </vt:variant>
      <vt:variant>
        <vt:i4>113</vt:i4>
      </vt:variant>
      <vt:variant>
        <vt:i4>0</vt:i4>
      </vt:variant>
      <vt:variant>
        <vt:i4>5</vt:i4>
      </vt:variant>
      <vt:variant>
        <vt:lpwstr/>
      </vt:variant>
      <vt:variant>
        <vt:lpwstr>_Toc416082666</vt:lpwstr>
      </vt:variant>
      <vt:variant>
        <vt:i4>1179708</vt:i4>
      </vt:variant>
      <vt:variant>
        <vt:i4>107</vt:i4>
      </vt:variant>
      <vt:variant>
        <vt:i4>0</vt:i4>
      </vt:variant>
      <vt:variant>
        <vt:i4>5</vt:i4>
      </vt:variant>
      <vt:variant>
        <vt:lpwstr/>
      </vt:variant>
      <vt:variant>
        <vt:lpwstr>_Toc416082665</vt:lpwstr>
      </vt:variant>
      <vt:variant>
        <vt:i4>1179708</vt:i4>
      </vt:variant>
      <vt:variant>
        <vt:i4>101</vt:i4>
      </vt:variant>
      <vt:variant>
        <vt:i4>0</vt:i4>
      </vt:variant>
      <vt:variant>
        <vt:i4>5</vt:i4>
      </vt:variant>
      <vt:variant>
        <vt:lpwstr/>
      </vt:variant>
      <vt:variant>
        <vt:lpwstr>_Toc416082664</vt:lpwstr>
      </vt:variant>
      <vt:variant>
        <vt:i4>1179708</vt:i4>
      </vt:variant>
      <vt:variant>
        <vt:i4>95</vt:i4>
      </vt:variant>
      <vt:variant>
        <vt:i4>0</vt:i4>
      </vt:variant>
      <vt:variant>
        <vt:i4>5</vt:i4>
      </vt:variant>
      <vt:variant>
        <vt:lpwstr/>
      </vt:variant>
      <vt:variant>
        <vt:lpwstr>_Toc416082663</vt:lpwstr>
      </vt:variant>
      <vt:variant>
        <vt:i4>1179708</vt:i4>
      </vt:variant>
      <vt:variant>
        <vt:i4>89</vt:i4>
      </vt:variant>
      <vt:variant>
        <vt:i4>0</vt:i4>
      </vt:variant>
      <vt:variant>
        <vt:i4>5</vt:i4>
      </vt:variant>
      <vt:variant>
        <vt:lpwstr/>
      </vt:variant>
      <vt:variant>
        <vt:lpwstr>_Toc416082662</vt:lpwstr>
      </vt:variant>
      <vt:variant>
        <vt:i4>1179708</vt:i4>
      </vt:variant>
      <vt:variant>
        <vt:i4>83</vt:i4>
      </vt:variant>
      <vt:variant>
        <vt:i4>0</vt:i4>
      </vt:variant>
      <vt:variant>
        <vt:i4>5</vt:i4>
      </vt:variant>
      <vt:variant>
        <vt:lpwstr/>
      </vt:variant>
      <vt:variant>
        <vt:lpwstr>_Toc416082661</vt:lpwstr>
      </vt:variant>
      <vt:variant>
        <vt:i4>393283</vt:i4>
      </vt:variant>
      <vt:variant>
        <vt:i4>78</vt:i4>
      </vt:variant>
      <vt:variant>
        <vt:i4>0</vt:i4>
      </vt:variant>
      <vt:variant>
        <vt:i4>5</vt:i4>
      </vt:variant>
      <vt:variant>
        <vt:lpwstr>http://trustee.ietf.org/license-info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Young Lee</dc:creator>
  <cp:lastModifiedBy>Leeyoung</cp:lastModifiedBy>
  <cp:revision>11</cp:revision>
  <cp:lastPrinted>2019-06-20T21:16:00Z</cp:lastPrinted>
  <dcterms:created xsi:type="dcterms:W3CDTF">2019-06-20T16:38:00Z</dcterms:created>
  <dcterms:modified xsi:type="dcterms:W3CDTF">2019-06-20T21:46:00Z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(10)H0kJbu49g/NO7PP5TTXy9DxHInUkw5SPI7W2oz/5CoODBHxxmQ1ACZrV2gcL8TvNT4FCCWeN_x000d_
bH8WfnUbVc1wrd4qFwMrTfEsObbjhjC6KJXP/V06fnjoAtiaWcFLQV6+R304+kqK7qyWLGj5_x000d_
vrtc6azuDOrXeAQ12tPQXAPnBZaTnVTRqRcELG/uISCkzAJ7jGkObdOkmabr9dAEqqS//Ctp_x000d_
GG+Np/WHn+Wa36tax/</vt:lpwstr>
  </property>
  <property fmtid="{D5CDD505-2E9C-101B-9397-08002B2CF9AE}" pid="3" name="_ms_pID_7253431">
    <vt:lpwstr>kPsnrMakqkYF4GkhidURyXpZ47KY2A9yFTf2VLwV1gOr2SCmEElfb7_x000d_
PpgvQ8sYvVqJun/MyHOCPC5z/DAZuS2HG7ZllK/Qg/ltEKILPsrhB2qh2Vw+tLDEdaWtONyB_x000d_
KO5Ju7UWTVWYN2+oW1c57rlON5sIX/Z/TQKoK24rOIIvw2Nf8nFCWJeenXw7HbCeqLm/svii_x000d_
hEZth668vWlLbt+REgWDKActVX5thuqYiy6G</vt:lpwstr>
  </property>
  <property fmtid="{D5CDD505-2E9C-101B-9397-08002B2CF9AE}" pid="4" name="_ms_pID_7253432">
    <vt:lpwstr>GZtWgUyT2z6v7Qz0sXiwDegcitUt/O7LXrjT_x000d_
IHSiHScQuRbos+uiwgO+wLQ5e/rMsBWc+/iEXOui772by7RkbDy7CF4pdQe71VJHWg6ISdee_x000d_
l51HodJJaETsr9LG7uni1RS5Jj9wwaLL+QlzLgb1xP8OdrqXC+zQtTPu5GSluU6AZ73UNnJj_x000d_
Q1D26/hfTONLR0Xb1axPTae9h22r7tjBb1ia682idKXHSoyVUgMf0n</vt:lpwstr>
  </property>
  <property fmtid="{D5CDD505-2E9C-101B-9397-08002B2CF9AE}" pid="5" name="_ms_pID_7253433">
    <vt:lpwstr>LI3SkhlkrzVDpjMcb5_x000d_
BAwN05ApBS711QAZGuEevJgAC+rySEmzaLWh06ltjpzpyO3E5RQ8cLMEaMINdX/fHnmJRvhr_x000d_
k7Akv0vFXRYbl4GPzc1dNatzkCgw4udMu7JhB4aVxB6hxSR/NdKRjob+FHLDqX54VdoCvM2m_x000d_
MLncKzKCPoKMrp/PVRqqBx/6QgGquCVTRn32vXMi5giypzdKr1YGxRwrpEnElrucIEQal+m/</vt:lpwstr>
  </property>
  <property fmtid="{D5CDD505-2E9C-101B-9397-08002B2CF9AE}" pid="6" name="_ms_pID_7253434">
    <vt:lpwstr>_x000d_
yCqy2Tb96dnGfJDKmfTraD4KWARRh9GSBaKlxUdKEzeEOeo/7tscuguSKs1VAVwcO7/ox91K_x000d_
QGff03PH/mCctp4zMi2fFVjT0RhpGDHW6VA1tbqlhX1tQYD0Xj5zS9hMQo9iZGUx2PuJt7y+_x000d_
quwtFZgOMwamWoesCazm3Kyfivh7LnifmUTzAv9e/nZYhm4J4WfwGzQbhUOsAFmq2JiJJ1QC_x000d_
8IoMoroWq/G4yDUG</vt:lpwstr>
  </property>
  <property fmtid="{D5CDD505-2E9C-101B-9397-08002B2CF9AE}" pid="7" name="_ms_pID_7253435">
    <vt:lpwstr>j1PoWbc4jeQTCTTQDZDj4saWcJq3YcNMLn4M1rI3BYFpbS5FhnPv3lSD_x000d_
c8BLqDUQ7d5ZocPfU5Xk484SzKLrgcmq3rrdWk9iZRTCk7XxIi34A0dLqQtsaxrCBZdzRkRj_x000d_
92FFaBAbirzHOiKiCIFjMiqvoLOXVClZqlZK1hCD1xMNrCsn5Ip53oBnplI7YcrpqA4mHKT5_x000d_
bXrOjqFSEHu1sHgVtlV3CSDoqYmzlABd2r</vt:lpwstr>
  </property>
  <property fmtid="{D5CDD505-2E9C-101B-9397-08002B2CF9AE}" pid="8" name="_ms_pID_7253436">
    <vt:lpwstr>UxVgJYrPVlpULli5jveFZgb0RIlYiPLvXAx1pS_x000d_
anKUquKHSipIcHSxkYB7oxXGtU7Dlcb7R9Y5medswaH6p3qWPXVLdhIix2/5AOcenL+ILtus_x000d_
TNCZsxHQMpoNF4UdXbP0QweCTfRJzcTSDwZB2PF7ChDUDz3iiGS9dq4iBMBdJUKASg9LaBSP_x000d_
R66K0lwwM5OoYOVtFBRv5i9dJi7v802DmsfvhvosKSUTLBZgWW4Z</vt:lpwstr>
  </property>
  <property fmtid="{D5CDD505-2E9C-101B-9397-08002B2CF9AE}" pid="9" name="_ms_pID_7253437">
    <vt:lpwstr>ix7uVRrzPSoJ5vkAFG30_x000d_
4UE2TL9EblawgH5PYqlBjGyJi7mPZnhNVQNVWSPLF6WaP00QFSX5Guq47uPb9w8NatcAtFL6_x000d_
IOEhIvBzsoDPwQzbr386uF88r49yHKwFMmS7cwfMSbcHHlRXPBup/Q7+TZ2hMEuGo8G0IYxy_x000d_
eCDgiT8kc7BFWBPtsqDTYW4lFuYmfdapoCUfttce7FBPtEuh6AhEJOV+Ubf8vU0Fu3smN6</vt:lpwstr>
  </property>
  <property fmtid="{D5CDD505-2E9C-101B-9397-08002B2CF9AE}" pid="10" name="_ms_pID_7253438">
    <vt:lpwstr>IT_x000d_
Y0YrHmrA5Q/53ev0oZl2nk23V++c5XlprwQU+OXKE/3uaVVzEBeiTrvZN+kQj6oOkNjd6p3d_x000d_
dDrYmeqf/nPi2DEOlARuN2h6S36/4uY8DHC+jp88VwijaVKUK5zjwMlkF0rvSm6/S+nAJqeT_x000d_
KSzKbVagdzcAJ0MmDwpCrf7o3kXxds+/UWDJbfg5PLw1QN6/xNwMaonywCPmhJNcdTaArulP_x000d_
oESaz3OBPZUgme</vt:lpwstr>
  </property>
  <property fmtid="{D5CDD505-2E9C-101B-9397-08002B2CF9AE}" pid="11" name="_new_ms_pID_72543">
    <vt:lpwstr>(3)0qqpCnXsWPyupnkUj8KMXJhfJSQ62Z5eTRL3Was4tme7YV/AtOG3B7ENp926+4miB79JgYb4
1UcrlEdDjYEZ5kJkOannCXAv7AQbHPgxGVoFOL3lwLEFA+svWUn4CXE/FfpE8AvXS31qoTmm
Rmp0X/bbjH4NvUx/+2qru86B7NCAY9Tb7pziM4NreBtctebEbxToR4HSeGMhM336pVi+2Sim
8RVeE1/OpI152GT7Xm</vt:lpwstr>
  </property>
  <property fmtid="{D5CDD505-2E9C-101B-9397-08002B2CF9AE}" pid="12" name="_new_ms_pID_725431">
    <vt:lpwstr>CmkoOE8lFhiPg2AA+kOSqJwHXUnBzvgiXRQtI7rYD3RXYBqQFRsY/W
3oJUNeu05JpZlQK7Uu6u4OP0nGXu0i8JoP2VOZU7iq1qKexno5DA71MjR9X8gzLz8Clutn+s
tb08VLY0yFAr3B5MHraP1GfR0eHdSvIP3oxBitw3y/h0sXElzqg9pG/su+sPjaWaIPhbmY1q
Wt+VwifvD7raftGODtQJhGg4flHbCOPdWqCk</vt:lpwstr>
  </property>
  <property fmtid="{D5CDD505-2E9C-101B-9397-08002B2CF9AE}" pid="13" name="_new_ms_pID_725432">
    <vt:lpwstr>BtmFLWhq2s0oGbbhlmRTRBZ2MWUg7l2DoaES
I9biPZ8F</vt:lpwstr>
  </property>
  <property fmtid="{D5CDD505-2E9C-101B-9397-08002B2CF9AE}" pid="14" name="_ms_pID_7253439">
    <vt:lpwstr>jJEscavMG5ArOLMMkjswwLzrdcL5r+OMQRpnmkTjqYBb8UIg5JrLpw0Pr6_x000d_
GgxpJN4YanOyc+9lnq0xNQMo53wFHR/hfZTFaEiaBj+Xl7MMEyV4bb9+g7rInqTen3iTKKAy_x000d_
xQ3Zrs3B5yIygi5NcAXZulhrnRefaw==</vt:lpwstr>
  </property>
  <property fmtid="{D5CDD505-2E9C-101B-9397-08002B2CF9AE}" pid="15" name="_NewReviewCycle">
    <vt:lpwstr/>
  </property>
  <property fmtid="{D5CDD505-2E9C-101B-9397-08002B2CF9AE}" pid="16" name="_new_ms_pID_72543_00">
    <vt:lpwstr>_new_ms_pID_72543</vt:lpwstr>
  </property>
  <property fmtid="{D5CDD505-2E9C-101B-9397-08002B2CF9AE}" pid="17" name="_new_ms_pID_725431_00">
    <vt:lpwstr>_new_ms_pID_725431</vt:lpwstr>
  </property>
  <property fmtid="{D5CDD505-2E9C-101B-9397-08002B2CF9AE}" pid="18" name="_new_ms_pID_725432_00">
    <vt:lpwstr>_new_ms_pID_725432</vt:lpwstr>
  </property>
  <property fmtid="{D5CDD505-2E9C-101B-9397-08002B2CF9AE}" pid="19" name="_2015_ms_pID_725343">
    <vt:lpwstr>(3)ZJQkNm1TjKJfwFH3HEKa4WM9is2+vFo7YGOJwC5o2zVD6SW4URkJvnsnWgtSTwELwCpBS9h4
vpV9T8+lfhlCYLdkBgQZvyCxhTwO8vA1v1es2nK6dTXoxfqFawJF8PI//h3WPr7Np3RWQDpc
aethB08bacHdeKOR/LGZGQJq06ix1Diqk3hOp3CYVsH4wOYj2926tUeeyZTdGPiVlyRetdRV
ni8lWbswvjqY/xDYhB</vt:lpwstr>
  </property>
  <property fmtid="{D5CDD505-2E9C-101B-9397-08002B2CF9AE}" pid="20" name="_2015_ms_pID_7253431">
    <vt:lpwstr>bzjU4syQtiJCFOOskyP+x9Gs8athO0h7XeV4RwVF4W2qHUPSJ7+Z7q
ueMX+Giw//fBo3JDZ6VBbly57TUQgel6doTyKIwbujG/JZdp7bpeoO9OHsAICsAQ/EedwPyo
7vNHnglG6Agp5eX+lSxUpLzWHxArt5VJCxVKd1Wld4UxvoJFZCZBRbugSSNAmPoF3G/8fejQ
cM38DT4kgnBV7fnC2FmMjciseXPxIvLBAtya</vt:lpwstr>
  </property>
  <property fmtid="{D5CDD505-2E9C-101B-9397-08002B2CF9AE}" pid="21" name="_2015_ms_pID_7253432">
    <vt:lpwstr>pzlKNDHH53XHzuzCepuANYo=</vt:lpwstr>
  </property>
  <property fmtid="{D5CDD505-2E9C-101B-9397-08002B2CF9AE}" pid="22" name="_readonly">
    <vt:lpwstr/>
  </property>
  <property fmtid="{D5CDD505-2E9C-101B-9397-08002B2CF9AE}" pid="23" name="_change">
    <vt:lpwstr/>
  </property>
  <property fmtid="{D5CDD505-2E9C-101B-9397-08002B2CF9AE}" pid="24" name="_full-control">
    <vt:lpwstr/>
  </property>
  <property fmtid="{D5CDD505-2E9C-101B-9397-08002B2CF9AE}" pid="25" name="sflag">
    <vt:lpwstr>1561067131</vt:lpwstr>
  </property>
</Properties>
</file>