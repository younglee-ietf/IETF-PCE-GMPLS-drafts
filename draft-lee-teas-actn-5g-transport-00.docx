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1285B" w14:textId="6D19B3BE" w:rsidR="00DA671C" w:rsidRDefault="00B17E17" w:rsidP="00754C3F">
      <w:pPr>
        <w:pStyle w:val="OFC-Title"/>
        <w:spacing w:line="240" w:lineRule="exact"/>
        <w:rPr>
          <w:rFonts w:ascii="Courier New" w:hAnsi="Courier New" w:cs="Courier New"/>
          <w:sz w:val="24"/>
          <w:szCs w:val="24"/>
        </w:rPr>
      </w:pPr>
      <w:r>
        <w:rPr>
          <w:noProof/>
        </w:rPr>
        <mc:AlternateContent>
          <mc:Choice Requires="wps">
            <w:drawing>
              <wp:anchor distT="0" distB="0" distL="114300" distR="114300" simplePos="0" relativeHeight="251657728" behindDoc="0" locked="1" layoutInCell="1" allowOverlap="1" wp14:anchorId="0648621F" wp14:editId="21E90000">
                <wp:simplePos x="0" y="0"/>
                <wp:positionH relativeFrom="column">
                  <wp:posOffset>0</wp:posOffset>
                </wp:positionH>
                <wp:positionV relativeFrom="paragraph">
                  <wp:posOffset>0</wp:posOffset>
                </wp:positionV>
                <wp:extent cx="635" cy="635"/>
                <wp:effectExtent l="9525" t="9525" r="8890" b="8890"/>
                <wp:wrapNone/>
                <wp:docPr id="1" name="DtsShapeName" descr="Description: 33@D394E6C6C5594@DE798GB1GE4577C097I?]87L;cM62793!!!!!!BIHO@]M62793!!!11111111110BCGBD3519110BCGBD3519!!!!!!!!!!!!!!!!!!!!!!!!!!!!!!!!!!!!!!!!!!!!!!!!!!!!88F8V88F8gM62793!!!!!!BIHO@]M62793!!!1@6B1B5B110B322C71D4es`gu,hdug,qbd,vrno,sntuhof,v`wdmdofui,11/enb!!!!!!!!!!!!!!!!!!!!!!!!!!!!!!!!!!!!!!!!!!!!!!!!!!!!!!!!!!!!!!!!!!!!!!!!!!!!!!!!!!!!!!!!!!!!!!!!!!!!!!!!!!!!!!!!!!!!!!!!!!!!!!!!!!!!!!!!!!!!!!!!!!!!!!!!!!!!!!!!!!!!!!!!!!!!!!!!!!!!!!!!!!!!!!!!!!!!!!!!!!!!!!!!!!!!!!!!!!!!!!!!!!!!!!!!!!!!!!!!!!!!!!!!!!!!!!!!!!!!!!!!!!!!!!!!!!!!!!!!!!!!!!!!!!!!!!!!!!!!!!!!!!!!!!!!!!!!!!!!!!!!!!!!!!!!!!!!!!!!!!!!!!!!!!!!!!!!!!!!!!!!!!!!!!!!!!!!!!!!!!!!!!!!!!!!!!!!!!!!!!!!!!!!!!!!!!!!!!!!!!!!!!!!!!!!!!!!!!!!!!!!!!!!!!!!!!!!!!!!!!!!!!!!!!!!!!!!!!!!!!!!!!!!!!!!!!!!!!!!!!!!!!!!!!!!!!!!!!!!!!!!!!!!!!!!!!!!!!!!!!!!!!!!!!!!!!!!!!!!!!!!!!!!!!!!!!!!!!!!!!!!!!!!!!!!!!!!!!!!!!!!!!!!!!!!!!!!!!!!!!!!!!!!!!!!!!!!!!!!!!!!!!!!!!!!!!!!!!!!!!!!!!!!!!!!!!!!!!!!!!!!!!!!!!!!!!!!!!!!!!!!!!!!!!!!!!!!!!!!!!!!!!!!!!!!!!!!!!!!!!!!!!!!!!!!!!!!!!!!!!!!!!!!!!!!!!!!!!!!!!!!!!!!!!!!!!!!!!!!!!!!!!!!!!!!!!!!!!!!!!!!!!!!!!!!!!!!!!!!!!!!!!!!!!!!!!!!!!!!!!!!!!!!!!!!!!!!!!!!!!!!!!!!!!!!!!!!!!!!!!!!!!!!!!!!!!!!!!!!!!!!!!!!!!!!!!!!!!!!!!!!!!!!!!!!!!!!!!!!!!!!!!!!!!!!!!!!!!!!!!!!!!!!!!!!!!!!!!!!!!!!!!!!!!!!!!!!!!!!!!!!!!!!!!!!!!!!!!!!!!!!!!!!!!!!!!!!!!!!!!!!!!!!!!!!!!!!!!!!!!!!!!!!!!!!!!!!!!!!!!!!!!!!!!!!!!!!!!!!!!!!!!!!!!!!!!!!!!!!!!!!!!!!!!!!!!!!!!!!!!!!!!!!!!!!!!!!!!!!!!!!!!!!!!!!!!!!!!!!!!!!!!!!!!!!!!!!!!!!!!!!!!!!!!!!!!!!!!!!!!!!!!!!!!!!!!!!!!!!!!!!!!!!!!!!!!!!!!!!!!!!!!!!!!!!!!!!!!!!!!!!!!!!!!!!!!!!!!!!!!!!!!!!!!!!!!!!!!!!!!!!!!!!!!!!!!!!!!!!!!!!!!!!!!!!!!!!!!!!!!!!!!!!!!!!!!!!!!!!!!!!!!!!!!!!!!!!!!!!!!!!!!!!!!!!!!!!!!!!!!!!!!!!!!!!!!!!!!!!!!!!!!!!!!!!!!!!!!!!!!!!!!!!!!!!!!!!!!!!!!!!!!!!!!!!!!!!!!!!!!!!!!!!!!!!!!!!!!!!!!!!!!!!!!!!!!!!!!!!!!!!!!!!!!!!!!!!!!!!!!!!!!!!!!!!!!!!!!!!!!!!!!!!!!!!!!!!!!!!!!!!!!!!!!!!!!!!!!!!!!!!!!!!!!!!!!!!!!!!!!!!!!!!!!!!!!!!!!!!!!!!!!!!!!!!!!!!!!!!!!!!!!!!!!!!!!!!!!!!!!!!!!!!!!!!!!!!!!!!!!!!!!!!!!!!!!!!!!!!!!!!!!!!!!!!!!!!!!!!!!!!!!!!!!!!!!!!!!!!!!!!!!!!!!!!!!!!!!!!!!!!!!!!!!!!!!!!!!!!!!!!!!!!!!!!!!!!!!!!!!!!!!!!!!!!!!!!!!!!!!!!!!!!!!!!!!!!!!!!!!!!!!!!!!!!!!!!!!!!!!!!!!!!!!!!!!!!!!!!!!!!!!!!!!!!!!!!!!!!!!!!!!!!!!!!!!!!!!!!!!!!!!!!!!!!!!!!!!!!!!!!!!!!!!!!!!!!!!!!!!!!!!!!!!!!!!!!!!!!!!!!!!!!!!!!!!!!!!!!!!!!!!!!!!!!!!!!!!!!!!!!!!!!!!!!!!!!!!!!!!!!!!!!!!!!!!!!!!!!!!!!!!!!!!!!!!!!!!!!!!!!!!!!!!!!!!!!!!!!!!!!!!!!!!!!!!!!!!!!!!!!!!!!!!!!!!!!!1!l"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BBADB8" id="DtsShapeName" o:spid="_x0000_s1026" alt="Description: 33@D394E6C6C5594@DE798GB1GE4577C097I?]87L;cM62793!!!!!!BIHO@]M62793!!!11111111110BCGBD3519110BCGBD3519!!!!!!!!!!!!!!!!!!!!!!!!!!!!!!!!!!!!!!!!!!!!!!!!!!!!88F8V88F8gM62793!!!!!!BIHO@]M62793!!!1@6B1B5B110B322C71D4es`gu,hdug,qbd,vrno,sntuhof,v`wdmdofui,11/enb!!!!!!!!!!!!!!!!!!!!!!!!!!!!!!!!!!!!!!!!!!!!!!!!!!!!!!!!!!!!!!!!!!!!!!!!!!!!!!!!!!!!!!!!!!!!!!!!!!!!!!!!!!!!!!!!!!!!!!!!!!!!!!!!!!!!!!!!!!!!!!!!!!!!!!!!!!!!!!!!!!!!!!!!!!!!!!!!!!!!!!!!!!!!!!!!!!!!!!!!!!!!!!!!!!!!!!!!!!!!!!!!!!!!!!!!!!!!!!!!!!!!!!!!!!!!!!!!!!!!!!!!!!!!!!!!!!!!!!!!!!!!!!!!!!!!!!!!!!!!!!!!!!!!!!!!!!!!!!!!!!!!!!!!!!!!!!!!!!!!!!!!!!!!!!!!!!!!!!!!!!!!!!!!!!!!!!!!!!!!!!!!!!!!!!!!!!!!!!!!!!!!!!!!!!!!!!!!!!!!!!!!!!!!!!!!!!!!!!!!!!!!!!!!!!!!!!!!!!!!!!!!!!!!!!!!!!!!!!!!!!!!!!!!!!!!!!!!!!!!!!!!!!!!!!!!!!!!!!!!!!!!!!!!!!!!!!!!!!!!!!!!!!!!!!!!!!!!!!!!!!!!!!!!!!!!!!!!!!!!!!!!!!!!!!!!!!!!!!!!!!!!!!!!!!!!!!!!!!!!!!!!!!!!!!!!!!!!!!!!!!!!!!!!!!!!!!!!!!!!!!!!!!!!!!!!!!!!!!!!!!!!!!!!!!!!!!!!!!!!!!!!!!!!!!!!!!!!!!!!!!!!!!!!!!!!!!!!!!!!!!!!!!!!!!!!!!!!!!!!!!!!!!!!!!!!!!!!!!!!!!!!!!!!!!!!!!!!!!!!!!!!!!!!!!!!!!!!!!!!!!!!!!!!!!!!!!!!!!!!!!!!!!!!!!!!!!!!!!!!!!!!!!!!!!!!!!!!!!!!!!!!!!!!!!!!!!!!!!!!!!!!!!!!!!!!!!!!!!!!!!!!!!!!!!!!!!!!!!!!!!!!!!!!!!!!!!!!!!!!!!!!!!!!!!!!!!!!!!!!!!!!!!!!!!!!!!!!!!!!!!!!!!!!!!!!!!!!!!!!!!!!!!!!!!!!!!!!!!!!!!!!!!!!!!!!!!!!!!!!!!!!!!!!!!!!!!!!!!!!!!!!!!!!!!!!!!!!!!!!!!!!!!!!!!!!!!!!!!!!!!!!!!!!!!!!!!!!!!!!!!!!!!!!!!!!!!!!!!!!!!!!!!!!!!!!!!!!!!!!!!!!!!!!!!!!!!!!!!!!!!!!!!!!!!!!!!!!!!!!!!!!!!!!!!!!!!!!!!!!!!!!!!!!!!!!!!!!!!!!!!!!!!!!!!!!!!!!!!!!!!!!!!!!!!!!!!!!!!!!!!!!!!!!!!!!!!!!!!!!!!!!!!!!!!!!!!!!!!!!!!!!!!!!!!!!!!!!!!!!!!!!!!!!!!!!!!!!!!!!!!!!!!!!!!!!!!!!!!!!!!!!!!!!!!!!!!!!!!!!!!!!!!!!!!!!!!!!!!!!!!!!!!!!!!!!!!!!!!!!!!!!!!!!!!!!!!!!!!!!!!!!!!!!!!!!!!!!!!!!!!!!!!!!!!!!!!!!!!!!!!!!!!!!!!!!!!!!!!!!!!!!!!!!!!!!!!!!!!!!!!!!!!!!!!!!!!!!!!!!!!!!!!!!!!!!!!!!!!!!!!!!!!!!!!!!!!!!!!!!!!!!!!!!!!!!!!!!!!!!!!!!!!!!!!!!!!!!!!!!!!!!!!!!!!!!!!!!!!!!!!!!!!!!!!!!!!!!!!!!!!!!!!!!!!!!!!!!!!!!!!!!!!!!!!!!!!!!!!!!!!!!!!!!!!!!!!!!!!!!!!!!!!!!!!!!!!!!!!!!!!!!!!!!!!!!!!!!!!!!!!!!!!!!!!!!!!!!!!!!!!!!!!!!!!!!!!!!!!!!!!!!!!!!!!!!!!!!!!!!!!!!!!!!!!!!!!!!!!!!!!!!!!!!!!!!!!!!!!!!!!!!!!!!!!!!!!!!!!!!!!!!!!!!!!!!!!!!!!!!!!!!!!!!!!!!!!!!!!!!!!!!!!!!!!!!!!!!!!!!!!!!!!!!!!!!!!!!!!!!!!!!!!!!!!!!!!!!!!!!!!!!!!!!!!!!!!!!!!!!!!!!!!!!!!!!!!!!!!!!!!!!!!!!!!!!!!!!!!!!!!!!!!!!!!!!!!!!!!!!!!!!!!!!!!!!!!!!!!!!!!!!!!!!!!!!!!!!!!!!!!!!!!!!!!!!!!!!!!!!!!!!!!!!!!!!!!!!!!!!!!!!!!!!!!!!!!!!!1!l"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DA671C" w:rsidRPr="00891BA3">
        <w:br/>
      </w:r>
      <w:r w:rsidR="00A311C7">
        <w:rPr>
          <w:rFonts w:ascii="Courier New" w:hAnsi="Courier New" w:cs="Courier New"/>
          <w:sz w:val="24"/>
          <w:szCs w:val="24"/>
        </w:rPr>
        <w:t xml:space="preserve"> </w:t>
      </w:r>
      <w:r w:rsidR="005E46BF">
        <w:rPr>
          <w:rFonts w:ascii="Courier New" w:hAnsi="Courier New" w:cs="Courier New"/>
          <w:sz w:val="24"/>
          <w:szCs w:val="24"/>
        </w:rPr>
        <w:t xml:space="preserve">Applicability </w:t>
      </w:r>
      <w:r w:rsidR="00A311C7">
        <w:rPr>
          <w:rFonts w:ascii="Courier New" w:hAnsi="Courier New" w:cs="Courier New"/>
          <w:sz w:val="24"/>
          <w:szCs w:val="24"/>
        </w:rPr>
        <w:t>of ACTN to S</w:t>
      </w:r>
      <w:r w:rsidR="00DF6CBF">
        <w:rPr>
          <w:rFonts w:ascii="Courier New" w:hAnsi="Courier New" w:cs="Courier New"/>
          <w:sz w:val="24"/>
          <w:szCs w:val="24"/>
        </w:rPr>
        <w:t xml:space="preserve">upport </w:t>
      </w:r>
      <w:r w:rsidR="00622B5D">
        <w:rPr>
          <w:rFonts w:ascii="Courier New" w:hAnsi="Courier New" w:cs="Courier New"/>
          <w:sz w:val="24"/>
          <w:szCs w:val="24"/>
        </w:rPr>
        <w:t>5G Transport</w:t>
      </w:r>
      <w:r w:rsidR="00DF6CBF">
        <w:rPr>
          <w:rFonts w:ascii="Courier New" w:hAnsi="Courier New" w:cs="Courier New"/>
          <w:sz w:val="24"/>
          <w:szCs w:val="24"/>
        </w:rPr>
        <w:t xml:space="preserve"> </w:t>
      </w:r>
    </w:p>
    <w:p w14:paraId="67961933" w14:textId="77777777" w:rsidR="00DA671C" w:rsidRPr="006916B9" w:rsidRDefault="00DA671C" w:rsidP="00754C3F">
      <w:pPr>
        <w:pStyle w:val="OFC-Title"/>
        <w:spacing w:line="240" w:lineRule="exact"/>
        <w:rPr>
          <w:rFonts w:ascii="Courier New" w:hAnsi="Courier New" w:cs="Courier New"/>
          <w:sz w:val="24"/>
          <w:szCs w:val="24"/>
        </w:rPr>
      </w:pPr>
    </w:p>
    <w:p w14:paraId="0451BA2F" w14:textId="5023663C" w:rsidR="00DA671C" w:rsidRPr="00891BA3" w:rsidRDefault="00DA671C" w:rsidP="00754C3F">
      <w:pPr>
        <w:pStyle w:val="RFCTitle"/>
        <w:spacing w:after="0" w:line="240" w:lineRule="exact"/>
      </w:pPr>
      <w:proofErr w:type="gramStart"/>
      <w:r w:rsidRPr="00891BA3">
        <w:t>draft-</w:t>
      </w:r>
      <w:r w:rsidR="005E46BF">
        <w:t>lee</w:t>
      </w:r>
      <w:r w:rsidR="00295440">
        <w:t>-</w:t>
      </w:r>
      <w:r w:rsidR="00DF6CBF">
        <w:t>teas</w:t>
      </w:r>
      <w:r w:rsidR="00295440">
        <w:t>-</w:t>
      </w:r>
      <w:r w:rsidR="00FA48A4">
        <w:t>actn-</w:t>
      </w:r>
      <w:r w:rsidR="00622B5D">
        <w:t>5g</w:t>
      </w:r>
      <w:proofErr w:type="gramEnd"/>
      <w:r w:rsidR="00622B5D">
        <w:t>-transport</w:t>
      </w:r>
      <w:r w:rsidR="00F167BB">
        <w:t>-</w:t>
      </w:r>
      <w:r w:rsidR="002F4266">
        <w:t>0</w:t>
      </w:r>
      <w:r w:rsidR="00DF6CBF">
        <w:t>0</w:t>
      </w:r>
    </w:p>
    <w:p w14:paraId="4E604BD4" w14:textId="77777777" w:rsidR="002F4266" w:rsidRDefault="002F4266" w:rsidP="00754C3F">
      <w:pPr>
        <w:spacing w:line="240" w:lineRule="exact"/>
        <w:ind w:left="0"/>
      </w:pPr>
      <w:r w:rsidRPr="00891BA3">
        <w:t>Abstract</w:t>
      </w:r>
    </w:p>
    <w:p w14:paraId="7CEC7C91" w14:textId="77777777" w:rsidR="00923725" w:rsidRPr="00891BA3" w:rsidRDefault="00923725" w:rsidP="00754C3F">
      <w:pPr>
        <w:spacing w:line="240" w:lineRule="exact"/>
        <w:ind w:left="0"/>
      </w:pPr>
    </w:p>
    <w:p w14:paraId="411BEAB1" w14:textId="58E7867F" w:rsidR="00622B5D" w:rsidRPr="00622B5D" w:rsidRDefault="00622B5D" w:rsidP="00622B5D">
      <w:pPr>
        <w:rPr>
          <w:rFonts w:eastAsia="Times New Roman"/>
          <w:bCs/>
        </w:rPr>
      </w:pPr>
      <w:r>
        <w:rPr>
          <w:rFonts w:eastAsia="Times New Roman"/>
          <w:bCs/>
        </w:rPr>
        <w:t>This draft</w:t>
      </w:r>
      <w:r w:rsidRPr="00622B5D">
        <w:rPr>
          <w:rFonts w:eastAsia="Times New Roman"/>
          <w:bCs/>
        </w:rPr>
        <w:t xml:space="preserve"> </w:t>
      </w:r>
      <w:proofErr w:type="gramStart"/>
      <w:r w:rsidRPr="00622B5D">
        <w:rPr>
          <w:rFonts w:eastAsia="Times New Roman"/>
          <w:bCs/>
        </w:rPr>
        <w:t>is a</w:t>
      </w:r>
      <w:r w:rsidR="00DB31DE">
        <w:rPr>
          <w:rFonts w:eastAsia="Times New Roman"/>
          <w:bCs/>
        </w:rPr>
        <w:t>imed</w:t>
      </w:r>
      <w:proofErr w:type="gramEnd"/>
      <w:r w:rsidR="00DB31DE">
        <w:rPr>
          <w:rFonts w:eastAsia="Times New Roman"/>
          <w:bCs/>
        </w:rPr>
        <w:t xml:space="preserve"> to provide an applicability of </w:t>
      </w:r>
      <w:r w:rsidR="00DB31DE" w:rsidRPr="00622B5D">
        <w:rPr>
          <w:rFonts w:eastAsia="Times New Roman"/>
          <w:bCs/>
        </w:rPr>
        <w:t>Abstraction and Control of Traffic E</w:t>
      </w:r>
      <w:r w:rsidR="00DB31DE">
        <w:rPr>
          <w:rFonts w:eastAsia="Times New Roman"/>
          <w:bCs/>
        </w:rPr>
        <w:t>ngineered (TE) Networks (ACTN)</w:t>
      </w:r>
      <w:r w:rsidRPr="00622B5D">
        <w:rPr>
          <w:rFonts w:eastAsia="Times New Roman"/>
          <w:bCs/>
        </w:rPr>
        <w:t xml:space="preserve"> for an end-to-end service assurance mechanism for 5G transport network. </w:t>
      </w:r>
      <w:r w:rsidR="00DB31DE">
        <w:rPr>
          <w:rFonts w:eastAsia="Times New Roman"/>
          <w:bCs/>
        </w:rPr>
        <w:t>ACTN</w:t>
      </w:r>
      <w:r w:rsidR="00030BFD">
        <w:rPr>
          <w:rFonts w:eastAsia="Times New Roman"/>
          <w:bCs/>
        </w:rPr>
        <w:t xml:space="preserve"> is</w:t>
      </w:r>
      <w:r w:rsidRPr="00622B5D">
        <w:rPr>
          <w:rFonts w:eastAsia="Times New Roman"/>
          <w:bCs/>
        </w:rPr>
        <w:t xml:space="preserve"> an IETF standard architecture enabling virtual network operations to</w:t>
      </w:r>
      <w:r w:rsidR="00030BFD">
        <w:rPr>
          <w:rFonts w:eastAsia="Times New Roman"/>
          <w:bCs/>
        </w:rPr>
        <w:t xml:space="preserve"> </w:t>
      </w:r>
      <w:r w:rsidRPr="00622B5D">
        <w:rPr>
          <w:rFonts w:eastAsia="Times New Roman"/>
          <w:bCs/>
        </w:rPr>
        <w:t xml:space="preserve">control and manage large-scale multi-domain, multi-layer and multi-vendor TE networks, so as to facilitate network programmability, automation, efficient resource sharing. 3GPP 5G requirements calls for Network Slicing support for </w:t>
      </w:r>
      <w:r w:rsidR="00DB31DE">
        <w:rPr>
          <w:rFonts w:eastAsia="Times New Roman"/>
          <w:bCs/>
        </w:rPr>
        <w:t xml:space="preserve">various use </w:t>
      </w:r>
      <w:proofErr w:type="gramStart"/>
      <w:r w:rsidR="00DB31DE">
        <w:rPr>
          <w:rFonts w:eastAsia="Times New Roman"/>
          <w:bCs/>
        </w:rPr>
        <w:t>cases</w:t>
      </w:r>
      <w:proofErr w:type="gramEnd"/>
      <w:r w:rsidR="00DB31DE">
        <w:rPr>
          <w:rFonts w:eastAsia="Times New Roman"/>
          <w:bCs/>
        </w:rPr>
        <w:t xml:space="preserve"> such as </w:t>
      </w:r>
      <w:r w:rsidRPr="00622B5D">
        <w:rPr>
          <w:rFonts w:eastAsia="Times New Roman"/>
          <w:bCs/>
        </w:rPr>
        <w:t>e</w:t>
      </w:r>
      <w:r w:rsidR="00DB31DE">
        <w:rPr>
          <w:rFonts w:eastAsia="Times New Roman"/>
          <w:bCs/>
        </w:rPr>
        <w:t>nhanced mobile broadband (</w:t>
      </w:r>
      <w:proofErr w:type="spellStart"/>
      <w:r w:rsidR="00DB31DE">
        <w:rPr>
          <w:rFonts w:eastAsia="Times New Roman"/>
          <w:bCs/>
        </w:rPr>
        <w:t>eMBB</w:t>
      </w:r>
      <w:proofErr w:type="spellEnd"/>
      <w:r w:rsidR="00DB31DE">
        <w:rPr>
          <w:rFonts w:eastAsia="Times New Roman"/>
          <w:bCs/>
        </w:rPr>
        <w:t xml:space="preserve">), </w:t>
      </w:r>
      <w:r w:rsidRPr="00622B5D">
        <w:rPr>
          <w:rFonts w:eastAsia="Times New Roman"/>
          <w:bCs/>
        </w:rPr>
        <w:t>massive machine-type communications (</w:t>
      </w:r>
      <w:proofErr w:type="spellStart"/>
      <w:r w:rsidRPr="00622B5D">
        <w:rPr>
          <w:rFonts w:eastAsia="Times New Roman"/>
          <w:bCs/>
        </w:rPr>
        <w:t>mMTC</w:t>
      </w:r>
      <w:proofErr w:type="spellEnd"/>
      <w:r w:rsidRPr="00622B5D">
        <w:rPr>
          <w:rFonts w:eastAsia="Times New Roman"/>
          <w:bCs/>
        </w:rPr>
        <w:t>) and ultra-reliable and low latency communications (URLLC). In order to support these new requirements</w:t>
      </w:r>
      <w:r w:rsidR="00DB31DE">
        <w:rPr>
          <w:rFonts w:eastAsia="Times New Roman"/>
          <w:bCs/>
        </w:rPr>
        <w:t xml:space="preserve"> over multiple transport networks for 5G transport</w:t>
      </w:r>
      <w:r w:rsidRPr="00622B5D">
        <w:rPr>
          <w:rFonts w:eastAsia="Times New Roman"/>
          <w:bCs/>
        </w:rPr>
        <w:t xml:space="preserve">, the current 3GPP 5G architecture needs to support dynamic instantiation of end-to-end paths that assure </w:t>
      </w:r>
      <w:r w:rsidR="00030BFD">
        <w:rPr>
          <w:rFonts w:eastAsia="Times New Roman"/>
          <w:bCs/>
        </w:rPr>
        <w:t xml:space="preserve">service assurance and performance guarantee for </w:t>
      </w:r>
      <w:r w:rsidRPr="00622B5D">
        <w:rPr>
          <w:rFonts w:eastAsia="Times New Roman"/>
          <w:bCs/>
        </w:rPr>
        <w:t>traffic classes characterize</w:t>
      </w:r>
      <w:r>
        <w:rPr>
          <w:rFonts w:eastAsia="Times New Roman"/>
          <w:bCs/>
        </w:rPr>
        <w:t xml:space="preserve">d by network slicing. </w:t>
      </w:r>
    </w:p>
    <w:p w14:paraId="31CAD578" w14:textId="77777777" w:rsidR="002F4266" w:rsidRPr="009A5834" w:rsidRDefault="002F4266" w:rsidP="00754C3F">
      <w:pPr>
        <w:pStyle w:val="RFCH1-noTOCnonum"/>
        <w:spacing w:line="240" w:lineRule="exact"/>
      </w:pPr>
    </w:p>
    <w:p w14:paraId="37945F8A" w14:textId="77777777" w:rsidR="00923725" w:rsidRDefault="00DA671C" w:rsidP="00754C3F">
      <w:pPr>
        <w:pStyle w:val="RFCH1-noTOCnonum"/>
        <w:spacing w:line="240" w:lineRule="exact"/>
      </w:pPr>
      <w:r>
        <w:t>Status of this Memo</w:t>
      </w:r>
      <w:r>
        <w:tab/>
      </w:r>
    </w:p>
    <w:p w14:paraId="4D6C3994" w14:textId="5221FCCF" w:rsidR="00DA671C" w:rsidRDefault="00DA671C" w:rsidP="00754C3F">
      <w:pPr>
        <w:pStyle w:val="RFCH1-noTOCnonum"/>
        <w:spacing w:line="240" w:lineRule="exact"/>
      </w:pPr>
      <w:r>
        <w:tab/>
      </w:r>
      <w:r>
        <w:tab/>
      </w:r>
      <w:r>
        <w:tab/>
      </w:r>
      <w:r>
        <w:tab/>
      </w:r>
    </w:p>
    <w:p w14:paraId="4BE9CC90" w14:textId="77777777" w:rsidR="00DA671C" w:rsidRPr="00AC57E7" w:rsidRDefault="00DA671C" w:rsidP="00754C3F">
      <w:pPr>
        <w:spacing w:line="240" w:lineRule="exact"/>
      </w:pPr>
      <w:r>
        <w:t xml:space="preserve">This Internet-Draft </w:t>
      </w:r>
      <w:proofErr w:type="gramStart"/>
      <w:r>
        <w:t>is submitted</w:t>
      </w:r>
      <w:proofErr w:type="gramEnd"/>
      <w:r>
        <w:t xml:space="preserve"> to IETF in full conformance with the provisions of BCP 78 and BCP 79</w:t>
      </w:r>
      <w:r w:rsidRPr="00AC57E7">
        <w:t>.</w:t>
      </w:r>
      <w:r w:rsidRPr="007317D6">
        <w:t xml:space="preserve">       </w:t>
      </w:r>
    </w:p>
    <w:p w14:paraId="3F04237D" w14:textId="77777777" w:rsidR="00146FE6" w:rsidRDefault="00146FE6" w:rsidP="00754C3F">
      <w:pPr>
        <w:spacing w:line="240" w:lineRule="exact"/>
      </w:pPr>
    </w:p>
    <w:p w14:paraId="63599C6F" w14:textId="13806089" w:rsidR="00DA671C" w:rsidRPr="00AC57E7" w:rsidRDefault="00DA671C" w:rsidP="00754C3F">
      <w:pPr>
        <w:spacing w:line="240" w:lineRule="exact"/>
      </w:pPr>
      <w:r w:rsidRPr="00AC57E7">
        <w:t>Internet-Drafts are working documents of the Internet Engineering Task Force (IETF), its areas, and its working groups.  Note that other groups may also distribute working documents as Internet-Drafts.</w:t>
      </w:r>
    </w:p>
    <w:p w14:paraId="0A605BDC" w14:textId="77777777" w:rsidR="00754C3F" w:rsidRDefault="00754C3F" w:rsidP="00754C3F">
      <w:pPr>
        <w:spacing w:line="240" w:lineRule="exact"/>
      </w:pPr>
    </w:p>
    <w:p w14:paraId="7FD32C48" w14:textId="77777777" w:rsidR="00DA671C" w:rsidRPr="00AC57E7" w:rsidRDefault="00DA671C" w:rsidP="00754C3F">
      <w:pPr>
        <w:spacing w:line="240" w:lineRule="exact"/>
      </w:pPr>
      <w:r w:rsidRPr="00AC57E7">
        <w:t xml:space="preserve">Internet-Drafts are draft documents valid for a maximum of six months and may be updated, replaced, or obsoleted by other documents at any time.  It is inappropriate to use Internet-Drafts </w:t>
      </w:r>
      <w:r w:rsidRPr="00AC57E7">
        <w:lastRenderedPageBreak/>
        <w:t>as reference material or to cite them other than as "work in progress."</w:t>
      </w:r>
    </w:p>
    <w:p w14:paraId="2DB0AFFC" w14:textId="77777777" w:rsidR="00754C3F" w:rsidRDefault="00754C3F" w:rsidP="00754C3F">
      <w:pPr>
        <w:spacing w:line="240" w:lineRule="exact"/>
      </w:pPr>
    </w:p>
    <w:p w14:paraId="6356BDD1" w14:textId="5FFDACEF" w:rsidR="00DA671C" w:rsidRDefault="00DA671C" w:rsidP="00754C3F">
      <w:pPr>
        <w:spacing w:line="240" w:lineRule="exact"/>
      </w:pPr>
      <w:r w:rsidRPr="00AC57E7">
        <w:t xml:space="preserve">The list of current Internet-Drafts </w:t>
      </w:r>
      <w:proofErr w:type="gramStart"/>
      <w:r w:rsidRPr="00AC57E7">
        <w:t>can be accessed</w:t>
      </w:r>
      <w:proofErr w:type="gramEnd"/>
      <w:r w:rsidRPr="00AC57E7">
        <w:t xml:space="preserve"> at </w:t>
      </w:r>
      <w:hyperlink r:id="rId8" w:history="1">
        <w:r w:rsidR="00146FE6" w:rsidRPr="000223D6">
          <w:rPr>
            <w:rStyle w:val="Hyperlink"/>
          </w:rPr>
          <w:t>http://www.ietf.org/ietf/1id-abstracts.txt</w:t>
        </w:r>
      </w:hyperlink>
    </w:p>
    <w:p w14:paraId="634B0529" w14:textId="77777777" w:rsidR="00146FE6" w:rsidRPr="00AC57E7" w:rsidRDefault="00146FE6" w:rsidP="00754C3F">
      <w:pPr>
        <w:spacing w:line="240" w:lineRule="exact"/>
      </w:pPr>
    </w:p>
    <w:p w14:paraId="11BCD7EA" w14:textId="4EF68CB9" w:rsidR="00DA671C" w:rsidRDefault="00DA671C" w:rsidP="00754C3F">
      <w:pPr>
        <w:spacing w:line="240" w:lineRule="exact"/>
      </w:pPr>
      <w:r w:rsidRPr="00AC57E7">
        <w:t xml:space="preserve">The list of Internet-Draft Shadow Directories </w:t>
      </w:r>
      <w:proofErr w:type="gramStart"/>
      <w:r w:rsidRPr="00AC57E7">
        <w:t>can be accessed</w:t>
      </w:r>
      <w:proofErr w:type="gramEnd"/>
      <w:r w:rsidRPr="00AC57E7">
        <w:t xml:space="preserve"> at </w:t>
      </w:r>
      <w:hyperlink r:id="rId9" w:history="1">
        <w:r w:rsidR="00146FE6" w:rsidRPr="000223D6">
          <w:rPr>
            <w:rStyle w:val="Hyperlink"/>
          </w:rPr>
          <w:t>http://www.ietf.org/shadow.html</w:t>
        </w:r>
      </w:hyperlink>
      <w:r>
        <w:t>.</w:t>
      </w:r>
    </w:p>
    <w:p w14:paraId="5AD3ACD2" w14:textId="77777777" w:rsidR="00146FE6" w:rsidRDefault="00146FE6" w:rsidP="00754C3F">
      <w:pPr>
        <w:spacing w:line="240" w:lineRule="exact"/>
      </w:pPr>
    </w:p>
    <w:p w14:paraId="14B3EF72" w14:textId="34FFCE59" w:rsidR="00DA671C" w:rsidRDefault="00DA671C" w:rsidP="00754C3F">
      <w:pPr>
        <w:spacing w:line="240" w:lineRule="exact"/>
      </w:pPr>
      <w:r>
        <w:t xml:space="preserve">This Internet-Draft will expire on </w:t>
      </w:r>
      <w:del w:id="0" w:author="Leeyoung" w:date="2019-07-08T10:49:00Z">
        <w:r w:rsidR="00AA28C2" w:rsidDel="00106297">
          <w:delText>December 20</w:delText>
        </w:r>
        <w:r w:rsidR="00E16F39" w:rsidDel="00106297">
          <w:delText>, 2019</w:delText>
        </w:r>
      </w:del>
      <w:ins w:id="1" w:author="Leeyoung" w:date="2019-07-08T10:49:00Z">
        <w:r w:rsidR="00106297">
          <w:t>January 8, 2020</w:t>
        </w:r>
      </w:ins>
      <w:r>
        <w:t>.</w:t>
      </w:r>
    </w:p>
    <w:p w14:paraId="016C0215" w14:textId="77777777" w:rsidR="00A0688C" w:rsidRDefault="00A0688C" w:rsidP="00754C3F">
      <w:pPr>
        <w:spacing w:line="240" w:lineRule="exact"/>
      </w:pPr>
    </w:p>
    <w:p w14:paraId="55F5AE2C" w14:textId="77777777" w:rsidR="00DA671C" w:rsidRDefault="00DA671C" w:rsidP="00754C3F">
      <w:pPr>
        <w:spacing w:line="240" w:lineRule="exact"/>
        <w:ind w:left="0"/>
      </w:pPr>
      <w:r>
        <w:t>Copyright Notice</w:t>
      </w:r>
    </w:p>
    <w:p w14:paraId="421D50BB" w14:textId="77777777" w:rsidR="009241A3" w:rsidRDefault="009241A3" w:rsidP="00754C3F">
      <w:pPr>
        <w:spacing w:line="240" w:lineRule="exact"/>
        <w:ind w:left="0"/>
      </w:pPr>
    </w:p>
    <w:p w14:paraId="4D27ABF2" w14:textId="586D1636" w:rsidR="00DA671C" w:rsidRDefault="00DA671C" w:rsidP="00754C3F">
      <w:pPr>
        <w:spacing w:line="240" w:lineRule="exact"/>
      </w:pPr>
      <w:r>
        <w:t xml:space="preserve">Copyright (c) </w:t>
      </w:r>
      <w:r w:rsidR="00754C3F">
        <w:t>201</w:t>
      </w:r>
      <w:r w:rsidR="00AA28C2">
        <w:t>9</w:t>
      </w:r>
      <w:r>
        <w:t xml:space="preserve"> IETF Trust and the persons identified as the document authors. All rights reserved.</w:t>
      </w:r>
    </w:p>
    <w:p w14:paraId="05FC3437" w14:textId="77777777" w:rsidR="00DA671C" w:rsidRDefault="00DA671C" w:rsidP="00754C3F">
      <w:pPr>
        <w:spacing w:line="240" w:lineRule="exact"/>
        <w:rPr>
          <w:rFonts w:eastAsia="Times New Roman"/>
        </w:rPr>
      </w:pPr>
      <w:r w:rsidRPr="007653A8">
        <w:t>This document is subject to BCP 78 and the IETF Trust's Legal Provision</w:t>
      </w:r>
      <w:r>
        <w:t xml:space="preserve">s </w:t>
      </w:r>
      <w:r>
        <w:rPr>
          <w:rFonts w:eastAsia="Times New Roman"/>
        </w:rPr>
        <w:t xml:space="preserve">Relating to IETF Documents </w:t>
      </w:r>
      <w:r w:rsidRPr="007653A8">
        <w:rPr>
          <w:rFonts w:eastAsia="Times New Roman"/>
        </w:rPr>
        <w:t>(</w:t>
      </w:r>
      <w:hyperlink r:id="rId10" w:history="1">
        <w:r w:rsidRPr="00E143ED">
          <w:rPr>
            <w:rStyle w:val="Hyperlink"/>
            <w:rFonts w:eastAsia="Times New Roman"/>
          </w:rPr>
          <w:t>http://trustee.ietf.org/license-info</w:t>
        </w:r>
      </w:hyperlink>
      <w:r w:rsidRPr="007653A8">
        <w:rPr>
          <w:rFonts w:eastAsia="Times New Roman"/>
        </w:rPr>
        <w:t>)</w:t>
      </w:r>
      <w:r>
        <w:t xml:space="preserve"> </w:t>
      </w:r>
      <w:r w:rsidRPr="007653A8">
        <w:rPr>
          <w:rFonts w:eastAsia="Times New Roman"/>
        </w:rPr>
        <w:t>in effect on the date of publication of this document.  Please</w:t>
      </w:r>
      <w:r>
        <w:t xml:space="preserve"> </w:t>
      </w:r>
      <w:r w:rsidRPr="007653A8">
        <w:rPr>
          <w:rFonts w:eastAsia="Times New Roman"/>
        </w:rPr>
        <w:t>review these documents carefully, as they describe your rights and</w:t>
      </w:r>
      <w:r>
        <w:t xml:space="preserve"> </w:t>
      </w:r>
      <w:r w:rsidRPr="007653A8">
        <w:rPr>
          <w:rFonts w:eastAsia="Times New Roman"/>
        </w:rPr>
        <w:t>restrictions with respect to this document.  Code Components</w:t>
      </w:r>
      <w:r>
        <w:rPr>
          <w:rFonts w:eastAsia="Times New Roman"/>
        </w:rPr>
        <w:t xml:space="preserve"> </w:t>
      </w:r>
      <w:r w:rsidRPr="007653A8">
        <w:rPr>
          <w:rFonts w:eastAsia="Times New Roman"/>
        </w:rPr>
        <w:t>extracted from this document must include Simplified BSD License</w:t>
      </w:r>
      <w:r>
        <w:t xml:space="preserve"> </w:t>
      </w:r>
      <w:r w:rsidRPr="007653A8">
        <w:rPr>
          <w:rFonts w:eastAsia="Times New Roman"/>
        </w:rPr>
        <w:t>text as described in Section 4.e of the Trust Legal Provisions and</w:t>
      </w:r>
      <w:r>
        <w:t xml:space="preserve"> </w:t>
      </w:r>
      <w:proofErr w:type="gramStart"/>
      <w:r w:rsidRPr="007653A8">
        <w:rPr>
          <w:rFonts w:eastAsia="Times New Roman"/>
        </w:rPr>
        <w:t>are provided</w:t>
      </w:r>
      <w:proofErr w:type="gramEnd"/>
      <w:r w:rsidRPr="007653A8">
        <w:rPr>
          <w:rFonts w:eastAsia="Times New Roman"/>
        </w:rPr>
        <w:t xml:space="preserve"> without warranty as described in the Simplified BSD License</w:t>
      </w:r>
      <w:r>
        <w:rPr>
          <w:rFonts w:eastAsia="Times New Roman"/>
        </w:rPr>
        <w:t>.</w:t>
      </w:r>
    </w:p>
    <w:p w14:paraId="376BD887" w14:textId="77777777" w:rsidR="00DA671C" w:rsidRPr="00891BA3" w:rsidRDefault="00DA671C" w:rsidP="00754C3F">
      <w:pPr>
        <w:spacing w:line="240" w:lineRule="exact"/>
        <w:ind w:left="0"/>
      </w:pPr>
    </w:p>
    <w:p w14:paraId="3F5E95E0" w14:textId="77777777" w:rsidR="00DA671C" w:rsidRPr="00891BA3" w:rsidRDefault="00DA671C" w:rsidP="00754C3F">
      <w:pPr>
        <w:pStyle w:val="RFCH1-noTOCnonum"/>
        <w:spacing w:line="240" w:lineRule="exact"/>
      </w:pPr>
      <w:r w:rsidRPr="00891BA3">
        <w:t>Table of Contents</w:t>
      </w:r>
    </w:p>
    <w:p w14:paraId="2AA87C42" w14:textId="77777777" w:rsidR="00DA671C" w:rsidRDefault="00DA671C" w:rsidP="00754C3F">
      <w:pPr>
        <w:pStyle w:val="TOC1"/>
        <w:spacing w:line="240" w:lineRule="exact"/>
      </w:pPr>
    </w:p>
    <w:p w14:paraId="4BBD4A89" w14:textId="748757F0" w:rsidR="00106297" w:rsidRDefault="004277F8">
      <w:pPr>
        <w:pStyle w:val="TOC1"/>
        <w:rPr>
          <w:ins w:id="2" w:author="Leeyoung" w:date="2019-07-08T10:47:00Z"/>
          <w:rFonts w:asciiTheme="minorHAnsi" w:eastAsiaTheme="minorEastAsia" w:hAnsiTheme="minorHAnsi" w:cstheme="minorBidi"/>
          <w:sz w:val="22"/>
          <w:szCs w:val="22"/>
        </w:rPr>
      </w:pPr>
      <w:r w:rsidRPr="00891BA3">
        <w:fldChar w:fldCharType="begin"/>
      </w:r>
      <w:r w:rsidR="00DA671C" w:rsidRPr="00891BA3">
        <w:instrText xml:space="preserve"> TOC \o \h \z \u </w:instrText>
      </w:r>
      <w:r w:rsidRPr="00891BA3">
        <w:fldChar w:fldCharType="separate"/>
      </w:r>
      <w:ins w:id="3" w:author="Leeyoung" w:date="2019-07-08T10:47:00Z">
        <w:r w:rsidR="00106297" w:rsidRPr="006E61F5">
          <w:rPr>
            <w:rStyle w:val="Hyperlink"/>
          </w:rPr>
          <w:fldChar w:fldCharType="begin"/>
        </w:r>
        <w:r w:rsidR="00106297" w:rsidRPr="006E61F5">
          <w:rPr>
            <w:rStyle w:val="Hyperlink"/>
          </w:rPr>
          <w:instrText xml:space="preserve"> </w:instrText>
        </w:r>
        <w:r w:rsidR="00106297">
          <w:instrText>HYPERLINK \l "_Toc13475238"</w:instrText>
        </w:r>
        <w:r w:rsidR="00106297" w:rsidRPr="006E61F5">
          <w:rPr>
            <w:rStyle w:val="Hyperlink"/>
          </w:rPr>
          <w:instrText xml:space="preserve"> </w:instrText>
        </w:r>
        <w:r w:rsidR="00106297" w:rsidRPr="006E61F5">
          <w:rPr>
            <w:rStyle w:val="Hyperlink"/>
          </w:rPr>
        </w:r>
        <w:r w:rsidR="00106297" w:rsidRPr="006E61F5">
          <w:rPr>
            <w:rStyle w:val="Hyperlink"/>
          </w:rPr>
          <w:fldChar w:fldCharType="separate"/>
        </w:r>
        <w:r w:rsidR="00106297" w:rsidRPr="006E61F5">
          <w:rPr>
            <w:rStyle w:val="Hyperlink"/>
          </w:rPr>
          <w:t>1. Introduction</w:t>
        </w:r>
        <w:r w:rsidR="00106297">
          <w:rPr>
            <w:webHidden/>
          </w:rPr>
          <w:tab/>
        </w:r>
        <w:r w:rsidR="00106297">
          <w:rPr>
            <w:webHidden/>
          </w:rPr>
          <w:fldChar w:fldCharType="begin"/>
        </w:r>
        <w:r w:rsidR="00106297">
          <w:rPr>
            <w:webHidden/>
          </w:rPr>
          <w:instrText xml:space="preserve"> PAGEREF _Toc13475238 \h </w:instrText>
        </w:r>
        <w:r w:rsidR="00106297">
          <w:rPr>
            <w:webHidden/>
          </w:rPr>
        </w:r>
      </w:ins>
      <w:r w:rsidR="00106297">
        <w:rPr>
          <w:webHidden/>
        </w:rPr>
        <w:fldChar w:fldCharType="separate"/>
      </w:r>
      <w:ins w:id="4" w:author="Leeyoung" w:date="2019-07-08T10:51:00Z">
        <w:r w:rsidR="007E5F26">
          <w:rPr>
            <w:webHidden/>
          </w:rPr>
          <w:t>3</w:t>
        </w:r>
      </w:ins>
      <w:ins w:id="5" w:author="Leeyoung" w:date="2019-07-08T10:47:00Z">
        <w:r w:rsidR="00106297">
          <w:rPr>
            <w:webHidden/>
          </w:rPr>
          <w:fldChar w:fldCharType="end"/>
        </w:r>
        <w:r w:rsidR="00106297" w:rsidRPr="006E61F5">
          <w:rPr>
            <w:rStyle w:val="Hyperlink"/>
          </w:rPr>
          <w:fldChar w:fldCharType="end"/>
        </w:r>
      </w:ins>
    </w:p>
    <w:p w14:paraId="37E14722" w14:textId="6E58F4D3" w:rsidR="00106297" w:rsidRDefault="00106297">
      <w:pPr>
        <w:pStyle w:val="TOC2"/>
        <w:rPr>
          <w:ins w:id="6" w:author="Leeyoung" w:date="2019-07-08T10:47:00Z"/>
          <w:rFonts w:asciiTheme="minorHAnsi" w:eastAsiaTheme="minorEastAsia" w:hAnsiTheme="minorHAnsi" w:cstheme="minorBidi"/>
          <w:sz w:val="22"/>
          <w:szCs w:val="22"/>
        </w:rPr>
      </w:pPr>
      <w:ins w:id="7" w:author="Leeyoung" w:date="2019-07-08T10:47:00Z">
        <w:r w:rsidRPr="006E61F5">
          <w:rPr>
            <w:rStyle w:val="Hyperlink"/>
          </w:rPr>
          <w:fldChar w:fldCharType="begin"/>
        </w:r>
        <w:r w:rsidRPr="006E61F5">
          <w:rPr>
            <w:rStyle w:val="Hyperlink"/>
          </w:rPr>
          <w:instrText xml:space="preserve"> </w:instrText>
        </w:r>
        <w:r>
          <w:instrText>HYPERLINK \l "_Toc13475239"</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1.1. Requirements Language</w:t>
        </w:r>
        <w:r>
          <w:rPr>
            <w:webHidden/>
          </w:rPr>
          <w:tab/>
        </w:r>
        <w:r>
          <w:rPr>
            <w:webHidden/>
          </w:rPr>
          <w:fldChar w:fldCharType="begin"/>
        </w:r>
        <w:r>
          <w:rPr>
            <w:webHidden/>
          </w:rPr>
          <w:instrText xml:space="preserve"> PAGEREF _Toc13475239 \h </w:instrText>
        </w:r>
        <w:r>
          <w:rPr>
            <w:webHidden/>
          </w:rPr>
        </w:r>
      </w:ins>
      <w:r>
        <w:rPr>
          <w:webHidden/>
        </w:rPr>
        <w:fldChar w:fldCharType="separate"/>
      </w:r>
      <w:ins w:id="8" w:author="Leeyoung" w:date="2019-07-08T10:51:00Z">
        <w:r w:rsidR="007E5F26">
          <w:rPr>
            <w:webHidden/>
          </w:rPr>
          <w:t>4</w:t>
        </w:r>
      </w:ins>
      <w:ins w:id="9" w:author="Leeyoung" w:date="2019-07-08T10:47:00Z">
        <w:r>
          <w:rPr>
            <w:webHidden/>
          </w:rPr>
          <w:fldChar w:fldCharType="end"/>
        </w:r>
        <w:r w:rsidRPr="006E61F5">
          <w:rPr>
            <w:rStyle w:val="Hyperlink"/>
          </w:rPr>
          <w:fldChar w:fldCharType="end"/>
        </w:r>
      </w:ins>
    </w:p>
    <w:p w14:paraId="5872A344" w14:textId="73E153C0" w:rsidR="00106297" w:rsidRDefault="00106297">
      <w:pPr>
        <w:pStyle w:val="TOC1"/>
        <w:rPr>
          <w:ins w:id="10" w:author="Leeyoung" w:date="2019-07-08T10:47:00Z"/>
          <w:rFonts w:asciiTheme="minorHAnsi" w:eastAsiaTheme="minorEastAsia" w:hAnsiTheme="minorHAnsi" w:cstheme="minorBidi"/>
          <w:sz w:val="22"/>
          <w:szCs w:val="22"/>
        </w:rPr>
      </w:pPr>
      <w:ins w:id="11" w:author="Leeyoung" w:date="2019-07-08T10:47:00Z">
        <w:r w:rsidRPr="006E61F5">
          <w:rPr>
            <w:rStyle w:val="Hyperlink"/>
          </w:rPr>
          <w:fldChar w:fldCharType="begin"/>
        </w:r>
        <w:r w:rsidRPr="006E61F5">
          <w:rPr>
            <w:rStyle w:val="Hyperlink"/>
          </w:rPr>
          <w:instrText xml:space="preserve"> </w:instrText>
        </w:r>
        <w:r>
          <w:instrText>HYPERLINK \l "_Toc13475240"</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2. IETF ACTN Virtual Network Slicing Service Model</w:t>
        </w:r>
        <w:r>
          <w:rPr>
            <w:webHidden/>
          </w:rPr>
          <w:tab/>
        </w:r>
        <w:r>
          <w:rPr>
            <w:webHidden/>
          </w:rPr>
          <w:fldChar w:fldCharType="begin"/>
        </w:r>
        <w:r>
          <w:rPr>
            <w:webHidden/>
          </w:rPr>
          <w:instrText xml:space="preserve"> PAGEREF _Toc13475240 \h </w:instrText>
        </w:r>
        <w:r>
          <w:rPr>
            <w:webHidden/>
          </w:rPr>
        </w:r>
      </w:ins>
      <w:r>
        <w:rPr>
          <w:webHidden/>
        </w:rPr>
        <w:fldChar w:fldCharType="separate"/>
      </w:r>
      <w:ins w:id="12" w:author="Leeyoung" w:date="2019-07-08T10:51:00Z">
        <w:r w:rsidR="007E5F26">
          <w:rPr>
            <w:webHidden/>
          </w:rPr>
          <w:t>4</w:t>
        </w:r>
      </w:ins>
      <w:ins w:id="13" w:author="Leeyoung" w:date="2019-07-08T10:47:00Z">
        <w:r>
          <w:rPr>
            <w:webHidden/>
          </w:rPr>
          <w:fldChar w:fldCharType="end"/>
        </w:r>
        <w:r w:rsidRPr="006E61F5">
          <w:rPr>
            <w:rStyle w:val="Hyperlink"/>
          </w:rPr>
          <w:fldChar w:fldCharType="end"/>
        </w:r>
      </w:ins>
    </w:p>
    <w:p w14:paraId="40EE3F38" w14:textId="6F6E42BA" w:rsidR="00106297" w:rsidRDefault="00106297">
      <w:pPr>
        <w:pStyle w:val="TOC1"/>
        <w:rPr>
          <w:ins w:id="14" w:author="Leeyoung" w:date="2019-07-08T10:47:00Z"/>
          <w:rFonts w:asciiTheme="minorHAnsi" w:eastAsiaTheme="minorEastAsia" w:hAnsiTheme="minorHAnsi" w:cstheme="minorBidi"/>
          <w:sz w:val="22"/>
          <w:szCs w:val="22"/>
        </w:rPr>
      </w:pPr>
      <w:ins w:id="15" w:author="Leeyoung" w:date="2019-07-08T10:47:00Z">
        <w:r w:rsidRPr="006E61F5">
          <w:rPr>
            <w:rStyle w:val="Hyperlink"/>
          </w:rPr>
          <w:fldChar w:fldCharType="begin"/>
        </w:r>
        <w:r w:rsidRPr="006E61F5">
          <w:rPr>
            <w:rStyle w:val="Hyperlink"/>
          </w:rPr>
          <w:instrText xml:space="preserve"> </w:instrText>
        </w:r>
        <w:r>
          <w:instrText>HYPERLINK \l "_Toc13475241"</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3. 3GPP 5G Network Architecture</w:t>
        </w:r>
        <w:r>
          <w:rPr>
            <w:webHidden/>
          </w:rPr>
          <w:tab/>
        </w:r>
        <w:r>
          <w:rPr>
            <w:webHidden/>
          </w:rPr>
          <w:fldChar w:fldCharType="begin"/>
        </w:r>
        <w:r>
          <w:rPr>
            <w:webHidden/>
          </w:rPr>
          <w:instrText xml:space="preserve"> PAGEREF _Toc13475241 \h </w:instrText>
        </w:r>
        <w:r>
          <w:rPr>
            <w:webHidden/>
          </w:rPr>
        </w:r>
      </w:ins>
      <w:r>
        <w:rPr>
          <w:webHidden/>
        </w:rPr>
        <w:fldChar w:fldCharType="separate"/>
      </w:r>
      <w:ins w:id="16" w:author="Leeyoung" w:date="2019-07-08T10:51:00Z">
        <w:r w:rsidR="007E5F26">
          <w:rPr>
            <w:webHidden/>
          </w:rPr>
          <w:t>5</w:t>
        </w:r>
      </w:ins>
      <w:ins w:id="17" w:author="Leeyoung" w:date="2019-07-08T10:47:00Z">
        <w:r>
          <w:rPr>
            <w:webHidden/>
          </w:rPr>
          <w:fldChar w:fldCharType="end"/>
        </w:r>
        <w:r w:rsidRPr="006E61F5">
          <w:rPr>
            <w:rStyle w:val="Hyperlink"/>
          </w:rPr>
          <w:fldChar w:fldCharType="end"/>
        </w:r>
      </w:ins>
    </w:p>
    <w:p w14:paraId="0EFC272E" w14:textId="2BD0F99B" w:rsidR="00106297" w:rsidRDefault="00106297">
      <w:pPr>
        <w:pStyle w:val="TOC1"/>
        <w:rPr>
          <w:ins w:id="18" w:author="Leeyoung" w:date="2019-07-08T10:47:00Z"/>
          <w:rFonts w:asciiTheme="minorHAnsi" w:eastAsiaTheme="minorEastAsia" w:hAnsiTheme="minorHAnsi" w:cstheme="minorBidi"/>
          <w:sz w:val="22"/>
          <w:szCs w:val="22"/>
        </w:rPr>
      </w:pPr>
      <w:ins w:id="19" w:author="Leeyoung" w:date="2019-07-08T10:47:00Z">
        <w:r w:rsidRPr="006E61F5">
          <w:rPr>
            <w:rStyle w:val="Hyperlink"/>
          </w:rPr>
          <w:fldChar w:fldCharType="begin"/>
        </w:r>
        <w:r w:rsidRPr="006E61F5">
          <w:rPr>
            <w:rStyle w:val="Hyperlink"/>
          </w:rPr>
          <w:instrText xml:space="preserve"> </w:instrText>
        </w:r>
        <w:r>
          <w:instrText>HYPERLINK \l "_Toc13475242"</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4. Transport Network Provisioning</w:t>
        </w:r>
        <w:r>
          <w:rPr>
            <w:webHidden/>
          </w:rPr>
          <w:tab/>
        </w:r>
        <w:r>
          <w:rPr>
            <w:webHidden/>
          </w:rPr>
          <w:fldChar w:fldCharType="begin"/>
        </w:r>
        <w:r>
          <w:rPr>
            <w:webHidden/>
          </w:rPr>
          <w:instrText xml:space="preserve"> PAGEREF _Toc13475242 \h </w:instrText>
        </w:r>
        <w:r>
          <w:rPr>
            <w:webHidden/>
          </w:rPr>
        </w:r>
      </w:ins>
      <w:r>
        <w:rPr>
          <w:webHidden/>
        </w:rPr>
        <w:fldChar w:fldCharType="separate"/>
      </w:r>
      <w:ins w:id="20" w:author="Leeyoung" w:date="2019-07-08T10:51:00Z">
        <w:r w:rsidR="007E5F26">
          <w:rPr>
            <w:webHidden/>
          </w:rPr>
          <w:t>7</w:t>
        </w:r>
      </w:ins>
      <w:ins w:id="21" w:author="Leeyoung" w:date="2019-07-08T10:47:00Z">
        <w:r>
          <w:rPr>
            <w:webHidden/>
          </w:rPr>
          <w:fldChar w:fldCharType="end"/>
        </w:r>
        <w:r w:rsidRPr="006E61F5">
          <w:rPr>
            <w:rStyle w:val="Hyperlink"/>
          </w:rPr>
          <w:fldChar w:fldCharType="end"/>
        </w:r>
      </w:ins>
    </w:p>
    <w:p w14:paraId="7A77CF66" w14:textId="4853455F" w:rsidR="00106297" w:rsidRDefault="00106297">
      <w:pPr>
        <w:pStyle w:val="TOC2"/>
        <w:rPr>
          <w:ins w:id="22" w:author="Leeyoung" w:date="2019-07-08T10:47:00Z"/>
          <w:rFonts w:asciiTheme="minorHAnsi" w:eastAsiaTheme="minorEastAsia" w:hAnsiTheme="minorHAnsi" w:cstheme="minorBidi"/>
          <w:sz w:val="22"/>
          <w:szCs w:val="22"/>
        </w:rPr>
      </w:pPr>
      <w:ins w:id="23" w:author="Leeyoung" w:date="2019-07-08T10:47:00Z">
        <w:r w:rsidRPr="006E61F5">
          <w:rPr>
            <w:rStyle w:val="Hyperlink"/>
          </w:rPr>
          <w:fldChar w:fldCharType="begin"/>
        </w:r>
        <w:r w:rsidRPr="006E61F5">
          <w:rPr>
            <w:rStyle w:val="Hyperlink"/>
          </w:rPr>
          <w:instrText xml:space="preserve"> </w:instrText>
        </w:r>
        <w:r>
          <w:instrText>HYPERLINK \l "_Toc13475243"</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4.1. Mobile Transport Network Context</w:t>
        </w:r>
        <w:r>
          <w:rPr>
            <w:webHidden/>
          </w:rPr>
          <w:tab/>
        </w:r>
        <w:r>
          <w:rPr>
            <w:webHidden/>
          </w:rPr>
          <w:fldChar w:fldCharType="begin"/>
        </w:r>
        <w:r>
          <w:rPr>
            <w:webHidden/>
          </w:rPr>
          <w:instrText xml:space="preserve"> PAGEREF _Toc13475243 \h </w:instrText>
        </w:r>
        <w:r>
          <w:rPr>
            <w:webHidden/>
          </w:rPr>
        </w:r>
      </w:ins>
      <w:r>
        <w:rPr>
          <w:webHidden/>
        </w:rPr>
        <w:fldChar w:fldCharType="separate"/>
      </w:r>
      <w:ins w:id="24" w:author="Leeyoung" w:date="2019-07-08T10:51:00Z">
        <w:r w:rsidR="007E5F26">
          <w:rPr>
            <w:webHidden/>
          </w:rPr>
          <w:t>7</w:t>
        </w:r>
      </w:ins>
      <w:ins w:id="25" w:author="Leeyoung" w:date="2019-07-08T10:47:00Z">
        <w:r>
          <w:rPr>
            <w:webHidden/>
          </w:rPr>
          <w:fldChar w:fldCharType="end"/>
        </w:r>
        <w:r w:rsidRPr="006E61F5">
          <w:rPr>
            <w:rStyle w:val="Hyperlink"/>
          </w:rPr>
          <w:fldChar w:fldCharType="end"/>
        </w:r>
      </w:ins>
    </w:p>
    <w:p w14:paraId="615C6507" w14:textId="39E31E36" w:rsidR="00106297" w:rsidRDefault="00106297">
      <w:pPr>
        <w:pStyle w:val="TOC2"/>
        <w:rPr>
          <w:ins w:id="26" w:author="Leeyoung" w:date="2019-07-08T10:47:00Z"/>
          <w:rFonts w:asciiTheme="minorHAnsi" w:eastAsiaTheme="minorEastAsia" w:hAnsiTheme="minorHAnsi" w:cstheme="minorBidi"/>
          <w:sz w:val="22"/>
          <w:szCs w:val="22"/>
        </w:rPr>
      </w:pPr>
      <w:ins w:id="27" w:author="Leeyoung" w:date="2019-07-08T10:47:00Z">
        <w:r w:rsidRPr="006E61F5">
          <w:rPr>
            <w:rStyle w:val="Hyperlink"/>
          </w:rPr>
          <w:fldChar w:fldCharType="begin"/>
        </w:r>
        <w:r w:rsidRPr="006E61F5">
          <w:rPr>
            <w:rStyle w:val="Hyperlink"/>
          </w:rPr>
          <w:instrText xml:space="preserve"> </w:instrText>
        </w:r>
        <w:r>
          <w:instrText>HYPERLINK \l "_Toc13475244"</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4.2. Transport Provisioning</w:t>
        </w:r>
        <w:r>
          <w:rPr>
            <w:webHidden/>
          </w:rPr>
          <w:tab/>
        </w:r>
        <w:r>
          <w:rPr>
            <w:webHidden/>
          </w:rPr>
          <w:fldChar w:fldCharType="begin"/>
        </w:r>
        <w:r>
          <w:rPr>
            <w:webHidden/>
          </w:rPr>
          <w:instrText xml:space="preserve"> PAGEREF _Toc13475244 \h </w:instrText>
        </w:r>
        <w:r>
          <w:rPr>
            <w:webHidden/>
          </w:rPr>
        </w:r>
      </w:ins>
      <w:r>
        <w:rPr>
          <w:webHidden/>
        </w:rPr>
        <w:fldChar w:fldCharType="separate"/>
      </w:r>
      <w:ins w:id="28" w:author="Leeyoung" w:date="2019-07-08T10:51:00Z">
        <w:r w:rsidR="007E5F26">
          <w:rPr>
            <w:webHidden/>
          </w:rPr>
          <w:t>8</w:t>
        </w:r>
      </w:ins>
      <w:ins w:id="29" w:author="Leeyoung" w:date="2019-07-08T10:47:00Z">
        <w:r>
          <w:rPr>
            <w:webHidden/>
          </w:rPr>
          <w:fldChar w:fldCharType="end"/>
        </w:r>
        <w:r w:rsidRPr="006E61F5">
          <w:rPr>
            <w:rStyle w:val="Hyperlink"/>
          </w:rPr>
          <w:fldChar w:fldCharType="end"/>
        </w:r>
      </w:ins>
    </w:p>
    <w:p w14:paraId="309CA9D1" w14:textId="0CB11AF1" w:rsidR="00106297" w:rsidRDefault="00106297">
      <w:pPr>
        <w:pStyle w:val="TOC1"/>
        <w:rPr>
          <w:ins w:id="30" w:author="Leeyoung" w:date="2019-07-08T10:47:00Z"/>
          <w:rFonts w:asciiTheme="minorHAnsi" w:eastAsiaTheme="minorEastAsia" w:hAnsiTheme="minorHAnsi" w:cstheme="minorBidi"/>
          <w:sz w:val="22"/>
          <w:szCs w:val="22"/>
        </w:rPr>
      </w:pPr>
      <w:ins w:id="31" w:author="Leeyoung" w:date="2019-07-08T10:47:00Z">
        <w:r w:rsidRPr="006E61F5">
          <w:rPr>
            <w:rStyle w:val="Hyperlink"/>
          </w:rPr>
          <w:fldChar w:fldCharType="begin"/>
        </w:r>
        <w:r w:rsidRPr="006E61F5">
          <w:rPr>
            <w:rStyle w:val="Hyperlink"/>
          </w:rPr>
          <w:instrText xml:space="preserve"> </w:instrText>
        </w:r>
        <w:r>
          <w:instrText>HYPERLINK \l "_Toc13475245"</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5. Federated Orchestration and Controller Functions</w:t>
        </w:r>
        <w:r>
          <w:rPr>
            <w:webHidden/>
          </w:rPr>
          <w:tab/>
        </w:r>
        <w:r>
          <w:rPr>
            <w:webHidden/>
          </w:rPr>
          <w:fldChar w:fldCharType="begin"/>
        </w:r>
        <w:r>
          <w:rPr>
            <w:webHidden/>
          </w:rPr>
          <w:instrText xml:space="preserve"> PAGEREF _Toc13475245 \h </w:instrText>
        </w:r>
        <w:r>
          <w:rPr>
            <w:webHidden/>
          </w:rPr>
        </w:r>
      </w:ins>
      <w:r>
        <w:rPr>
          <w:webHidden/>
        </w:rPr>
        <w:fldChar w:fldCharType="separate"/>
      </w:r>
      <w:ins w:id="32" w:author="Leeyoung" w:date="2019-07-08T10:51:00Z">
        <w:r w:rsidR="007E5F26">
          <w:rPr>
            <w:webHidden/>
          </w:rPr>
          <w:t>9</w:t>
        </w:r>
      </w:ins>
      <w:ins w:id="33" w:author="Leeyoung" w:date="2019-07-08T10:47:00Z">
        <w:r>
          <w:rPr>
            <w:webHidden/>
          </w:rPr>
          <w:fldChar w:fldCharType="end"/>
        </w:r>
        <w:r w:rsidRPr="006E61F5">
          <w:rPr>
            <w:rStyle w:val="Hyperlink"/>
          </w:rPr>
          <w:fldChar w:fldCharType="end"/>
        </w:r>
      </w:ins>
    </w:p>
    <w:p w14:paraId="052B7C77" w14:textId="5A1A5DAD" w:rsidR="00106297" w:rsidRDefault="00106297">
      <w:pPr>
        <w:pStyle w:val="TOC1"/>
        <w:rPr>
          <w:ins w:id="34" w:author="Leeyoung" w:date="2019-07-08T10:47:00Z"/>
          <w:rFonts w:asciiTheme="minorHAnsi" w:eastAsiaTheme="minorEastAsia" w:hAnsiTheme="minorHAnsi" w:cstheme="minorBidi"/>
          <w:sz w:val="22"/>
          <w:szCs w:val="22"/>
        </w:rPr>
      </w:pPr>
      <w:ins w:id="35" w:author="Leeyoung" w:date="2019-07-08T10:47:00Z">
        <w:r w:rsidRPr="006E61F5">
          <w:rPr>
            <w:rStyle w:val="Hyperlink"/>
          </w:rPr>
          <w:fldChar w:fldCharType="begin"/>
        </w:r>
        <w:r w:rsidRPr="006E61F5">
          <w:rPr>
            <w:rStyle w:val="Hyperlink"/>
          </w:rPr>
          <w:instrText xml:space="preserve"> </w:instrText>
        </w:r>
        <w:r>
          <w:instrText>HYPERLINK \l "_Toc13475246"</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6. Network Programming Function Over Data Plane</w:t>
        </w:r>
        <w:r>
          <w:rPr>
            <w:webHidden/>
          </w:rPr>
          <w:tab/>
        </w:r>
        <w:r>
          <w:rPr>
            <w:webHidden/>
          </w:rPr>
          <w:fldChar w:fldCharType="begin"/>
        </w:r>
        <w:r>
          <w:rPr>
            <w:webHidden/>
          </w:rPr>
          <w:instrText xml:space="preserve"> PAGEREF _Toc13475246 \h </w:instrText>
        </w:r>
        <w:r>
          <w:rPr>
            <w:webHidden/>
          </w:rPr>
        </w:r>
      </w:ins>
      <w:r>
        <w:rPr>
          <w:webHidden/>
        </w:rPr>
        <w:fldChar w:fldCharType="separate"/>
      </w:r>
      <w:ins w:id="36" w:author="Leeyoung" w:date="2019-07-08T10:51:00Z">
        <w:r w:rsidR="007E5F26">
          <w:rPr>
            <w:webHidden/>
          </w:rPr>
          <w:t>9</w:t>
        </w:r>
      </w:ins>
      <w:ins w:id="37" w:author="Leeyoung" w:date="2019-07-08T10:47:00Z">
        <w:r>
          <w:rPr>
            <w:webHidden/>
          </w:rPr>
          <w:fldChar w:fldCharType="end"/>
        </w:r>
        <w:r w:rsidRPr="006E61F5">
          <w:rPr>
            <w:rStyle w:val="Hyperlink"/>
          </w:rPr>
          <w:fldChar w:fldCharType="end"/>
        </w:r>
      </w:ins>
    </w:p>
    <w:p w14:paraId="705283EB" w14:textId="5481131A" w:rsidR="00106297" w:rsidRDefault="00106297">
      <w:pPr>
        <w:pStyle w:val="TOC1"/>
        <w:rPr>
          <w:ins w:id="38" w:author="Leeyoung" w:date="2019-07-08T10:47:00Z"/>
          <w:rFonts w:asciiTheme="minorHAnsi" w:eastAsiaTheme="minorEastAsia" w:hAnsiTheme="minorHAnsi" w:cstheme="minorBidi"/>
          <w:sz w:val="22"/>
          <w:szCs w:val="22"/>
        </w:rPr>
      </w:pPr>
      <w:ins w:id="39" w:author="Leeyoung" w:date="2019-07-08T10:47:00Z">
        <w:r w:rsidRPr="006E61F5">
          <w:rPr>
            <w:rStyle w:val="Hyperlink"/>
          </w:rPr>
          <w:fldChar w:fldCharType="begin"/>
        </w:r>
        <w:r w:rsidRPr="006E61F5">
          <w:rPr>
            <w:rStyle w:val="Hyperlink"/>
          </w:rPr>
          <w:instrText xml:space="preserve"> </w:instrText>
        </w:r>
        <w:r>
          <w:instrText>HYPERLINK \l "_Toc13475247"</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7. Scalability Considerations</w:t>
        </w:r>
        <w:r>
          <w:rPr>
            <w:webHidden/>
          </w:rPr>
          <w:tab/>
        </w:r>
        <w:r>
          <w:rPr>
            <w:webHidden/>
          </w:rPr>
          <w:fldChar w:fldCharType="begin"/>
        </w:r>
        <w:r>
          <w:rPr>
            <w:webHidden/>
          </w:rPr>
          <w:instrText xml:space="preserve"> PAGEREF _Toc13475247 \h </w:instrText>
        </w:r>
        <w:r>
          <w:rPr>
            <w:webHidden/>
          </w:rPr>
        </w:r>
      </w:ins>
      <w:r>
        <w:rPr>
          <w:webHidden/>
        </w:rPr>
        <w:fldChar w:fldCharType="separate"/>
      </w:r>
      <w:ins w:id="40" w:author="Leeyoung" w:date="2019-07-08T10:51:00Z">
        <w:r w:rsidR="007E5F26">
          <w:rPr>
            <w:webHidden/>
          </w:rPr>
          <w:t>11</w:t>
        </w:r>
      </w:ins>
      <w:ins w:id="41" w:author="Leeyoung" w:date="2019-07-08T10:47:00Z">
        <w:r>
          <w:rPr>
            <w:webHidden/>
          </w:rPr>
          <w:fldChar w:fldCharType="end"/>
        </w:r>
        <w:r w:rsidRPr="006E61F5">
          <w:rPr>
            <w:rStyle w:val="Hyperlink"/>
          </w:rPr>
          <w:fldChar w:fldCharType="end"/>
        </w:r>
      </w:ins>
    </w:p>
    <w:p w14:paraId="289BD266" w14:textId="420500BB" w:rsidR="00106297" w:rsidRDefault="00106297">
      <w:pPr>
        <w:pStyle w:val="TOC1"/>
        <w:rPr>
          <w:ins w:id="42" w:author="Leeyoung" w:date="2019-07-08T10:47:00Z"/>
          <w:rFonts w:asciiTheme="minorHAnsi" w:eastAsiaTheme="minorEastAsia" w:hAnsiTheme="minorHAnsi" w:cstheme="minorBidi"/>
          <w:sz w:val="22"/>
          <w:szCs w:val="22"/>
        </w:rPr>
      </w:pPr>
      <w:ins w:id="43" w:author="Leeyoung" w:date="2019-07-08T10:47:00Z">
        <w:r w:rsidRPr="006E61F5">
          <w:rPr>
            <w:rStyle w:val="Hyperlink"/>
          </w:rPr>
          <w:fldChar w:fldCharType="begin"/>
        </w:r>
        <w:r w:rsidRPr="006E61F5">
          <w:rPr>
            <w:rStyle w:val="Hyperlink"/>
          </w:rPr>
          <w:instrText xml:space="preserve"> </w:instrText>
        </w:r>
        <w:r>
          <w:instrText>HYPERLINK \l "_Toc13475248"</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8. Security Considerations</w:t>
        </w:r>
        <w:r>
          <w:rPr>
            <w:webHidden/>
          </w:rPr>
          <w:tab/>
        </w:r>
        <w:r>
          <w:rPr>
            <w:webHidden/>
          </w:rPr>
          <w:fldChar w:fldCharType="begin"/>
        </w:r>
        <w:r>
          <w:rPr>
            <w:webHidden/>
          </w:rPr>
          <w:instrText xml:space="preserve"> PAGEREF _Toc13475248 \h </w:instrText>
        </w:r>
        <w:r>
          <w:rPr>
            <w:webHidden/>
          </w:rPr>
        </w:r>
      </w:ins>
      <w:r>
        <w:rPr>
          <w:webHidden/>
        </w:rPr>
        <w:fldChar w:fldCharType="separate"/>
      </w:r>
      <w:ins w:id="44" w:author="Leeyoung" w:date="2019-07-08T10:51:00Z">
        <w:r w:rsidR="007E5F26">
          <w:rPr>
            <w:webHidden/>
          </w:rPr>
          <w:t>11</w:t>
        </w:r>
      </w:ins>
      <w:ins w:id="45" w:author="Leeyoung" w:date="2019-07-08T10:47:00Z">
        <w:r>
          <w:rPr>
            <w:webHidden/>
          </w:rPr>
          <w:fldChar w:fldCharType="end"/>
        </w:r>
        <w:r w:rsidRPr="006E61F5">
          <w:rPr>
            <w:rStyle w:val="Hyperlink"/>
          </w:rPr>
          <w:fldChar w:fldCharType="end"/>
        </w:r>
      </w:ins>
    </w:p>
    <w:p w14:paraId="7CE348A0" w14:textId="0E8C5D51" w:rsidR="00106297" w:rsidRDefault="00106297">
      <w:pPr>
        <w:pStyle w:val="TOC1"/>
        <w:rPr>
          <w:ins w:id="46" w:author="Leeyoung" w:date="2019-07-08T10:47:00Z"/>
          <w:rFonts w:asciiTheme="minorHAnsi" w:eastAsiaTheme="minorEastAsia" w:hAnsiTheme="minorHAnsi" w:cstheme="minorBidi"/>
          <w:sz w:val="22"/>
          <w:szCs w:val="22"/>
        </w:rPr>
      </w:pPr>
      <w:ins w:id="47" w:author="Leeyoung" w:date="2019-07-08T10:47:00Z">
        <w:r w:rsidRPr="006E61F5">
          <w:rPr>
            <w:rStyle w:val="Hyperlink"/>
          </w:rPr>
          <w:fldChar w:fldCharType="begin"/>
        </w:r>
        <w:r w:rsidRPr="006E61F5">
          <w:rPr>
            <w:rStyle w:val="Hyperlink"/>
          </w:rPr>
          <w:instrText xml:space="preserve"> </w:instrText>
        </w:r>
        <w:r>
          <w:instrText>HYPERLINK \l "_Toc13475249"</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9. IANA Considerations</w:t>
        </w:r>
        <w:r>
          <w:rPr>
            <w:webHidden/>
          </w:rPr>
          <w:tab/>
        </w:r>
        <w:r>
          <w:rPr>
            <w:webHidden/>
          </w:rPr>
          <w:fldChar w:fldCharType="begin"/>
        </w:r>
        <w:r>
          <w:rPr>
            <w:webHidden/>
          </w:rPr>
          <w:instrText xml:space="preserve"> PAGEREF _Toc13475249 \h </w:instrText>
        </w:r>
        <w:r>
          <w:rPr>
            <w:webHidden/>
          </w:rPr>
        </w:r>
      </w:ins>
      <w:r>
        <w:rPr>
          <w:webHidden/>
        </w:rPr>
        <w:fldChar w:fldCharType="separate"/>
      </w:r>
      <w:ins w:id="48" w:author="Leeyoung" w:date="2019-07-08T10:51:00Z">
        <w:r w:rsidR="007E5F26">
          <w:rPr>
            <w:webHidden/>
          </w:rPr>
          <w:t>12</w:t>
        </w:r>
      </w:ins>
      <w:ins w:id="49" w:author="Leeyoung" w:date="2019-07-08T10:47:00Z">
        <w:r>
          <w:rPr>
            <w:webHidden/>
          </w:rPr>
          <w:fldChar w:fldCharType="end"/>
        </w:r>
        <w:r w:rsidRPr="006E61F5">
          <w:rPr>
            <w:rStyle w:val="Hyperlink"/>
          </w:rPr>
          <w:fldChar w:fldCharType="end"/>
        </w:r>
      </w:ins>
    </w:p>
    <w:p w14:paraId="36661D75" w14:textId="11E5BD75" w:rsidR="00106297" w:rsidRDefault="00106297">
      <w:pPr>
        <w:pStyle w:val="TOC1"/>
        <w:rPr>
          <w:ins w:id="50" w:author="Leeyoung" w:date="2019-07-08T10:47:00Z"/>
          <w:rFonts w:asciiTheme="minorHAnsi" w:eastAsiaTheme="minorEastAsia" w:hAnsiTheme="minorHAnsi" w:cstheme="minorBidi"/>
          <w:sz w:val="22"/>
          <w:szCs w:val="22"/>
        </w:rPr>
      </w:pPr>
      <w:ins w:id="51" w:author="Leeyoung" w:date="2019-07-08T10:47:00Z">
        <w:r w:rsidRPr="006E61F5">
          <w:rPr>
            <w:rStyle w:val="Hyperlink"/>
          </w:rPr>
          <w:fldChar w:fldCharType="begin"/>
        </w:r>
        <w:r w:rsidRPr="006E61F5">
          <w:rPr>
            <w:rStyle w:val="Hyperlink"/>
          </w:rPr>
          <w:instrText xml:space="preserve"> </w:instrText>
        </w:r>
        <w:r>
          <w:instrText>HYPERLINK \l "_Toc13475250"</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10. Acknowledgements</w:t>
        </w:r>
        <w:r>
          <w:rPr>
            <w:webHidden/>
          </w:rPr>
          <w:tab/>
        </w:r>
        <w:r>
          <w:rPr>
            <w:webHidden/>
          </w:rPr>
          <w:fldChar w:fldCharType="begin"/>
        </w:r>
        <w:r>
          <w:rPr>
            <w:webHidden/>
          </w:rPr>
          <w:instrText xml:space="preserve"> PAGEREF _Toc13475250 \h </w:instrText>
        </w:r>
        <w:r>
          <w:rPr>
            <w:webHidden/>
          </w:rPr>
        </w:r>
      </w:ins>
      <w:r>
        <w:rPr>
          <w:webHidden/>
        </w:rPr>
        <w:fldChar w:fldCharType="separate"/>
      </w:r>
      <w:ins w:id="52" w:author="Leeyoung" w:date="2019-07-08T10:51:00Z">
        <w:r w:rsidR="007E5F26">
          <w:rPr>
            <w:webHidden/>
          </w:rPr>
          <w:t>12</w:t>
        </w:r>
      </w:ins>
      <w:ins w:id="53" w:author="Leeyoung" w:date="2019-07-08T10:47:00Z">
        <w:r>
          <w:rPr>
            <w:webHidden/>
          </w:rPr>
          <w:fldChar w:fldCharType="end"/>
        </w:r>
        <w:r w:rsidRPr="006E61F5">
          <w:rPr>
            <w:rStyle w:val="Hyperlink"/>
          </w:rPr>
          <w:fldChar w:fldCharType="end"/>
        </w:r>
      </w:ins>
    </w:p>
    <w:p w14:paraId="0684EABF" w14:textId="1EEB8215" w:rsidR="00106297" w:rsidRDefault="00106297">
      <w:pPr>
        <w:pStyle w:val="TOC1"/>
        <w:rPr>
          <w:ins w:id="54" w:author="Leeyoung" w:date="2019-07-08T10:47:00Z"/>
          <w:rFonts w:asciiTheme="minorHAnsi" w:eastAsiaTheme="minorEastAsia" w:hAnsiTheme="minorHAnsi" w:cstheme="minorBidi"/>
          <w:sz w:val="22"/>
          <w:szCs w:val="22"/>
        </w:rPr>
      </w:pPr>
      <w:ins w:id="55" w:author="Leeyoung" w:date="2019-07-08T10:47:00Z">
        <w:r w:rsidRPr="006E61F5">
          <w:rPr>
            <w:rStyle w:val="Hyperlink"/>
          </w:rPr>
          <w:fldChar w:fldCharType="begin"/>
        </w:r>
        <w:r w:rsidRPr="006E61F5">
          <w:rPr>
            <w:rStyle w:val="Hyperlink"/>
          </w:rPr>
          <w:instrText xml:space="preserve"> </w:instrText>
        </w:r>
        <w:r>
          <w:instrText>HYPERLINK \l "_Toc13475251"</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11. References</w:t>
        </w:r>
        <w:r>
          <w:rPr>
            <w:webHidden/>
          </w:rPr>
          <w:tab/>
        </w:r>
        <w:r>
          <w:rPr>
            <w:webHidden/>
          </w:rPr>
          <w:fldChar w:fldCharType="begin"/>
        </w:r>
        <w:r>
          <w:rPr>
            <w:webHidden/>
          </w:rPr>
          <w:instrText xml:space="preserve"> PAGEREF _Toc13475251 \h </w:instrText>
        </w:r>
        <w:r>
          <w:rPr>
            <w:webHidden/>
          </w:rPr>
        </w:r>
      </w:ins>
      <w:r>
        <w:rPr>
          <w:webHidden/>
        </w:rPr>
        <w:fldChar w:fldCharType="separate"/>
      </w:r>
      <w:ins w:id="56" w:author="Leeyoung" w:date="2019-07-08T10:51:00Z">
        <w:r w:rsidR="007E5F26">
          <w:rPr>
            <w:webHidden/>
          </w:rPr>
          <w:t>12</w:t>
        </w:r>
      </w:ins>
      <w:ins w:id="57" w:author="Leeyoung" w:date="2019-07-08T10:47:00Z">
        <w:r>
          <w:rPr>
            <w:webHidden/>
          </w:rPr>
          <w:fldChar w:fldCharType="end"/>
        </w:r>
        <w:r w:rsidRPr="006E61F5">
          <w:rPr>
            <w:rStyle w:val="Hyperlink"/>
          </w:rPr>
          <w:fldChar w:fldCharType="end"/>
        </w:r>
      </w:ins>
    </w:p>
    <w:p w14:paraId="342E61AD" w14:textId="6FE5ADB7" w:rsidR="00106297" w:rsidRDefault="00106297">
      <w:pPr>
        <w:pStyle w:val="TOC2"/>
        <w:rPr>
          <w:ins w:id="58" w:author="Leeyoung" w:date="2019-07-08T10:47:00Z"/>
          <w:rFonts w:asciiTheme="minorHAnsi" w:eastAsiaTheme="minorEastAsia" w:hAnsiTheme="minorHAnsi" w:cstheme="minorBidi"/>
          <w:sz w:val="22"/>
          <w:szCs w:val="22"/>
        </w:rPr>
      </w:pPr>
      <w:ins w:id="59" w:author="Leeyoung" w:date="2019-07-08T10:47:00Z">
        <w:r w:rsidRPr="006E61F5">
          <w:rPr>
            <w:rStyle w:val="Hyperlink"/>
          </w:rPr>
          <w:fldChar w:fldCharType="begin"/>
        </w:r>
        <w:r w:rsidRPr="006E61F5">
          <w:rPr>
            <w:rStyle w:val="Hyperlink"/>
          </w:rPr>
          <w:instrText xml:space="preserve"> </w:instrText>
        </w:r>
        <w:r>
          <w:instrText>HYPERLINK \l "_Toc13475252"</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11.1. Normative References</w:t>
        </w:r>
        <w:r>
          <w:rPr>
            <w:webHidden/>
          </w:rPr>
          <w:tab/>
        </w:r>
        <w:r>
          <w:rPr>
            <w:webHidden/>
          </w:rPr>
          <w:fldChar w:fldCharType="begin"/>
        </w:r>
        <w:r>
          <w:rPr>
            <w:webHidden/>
          </w:rPr>
          <w:instrText xml:space="preserve"> PAGEREF _Toc13475252 \h </w:instrText>
        </w:r>
        <w:r>
          <w:rPr>
            <w:webHidden/>
          </w:rPr>
        </w:r>
      </w:ins>
      <w:r>
        <w:rPr>
          <w:webHidden/>
        </w:rPr>
        <w:fldChar w:fldCharType="separate"/>
      </w:r>
      <w:ins w:id="60" w:author="Leeyoung" w:date="2019-07-08T10:51:00Z">
        <w:r w:rsidR="007E5F26">
          <w:rPr>
            <w:webHidden/>
          </w:rPr>
          <w:t>12</w:t>
        </w:r>
      </w:ins>
      <w:ins w:id="61" w:author="Leeyoung" w:date="2019-07-08T10:47:00Z">
        <w:r>
          <w:rPr>
            <w:webHidden/>
          </w:rPr>
          <w:fldChar w:fldCharType="end"/>
        </w:r>
        <w:r w:rsidRPr="006E61F5">
          <w:rPr>
            <w:rStyle w:val="Hyperlink"/>
          </w:rPr>
          <w:fldChar w:fldCharType="end"/>
        </w:r>
      </w:ins>
    </w:p>
    <w:p w14:paraId="7265FDD7" w14:textId="7864D6E3" w:rsidR="00106297" w:rsidRDefault="00106297">
      <w:pPr>
        <w:pStyle w:val="TOC2"/>
        <w:rPr>
          <w:ins w:id="62" w:author="Leeyoung" w:date="2019-07-08T10:47:00Z"/>
          <w:rFonts w:asciiTheme="minorHAnsi" w:eastAsiaTheme="minorEastAsia" w:hAnsiTheme="minorHAnsi" w:cstheme="minorBidi"/>
          <w:sz w:val="22"/>
          <w:szCs w:val="22"/>
        </w:rPr>
      </w:pPr>
      <w:ins w:id="63" w:author="Leeyoung" w:date="2019-07-08T10:47:00Z">
        <w:r w:rsidRPr="006E61F5">
          <w:rPr>
            <w:rStyle w:val="Hyperlink"/>
          </w:rPr>
          <w:fldChar w:fldCharType="begin"/>
        </w:r>
        <w:r w:rsidRPr="006E61F5">
          <w:rPr>
            <w:rStyle w:val="Hyperlink"/>
          </w:rPr>
          <w:instrText xml:space="preserve"> </w:instrText>
        </w:r>
        <w:r>
          <w:instrText>HYPERLINK \l "_Toc13475253"</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11.2. Informative References</w:t>
        </w:r>
        <w:r>
          <w:rPr>
            <w:webHidden/>
          </w:rPr>
          <w:tab/>
        </w:r>
        <w:r>
          <w:rPr>
            <w:webHidden/>
          </w:rPr>
          <w:fldChar w:fldCharType="begin"/>
        </w:r>
        <w:r>
          <w:rPr>
            <w:webHidden/>
          </w:rPr>
          <w:instrText xml:space="preserve"> PAGEREF _Toc13475253 \h </w:instrText>
        </w:r>
        <w:r>
          <w:rPr>
            <w:webHidden/>
          </w:rPr>
        </w:r>
      </w:ins>
      <w:r>
        <w:rPr>
          <w:webHidden/>
        </w:rPr>
        <w:fldChar w:fldCharType="separate"/>
      </w:r>
      <w:ins w:id="64" w:author="Leeyoung" w:date="2019-07-08T10:51:00Z">
        <w:r w:rsidR="007E5F26">
          <w:rPr>
            <w:webHidden/>
          </w:rPr>
          <w:t>13</w:t>
        </w:r>
      </w:ins>
      <w:ins w:id="65" w:author="Leeyoung" w:date="2019-07-08T10:47:00Z">
        <w:r>
          <w:rPr>
            <w:webHidden/>
          </w:rPr>
          <w:fldChar w:fldCharType="end"/>
        </w:r>
        <w:r w:rsidRPr="006E61F5">
          <w:rPr>
            <w:rStyle w:val="Hyperlink"/>
          </w:rPr>
          <w:fldChar w:fldCharType="end"/>
        </w:r>
      </w:ins>
    </w:p>
    <w:p w14:paraId="4DC812B2" w14:textId="1705E26E" w:rsidR="00106297" w:rsidRDefault="00106297">
      <w:pPr>
        <w:pStyle w:val="TOC1"/>
        <w:rPr>
          <w:ins w:id="66" w:author="Leeyoung" w:date="2019-07-08T10:47:00Z"/>
          <w:rFonts w:asciiTheme="minorHAnsi" w:eastAsiaTheme="minorEastAsia" w:hAnsiTheme="minorHAnsi" w:cstheme="minorBidi"/>
          <w:sz w:val="22"/>
          <w:szCs w:val="22"/>
        </w:rPr>
      </w:pPr>
      <w:ins w:id="67" w:author="Leeyoung" w:date="2019-07-08T10:47:00Z">
        <w:r w:rsidRPr="006E61F5">
          <w:rPr>
            <w:rStyle w:val="Hyperlink"/>
          </w:rPr>
          <w:fldChar w:fldCharType="begin"/>
        </w:r>
        <w:r w:rsidRPr="006E61F5">
          <w:rPr>
            <w:rStyle w:val="Hyperlink"/>
          </w:rPr>
          <w:instrText xml:space="preserve"> </w:instrText>
        </w:r>
        <w:r>
          <w:instrText>HYPERLINK \l "_Toc13475254"</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12. Contributors</w:t>
        </w:r>
        <w:r>
          <w:rPr>
            <w:webHidden/>
          </w:rPr>
          <w:tab/>
        </w:r>
        <w:r>
          <w:rPr>
            <w:webHidden/>
          </w:rPr>
          <w:fldChar w:fldCharType="begin"/>
        </w:r>
        <w:r>
          <w:rPr>
            <w:webHidden/>
          </w:rPr>
          <w:instrText xml:space="preserve"> PAGEREF _Toc13475254 \h </w:instrText>
        </w:r>
        <w:r>
          <w:rPr>
            <w:webHidden/>
          </w:rPr>
        </w:r>
      </w:ins>
      <w:r>
        <w:rPr>
          <w:webHidden/>
        </w:rPr>
        <w:fldChar w:fldCharType="separate"/>
      </w:r>
      <w:ins w:id="68" w:author="Leeyoung" w:date="2019-07-08T10:51:00Z">
        <w:r w:rsidR="007E5F26">
          <w:rPr>
            <w:webHidden/>
          </w:rPr>
          <w:t>13</w:t>
        </w:r>
      </w:ins>
      <w:ins w:id="69" w:author="Leeyoung" w:date="2019-07-08T10:47:00Z">
        <w:r>
          <w:rPr>
            <w:webHidden/>
          </w:rPr>
          <w:fldChar w:fldCharType="end"/>
        </w:r>
        <w:r w:rsidRPr="006E61F5">
          <w:rPr>
            <w:rStyle w:val="Hyperlink"/>
          </w:rPr>
          <w:fldChar w:fldCharType="end"/>
        </w:r>
      </w:ins>
    </w:p>
    <w:p w14:paraId="0F821E98" w14:textId="51F0CD75" w:rsidR="00106297" w:rsidRDefault="00106297">
      <w:pPr>
        <w:pStyle w:val="TOC1"/>
        <w:rPr>
          <w:ins w:id="70" w:author="Leeyoung" w:date="2019-07-08T10:47:00Z"/>
          <w:rFonts w:asciiTheme="minorHAnsi" w:eastAsiaTheme="minorEastAsia" w:hAnsiTheme="minorHAnsi" w:cstheme="minorBidi"/>
          <w:sz w:val="22"/>
          <w:szCs w:val="22"/>
        </w:rPr>
      </w:pPr>
      <w:ins w:id="71" w:author="Leeyoung" w:date="2019-07-08T10:47:00Z">
        <w:r w:rsidRPr="006E61F5">
          <w:rPr>
            <w:rStyle w:val="Hyperlink"/>
          </w:rPr>
          <w:fldChar w:fldCharType="begin"/>
        </w:r>
        <w:r w:rsidRPr="006E61F5">
          <w:rPr>
            <w:rStyle w:val="Hyperlink"/>
          </w:rPr>
          <w:instrText xml:space="preserve"> </w:instrText>
        </w:r>
        <w:r>
          <w:instrText>HYPERLINK \l "_Toc13475255"</w:instrText>
        </w:r>
        <w:r w:rsidRPr="006E61F5">
          <w:rPr>
            <w:rStyle w:val="Hyperlink"/>
          </w:rPr>
          <w:instrText xml:space="preserve"> </w:instrText>
        </w:r>
        <w:r w:rsidRPr="006E61F5">
          <w:rPr>
            <w:rStyle w:val="Hyperlink"/>
          </w:rPr>
        </w:r>
        <w:r w:rsidRPr="006E61F5">
          <w:rPr>
            <w:rStyle w:val="Hyperlink"/>
          </w:rPr>
          <w:fldChar w:fldCharType="separate"/>
        </w:r>
        <w:r w:rsidRPr="006E61F5">
          <w:rPr>
            <w:rStyle w:val="Hyperlink"/>
          </w:rPr>
          <w:t>Authors' Addresses</w:t>
        </w:r>
        <w:r>
          <w:rPr>
            <w:webHidden/>
          </w:rPr>
          <w:tab/>
        </w:r>
        <w:r>
          <w:rPr>
            <w:webHidden/>
          </w:rPr>
          <w:fldChar w:fldCharType="begin"/>
        </w:r>
        <w:r>
          <w:rPr>
            <w:webHidden/>
          </w:rPr>
          <w:instrText xml:space="preserve"> PAGEREF _Toc13475255 \h </w:instrText>
        </w:r>
        <w:r>
          <w:rPr>
            <w:webHidden/>
          </w:rPr>
        </w:r>
      </w:ins>
      <w:r>
        <w:rPr>
          <w:webHidden/>
        </w:rPr>
        <w:fldChar w:fldCharType="separate"/>
      </w:r>
      <w:ins w:id="72" w:author="Leeyoung" w:date="2019-07-08T10:51:00Z">
        <w:r w:rsidR="007E5F26">
          <w:rPr>
            <w:webHidden/>
          </w:rPr>
          <w:t>13</w:t>
        </w:r>
      </w:ins>
      <w:ins w:id="73" w:author="Leeyoung" w:date="2019-07-08T10:47:00Z">
        <w:r>
          <w:rPr>
            <w:webHidden/>
          </w:rPr>
          <w:fldChar w:fldCharType="end"/>
        </w:r>
        <w:r w:rsidRPr="006E61F5">
          <w:rPr>
            <w:rStyle w:val="Hyperlink"/>
          </w:rPr>
          <w:fldChar w:fldCharType="end"/>
        </w:r>
      </w:ins>
    </w:p>
    <w:p w14:paraId="5F9AE380" w14:textId="2450D310" w:rsidR="009C66CF" w:rsidDel="00106297" w:rsidRDefault="009C66CF">
      <w:pPr>
        <w:pStyle w:val="TOC1"/>
        <w:rPr>
          <w:del w:id="74" w:author="Leeyoung" w:date="2019-07-08T10:47:00Z"/>
          <w:rFonts w:asciiTheme="minorHAnsi" w:eastAsiaTheme="minorEastAsia" w:hAnsiTheme="minorHAnsi" w:cstheme="minorBidi"/>
          <w:sz w:val="22"/>
          <w:szCs w:val="22"/>
        </w:rPr>
      </w:pPr>
      <w:del w:id="75" w:author="Leeyoung" w:date="2019-07-08T10:47:00Z">
        <w:r w:rsidRPr="00106297" w:rsidDel="00106297">
          <w:lastRenderedPageBreak/>
          <w:delText>1. Introduction</w:delText>
        </w:r>
        <w:r w:rsidDel="00106297">
          <w:rPr>
            <w:webHidden/>
          </w:rPr>
          <w:tab/>
        </w:r>
      </w:del>
      <w:del w:id="76" w:author="Leeyoung" w:date="2019-07-03T16:52:00Z">
        <w:r w:rsidDel="00F7733A">
          <w:rPr>
            <w:webHidden/>
          </w:rPr>
          <w:delText>3</w:delText>
        </w:r>
      </w:del>
    </w:p>
    <w:p w14:paraId="54167C7E" w14:textId="4BBDD92A" w:rsidR="009C66CF" w:rsidDel="00106297" w:rsidRDefault="009C66CF">
      <w:pPr>
        <w:pStyle w:val="TOC2"/>
        <w:rPr>
          <w:del w:id="77" w:author="Leeyoung" w:date="2019-07-08T10:47:00Z"/>
          <w:rFonts w:asciiTheme="minorHAnsi" w:eastAsiaTheme="minorEastAsia" w:hAnsiTheme="minorHAnsi" w:cstheme="minorBidi"/>
          <w:sz w:val="22"/>
          <w:szCs w:val="22"/>
        </w:rPr>
      </w:pPr>
      <w:del w:id="78" w:author="Leeyoung" w:date="2019-07-08T10:47:00Z">
        <w:r w:rsidRPr="00106297" w:rsidDel="00106297">
          <w:delText>1.1. Requirements Language</w:delText>
        </w:r>
        <w:r w:rsidDel="00106297">
          <w:rPr>
            <w:webHidden/>
          </w:rPr>
          <w:tab/>
        </w:r>
      </w:del>
      <w:del w:id="79" w:author="Leeyoung" w:date="2019-07-03T16:52:00Z">
        <w:r w:rsidDel="00F7733A">
          <w:rPr>
            <w:webHidden/>
          </w:rPr>
          <w:delText>4</w:delText>
        </w:r>
      </w:del>
    </w:p>
    <w:p w14:paraId="7DB2C330" w14:textId="4D40FD9E" w:rsidR="009C66CF" w:rsidDel="00106297" w:rsidRDefault="009C66CF">
      <w:pPr>
        <w:pStyle w:val="TOC1"/>
        <w:rPr>
          <w:del w:id="80" w:author="Leeyoung" w:date="2019-07-08T10:47:00Z"/>
          <w:rFonts w:asciiTheme="minorHAnsi" w:eastAsiaTheme="minorEastAsia" w:hAnsiTheme="minorHAnsi" w:cstheme="minorBidi"/>
          <w:sz w:val="22"/>
          <w:szCs w:val="22"/>
        </w:rPr>
      </w:pPr>
      <w:del w:id="81" w:author="Leeyoung" w:date="2019-07-08T10:47:00Z">
        <w:r w:rsidRPr="00106297" w:rsidDel="00106297">
          <w:delText>2. IETF ACTN Virtual Network Slicing Service Model</w:delText>
        </w:r>
        <w:r w:rsidDel="00106297">
          <w:rPr>
            <w:webHidden/>
          </w:rPr>
          <w:tab/>
        </w:r>
      </w:del>
      <w:del w:id="82" w:author="Leeyoung" w:date="2019-07-03T16:52:00Z">
        <w:r w:rsidDel="00F7733A">
          <w:rPr>
            <w:webHidden/>
          </w:rPr>
          <w:delText>4</w:delText>
        </w:r>
      </w:del>
    </w:p>
    <w:p w14:paraId="4DF70B56" w14:textId="514E7CAD" w:rsidR="009C66CF" w:rsidDel="00106297" w:rsidRDefault="009C66CF">
      <w:pPr>
        <w:pStyle w:val="TOC1"/>
        <w:rPr>
          <w:del w:id="83" w:author="Leeyoung" w:date="2019-07-08T10:47:00Z"/>
          <w:rFonts w:asciiTheme="minorHAnsi" w:eastAsiaTheme="minorEastAsia" w:hAnsiTheme="minorHAnsi" w:cstheme="minorBidi"/>
          <w:sz w:val="22"/>
          <w:szCs w:val="22"/>
        </w:rPr>
      </w:pPr>
      <w:del w:id="84" w:author="Leeyoung" w:date="2019-07-08T10:47:00Z">
        <w:r w:rsidRPr="00106297" w:rsidDel="00106297">
          <w:delText>3. 3GPP 5G Network Architecture</w:delText>
        </w:r>
        <w:r w:rsidDel="00106297">
          <w:rPr>
            <w:webHidden/>
          </w:rPr>
          <w:tab/>
        </w:r>
      </w:del>
      <w:del w:id="85" w:author="Leeyoung" w:date="2019-07-03T16:52:00Z">
        <w:r w:rsidDel="00F7733A">
          <w:rPr>
            <w:webHidden/>
          </w:rPr>
          <w:delText>5</w:delText>
        </w:r>
      </w:del>
    </w:p>
    <w:p w14:paraId="197AC8AC" w14:textId="4B11D05D" w:rsidR="009C66CF" w:rsidDel="00106297" w:rsidRDefault="009C66CF">
      <w:pPr>
        <w:pStyle w:val="TOC1"/>
        <w:rPr>
          <w:del w:id="86" w:author="Leeyoung" w:date="2019-07-08T10:47:00Z"/>
          <w:rFonts w:asciiTheme="minorHAnsi" w:eastAsiaTheme="minorEastAsia" w:hAnsiTheme="minorHAnsi" w:cstheme="minorBidi"/>
          <w:sz w:val="22"/>
          <w:szCs w:val="22"/>
        </w:rPr>
      </w:pPr>
      <w:del w:id="87" w:author="Leeyoung" w:date="2019-07-08T10:47:00Z">
        <w:r w:rsidRPr="00106297" w:rsidDel="00106297">
          <w:delText>4. Transport Network Provisioning</w:delText>
        </w:r>
        <w:r w:rsidDel="00106297">
          <w:rPr>
            <w:webHidden/>
          </w:rPr>
          <w:tab/>
        </w:r>
      </w:del>
      <w:del w:id="88" w:author="Leeyoung" w:date="2019-07-03T16:52:00Z">
        <w:r w:rsidDel="00F7733A">
          <w:rPr>
            <w:webHidden/>
          </w:rPr>
          <w:delText>7</w:delText>
        </w:r>
      </w:del>
    </w:p>
    <w:p w14:paraId="16712D94" w14:textId="05735F9F" w:rsidR="009C66CF" w:rsidDel="00106297" w:rsidRDefault="009C66CF">
      <w:pPr>
        <w:pStyle w:val="TOC2"/>
        <w:rPr>
          <w:del w:id="89" w:author="Leeyoung" w:date="2019-07-08T10:47:00Z"/>
          <w:rFonts w:asciiTheme="minorHAnsi" w:eastAsiaTheme="minorEastAsia" w:hAnsiTheme="minorHAnsi" w:cstheme="minorBidi"/>
          <w:sz w:val="22"/>
          <w:szCs w:val="22"/>
        </w:rPr>
      </w:pPr>
      <w:del w:id="90" w:author="Leeyoung" w:date="2019-07-08T10:47:00Z">
        <w:r w:rsidRPr="00106297" w:rsidDel="00106297">
          <w:delText>4.1. Transport Provisioning</w:delText>
        </w:r>
        <w:r w:rsidDel="00106297">
          <w:rPr>
            <w:webHidden/>
          </w:rPr>
          <w:tab/>
        </w:r>
      </w:del>
      <w:del w:id="91" w:author="Leeyoung" w:date="2019-07-03T16:52:00Z">
        <w:r w:rsidDel="00F7733A">
          <w:rPr>
            <w:webHidden/>
          </w:rPr>
          <w:delText>7</w:delText>
        </w:r>
      </w:del>
    </w:p>
    <w:p w14:paraId="0EEE37FF" w14:textId="36281674" w:rsidR="009C66CF" w:rsidDel="00106297" w:rsidRDefault="009C66CF">
      <w:pPr>
        <w:pStyle w:val="TOC2"/>
        <w:rPr>
          <w:del w:id="92" w:author="Leeyoung" w:date="2019-07-08T10:47:00Z"/>
          <w:rFonts w:asciiTheme="minorHAnsi" w:eastAsiaTheme="minorEastAsia" w:hAnsiTheme="minorHAnsi" w:cstheme="minorBidi"/>
          <w:sz w:val="22"/>
          <w:szCs w:val="22"/>
        </w:rPr>
      </w:pPr>
      <w:del w:id="93" w:author="Leeyoung" w:date="2019-07-08T10:47:00Z">
        <w:r w:rsidRPr="00106297" w:rsidDel="00106297">
          <w:delText>4.2. Mobile Transport Network Context</w:delText>
        </w:r>
        <w:r w:rsidDel="00106297">
          <w:rPr>
            <w:webHidden/>
          </w:rPr>
          <w:tab/>
        </w:r>
      </w:del>
      <w:del w:id="94" w:author="Leeyoung" w:date="2019-07-03T16:52:00Z">
        <w:r w:rsidDel="00F7733A">
          <w:rPr>
            <w:webHidden/>
          </w:rPr>
          <w:delText>8</w:delText>
        </w:r>
      </w:del>
    </w:p>
    <w:p w14:paraId="63E6F213" w14:textId="3AF222C1" w:rsidR="009C66CF" w:rsidDel="00106297" w:rsidRDefault="009C66CF">
      <w:pPr>
        <w:pStyle w:val="TOC1"/>
        <w:rPr>
          <w:del w:id="95" w:author="Leeyoung" w:date="2019-07-08T10:47:00Z"/>
          <w:rFonts w:asciiTheme="minorHAnsi" w:eastAsiaTheme="minorEastAsia" w:hAnsiTheme="minorHAnsi" w:cstheme="minorBidi"/>
          <w:sz w:val="22"/>
          <w:szCs w:val="22"/>
        </w:rPr>
      </w:pPr>
      <w:del w:id="96" w:author="Leeyoung" w:date="2019-07-08T10:47:00Z">
        <w:r w:rsidRPr="00106297" w:rsidDel="00106297">
          <w:delText>5. Federated Orchestration and Controller Functions</w:delText>
        </w:r>
        <w:r w:rsidDel="00106297">
          <w:rPr>
            <w:webHidden/>
          </w:rPr>
          <w:tab/>
        </w:r>
      </w:del>
      <w:del w:id="97" w:author="Leeyoung" w:date="2019-07-03T16:52:00Z">
        <w:r w:rsidDel="00F7733A">
          <w:rPr>
            <w:webHidden/>
          </w:rPr>
          <w:delText>8</w:delText>
        </w:r>
      </w:del>
    </w:p>
    <w:p w14:paraId="2DE1A4D6" w14:textId="762C0BF2" w:rsidR="009C66CF" w:rsidDel="00106297" w:rsidRDefault="009C66CF">
      <w:pPr>
        <w:pStyle w:val="TOC1"/>
        <w:rPr>
          <w:del w:id="98" w:author="Leeyoung" w:date="2019-07-08T10:47:00Z"/>
          <w:rFonts w:asciiTheme="minorHAnsi" w:eastAsiaTheme="minorEastAsia" w:hAnsiTheme="minorHAnsi" w:cstheme="minorBidi"/>
          <w:sz w:val="22"/>
          <w:szCs w:val="22"/>
        </w:rPr>
      </w:pPr>
      <w:del w:id="99" w:author="Leeyoung" w:date="2019-07-08T10:47:00Z">
        <w:r w:rsidRPr="00106297" w:rsidDel="00106297">
          <w:delText>6. Network Programming Function Over Data Plane</w:delText>
        </w:r>
        <w:r w:rsidDel="00106297">
          <w:rPr>
            <w:webHidden/>
          </w:rPr>
          <w:tab/>
        </w:r>
      </w:del>
      <w:del w:id="100" w:author="Leeyoung" w:date="2019-07-03T16:52:00Z">
        <w:r w:rsidDel="00F7733A">
          <w:rPr>
            <w:webHidden/>
          </w:rPr>
          <w:delText>9</w:delText>
        </w:r>
      </w:del>
    </w:p>
    <w:p w14:paraId="447D68BA" w14:textId="12D327D8" w:rsidR="009C66CF" w:rsidDel="00106297" w:rsidRDefault="009C66CF">
      <w:pPr>
        <w:pStyle w:val="TOC1"/>
        <w:rPr>
          <w:del w:id="101" w:author="Leeyoung" w:date="2019-07-08T10:47:00Z"/>
          <w:rFonts w:asciiTheme="minorHAnsi" w:eastAsiaTheme="minorEastAsia" w:hAnsiTheme="minorHAnsi" w:cstheme="minorBidi"/>
          <w:sz w:val="22"/>
          <w:szCs w:val="22"/>
        </w:rPr>
      </w:pPr>
      <w:del w:id="102" w:author="Leeyoung" w:date="2019-07-08T10:47:00Z">
        <w:r w:rsidRPr="00106297" w:rsidDel="00106297">
          <w:delText>7. Scalability Considerations</w:delText>
        </w:r>
        <w:r w:rsidDel="00106297">
          <w:rPr>
            <w:webHidden/>
          </w:rPr>
          <w:tab/>
        </w:r>
      </w:del>
      <w:del w:id="103" w:author="Leeyoung" w:date="2019-07-03T16:52:00Z">
        <w:r w:rsidDel="00F7733A">
          <w:rPr>
            <w:webHidden/>
          </w:rPr>
          <w:delText>11</w:delText>
        </w:r>
      </w:del>
    </w:p>
    <w:p w14:paraId="1A27903F" w14:textId="49AC56B8" w:rsidR="009C66CF" w:rsidDel="00106297" w:rsidRDefault="009C66CF">
      <w:pPr>
        <w:pStyle w:val="TOC1"/>
        <w:rPr>
          <w:del w:id="104" w:author="Leeyoung" w:date="2019-07-08T10:47:00Z"/>
          <w:rFonts w:asciiTheme="minorHAnsi" w:eastAsiaTheme="minorEastAsia" w:hAnsiTheme="minorHAnsi" w:cstheme="minorBidi"/>
          <w:sz w:val="22"/>
          <w:szCs w:val="22"/>
        </w:rPr>
      </w:pPr>
      <w:del w:id="105" w:author="Leeyoung" w:date="2019-07-08T10:47:00Z">
        <w:r w:rsidRPr="00106297" w:rsidDel="00106297">
          <w:delText>8. Summary</w:delText>
        </w:r>
        <w:r w:rsidDel="00106297">
          <w:rPr>
            <w:webHidden/>
          </w:rPr>
          <w:tab/>
        </w:r>
      </w:del>
      <w:del w:id="106" w:author="Leeyoung" w:date="2019-07-03T16:52:00Z">
        <w:r w:rsidDel="00F7733A">
          <w:rPr>
            <w:webHidden/>
          </w:rPr>
          <w:delText>11</w:delText>
        </w:r>
      </w:del>
    </w:p>
    <w:p w14:paraId="7AD59135" w14:textId="7387B518" w:rsidR="009C66CF" w:rsidDel="00106297" w:rsidRDefault="009C66CF">
      <w:pPr>
        <w:pStyle w:val="TOC1"/>
        <w:rPr>
          <w:del w:id="107" w:author="Leeyoung" w:date="2019-07-08T10:47:00Z"/>
          <w:rFonts w:asciiTheme="minorHAnsi" w:eastAsiaTheme="minorEastAsia" w:hAnsiTheme="minorHAnsi" w:cstheme="minorBidi"/>
          <w:sz w:val="22"/>
          <w:szCs w:val="22"/>
        </w:rPr>
      </w:pPr>
      <w:del w:id="108" w:author="Leeyoung" w:date="2019-07-08T10:47:00Z">
        <w:r w:rsidRPr="00106297" w:rsidDel="00106297">
          <w:delText>9. Security Considerations</w:delText>
        </w:r>
        <w:r w:rsidDel="00106297">
          <w:rPr>
            <w:webHidden/>
          </w:rPr>
          <w:tab/>
        </w:r>
      </w:del>
      <w:del w:id="109" w:author="Leeyoung" w:date="2019-07-03T16:52:00Z">
        <w:r w:rsidDel="00F7733A">
          <w:rPr>
            <w:webHidden/>
          </w:rPr>
          <w:delText>11</w:delText>
        </w:r>
      </w:del>
    </w:p>
    <w:p w14:paraId="6E3093AA" w14:textId="383B5B45" w:rsidR="009C66CF" w:rsidDel="00106297" w:rsidRDefault="009C66CF">
      <w:pPr>
        <w:pStyle w:val="TOC1"/>
        <w:rPr>
          <w:del w:id="110" w:author="Leeyoung" w:date="2019-07-08T10:47:00Z"/>
          <w:rFonts w:asciiTheme="minorHAnsi" w:eastAsiaTheme="minorEastAsia" w:hAnsiTheme="minorHAnsi" w:cstheme="minorBidi"/>
          <w:sz w:val="22"/>
          <w:szCs w:val="22"/>
        </w:rPr>
      </w:pPr>
      <w:del w:id="111" w:author="Leeyoung" w:date="2019-07-08T10:47:00Z">
        <w:r w:rsidRPr="00106297" w:rsidDel="00106297">
          <w:delText>10. IANA Considerations</w:delText>
        </w:r>
        <w:r w:rsidDel="00106297">
          <w:rPr>
            <w:webHidden/>
          </w:rPr>
          <w:tab/>
        </w:r>
      </w:del>
      <w:del w:id="112" w:author="Leeyoung" w:date="2019-07-03T16:52:00Z">
        <w:r w:rsidDel="00F7733A">
          <w:rPr>
            <w:webHidden/>
          </w:rPr>
          <w:delText>12</w:delText>
        </w:r>
      </w:del>
    </w:p>
    <w:p w14:paraId="589DD2DF" w14:textId="58294227" w:rsidR="009C66CF" w:rsidDel="00106297" w:rsidRDefault="009C66CF">
      <w:pPr>
        <w:pStyle w:val="TOC1"/>
        <w:rPr>
          <w:del w:id="113" w:author="Leeyoung" w:date="2019-07-08T10:47:00Z"/>
          <w:rFonts w:asciiTheme="minorHAnsi" w:eastAsiaTheme="minorEastAsia" w:hAnsiTheme="minorHAnsi" w:cstheme="minorBidi"/>
          <w:sz w:val="22"/>
          <w:szCs w:val="22"/>
        </w:rPr>
      </w:pPr>
      <w:del w:id="114" w:author="Leeyoung" w:date="2019-07-08T10:47:00Z">
        <w:r w:rsidRPr="00106297" w:rsidDel="00106297">
          <w:delText>11. Acknowledgements</w:delText>
        </w:r>
        <w:r w:rsidDel="00106297">
          <w:rPr>
            <w:webHidden/>
          </w:rPr>
          <w:tab/>
        </w:r>
      </w:del>
      <w:del w:id="115" w:author="Leeyoung" w:date="2019-07-03T16:52:00Z">
        <w:r w:rsidDel="00F7733A">
          <w:rPr>
            <w:webHidden/>
          </w:rPr>
          <w:delText>12</w:delText>
        </w:r>
      </w:del>
    </w:p>
    <w:p w14:paraId="39AFA76E" w14:textId="41DBB513" w:rsidR="009C66CF" w:rsidDel="00106297" w:rsidRDefault="009C66CF">
      <w:pPr>
        <w:pStyle w:val="TOC1"/>
        <w:rPr>
          <w:del w:id="116" w:author="Leeyoung" w:date="2019-07-08T10:47:00Z"/>
          <w:rFonts w:asciiTheme="minorHAnsi" w:eastAsiaTheme="minorEastAsia" w:hAnsiTheme="minorHAnsi" w:cstheme="minorBidi"/>
          <w:sz w:val="22"/>
          <w:szCs w:val="22"/>
        </w:rPr>
      </w:pPr>
      <w:del w:id="117" w:author="Leeyoung" w:date="2019-07-08T10:47:00Z">
        <w:r w:rsidRPr="00106297" w:rsidDel="00106297">
          <w:delText>12. References</w:delText>
        </w:r>
        <w:r w:rsidDel="00106297">
          <w:rPr>
            <w:webHidden/>
          </w:rPr>
          <w:tab/>
        </w:r>
      </w:del>
      <w:del w:id="118" w:author="Leeyoung" w:date="2019-07-03T16:52:00Z">
        <w:r w:rsidDel="00F7733A">
          <w:rPr>
            <w:webHidden/>
          </w:rPr>
          <w:delText>12</w:delText>
        </w:r>
      </w:del>
    </w:p>
    <w:p w14:paraId="22B6E873" w14:textId="24BE6AC1" w:rsidR="009C66CF" w:rsidDel="00106297" w:rsidRDefault="009C66CF">
      <w:pPr>
        <w:pStyle w:val="TOC2"/>
        <w:rPr>
          <w:del w:id="119" w:author="Leeyoung" w:date="2019-07-08T10:47:00Z"/>
          <w:rFonts w:asciiTheme="minorHAnsi" w:eastAsiaTheme="minorEastAsia" w:hAnsiTheme="minorHAnsi" w:cstheme="minorBidi"/>
          <w:sz w:val="22"/>
          <w:szCs w:val="22"/>
        </w:rPr>
      </w:pPr>
      <w:del w:id="120" w:author="Leeyoung" w:date="2019-07-08T10:47:00Z">
        <w:r w:rsidRPr="00106297" w:rsidDel="00106297">
          <w:delText>12.1. Normative References</w:delText>
        </w:r>
        <w:r w:rsidDel="00106297">
          <w:rPr>
            <w:webHidden/>
          </w:rPr>
          <w:tab/>
        </w:r>
      </w:del>
      <w:del w:id="121" w:author="Leeyoung" w:date="2019-07-03T16:52:00Z">
        <w:r w:rsidDel="00F7733A">
          <w:rPr>
            <w:webHidden/>
          </w:rPr>
          <w:delText>12</w:delText>
        </w:r>
      </w:del>
    </w:p>
    <w:p w14:paraId="5E00542D" w14:textId="38122137" w:rsidR="009C66CF" w:rsidDel="00106297" w:rsidRDefault="009C66CF">
      <w:pPr>
        <w:pStyle w:val="TOC2"/>
        <w:rPr>
          <w:del w:id="122" w:author="Leeyoung" w:date="2019-07-08T10:47:00Z"/>
          <w:rFonts w:asciiTheme="minorHAnsi" w:eastAsiaTheme="minorEastAsia" w:hAnsiTheme="minorHAnsi" w:cstheme="minorBidi"/>
          <w:sz w:val="22"/>
          <w:szCs w:val="22"/>
        </w:rPr>
      </w:pPr>
      <w:del w:id="123" w:author="Leeyoung" w:date="2019-07-08T10:47:00Z">
        <w:r w:rsidRPr="00106297" w:rsidDel="00106297">
          <w:delText>12.2. Informative References</w:delText>
        </w:r>
        <w:r w:rsidDel="00106297">
          <w:rPr>
            <w:webHidden/>
          </w:rPr>
          <w:tab/>
        </w:r>
      </w:del>
      <w:del w:id="124" w:author="Leeyoung" w:date="2019-07-03T16:52:00Z">
        <w:r w:rsidDel="00F7733A">
          <w:rPr>
            <w:webHidden/>
          </w:rPr>
          <w:delText>13</w:delText>
        </w:r>
      </w:del>
    </w:p>
    <w:p w14:paraId="4DAA185D" w14:textId="2A91102D" w:rsidR="009C66CF" w:rsidDel="00106297" w:rsidRDefault="009C66CF">
      <w:pPr>
        <w:pStyle w:val="TOC1"/>
        <w:rPr>
          <w:del w:id="125" w:author="Leeyoung" w:date="2019-07-08T10:47:00Z"/>
          <w:rFonts w:asciiTheme="minorHAnsi" w:eastAsiaTheme="minorEastAsia" w:hAnsiTheme="minorHAnsi" w:cstheme="minorBidi"/>
          <w:sz w:val="22"/>
          <w:szCs w:val="22"/>
        </w:rPr>
      </w:pPr>
      <w:del w:id="126" w:author="Leeyoung" w:date="2019-07-08T10:47:00Z">
        <w:r w:rsidRPr="00106297" w:rsidDel="00106297">
          <w:delText>13. Contributors</w:delText>
        </w:r>
        <w:r w:rsidDel="00106297">
          <w:rPr>
            <w:webHidden/>
          </w:rPr>
          <w:tab/>
        </w:r>
      </w:del>
      <w:del w:id="127" w:author="Leeyoung" w:date="2019-07-03T16:52:00Z">
        <w:r w:rsidDel="00F7733A">
          <w:rPr>
            <w:webHidden/>
          </w:rPr>
          <w:delText>13</w:delText>
        </w:r>
      </w:del>
    </w:p>
    <w:p w14:paraId="117595B5" w14:textId="1A2655FB" w:rsidR="009C66CF" w:rsidDel="00106297" w:rsidRDefault="009C66CF">
      <w:pPr>
        <w:pStyle w:val="TOC1"/>
        <w:rPr>
          <w:del w:id="128" w:author="Leeyoung" w:date="2019-07-08T10:47:00Z"/>
          <w:rFonts w:asciiTheme="minorHAnsi" w:eastAsiaTheme="minorEastAsia" w:hAnsiTheme="minorHAnsi" w:cstheme="minorBidi"/>
          <w:sz w:val="22"/>
          <w:szCs w:val="22"/>
        </w:rPr>
      </w:pPr>
      <w:del w:id="129" w:author="Leeyoung" w:date="2019-07-08T10:47:00Z">
        <w:r w:rsidRPr="00106297" w:rsidDel="00106297">
          <w:delText>Authors' Addresses</w:delText>
        </w:r>
        <w:r w:rsidDel="00106297">
          <w:rPr>
            <w:webHidden/>
          </w:rPr>
          <w:tab/>
        </w:r>
      </w:del>
      <w:del w:id="130" w:author="Leeyoung" w:date="2019-07-03T16:52:00Z">
        <w:r w:rsidDel="00F7733A">
          <w:rPr>
            <w:webHidden/>
          </w:rPr>
          <w:delText>13</w:delText>
        </w:r>
      </w:del>
    </w:p>
    <w:p w14:paraId="3345DFAE" w14:textId="77777777" w:rsidR="00DA671C" w:rsidRPr="00891BA3" w:rsidRDefault="004277F8" w:rsidP="00754C3F">
      <w:pPr>
        <w:pStyle w:val="TOC1"/>
        <w:spacing w:line="240" w:lineRule="exact"/>
      </w:pPr>
      <w:r w:rsidRPr="00891BA3">
        <w:fldChar w:fldCharType="end"/>
      </w:r>
    </w:p>
    <w:p w14:paraId="1AA2EF87" w14:textId="77777777" w:rsidR="00DA671C" w:rsidRDefault="00DA671C" w:rsidP="00754C3F">
      <w:pPr>
        <w:pStyle w:val="Heading1"/>
        <w:spacing w:line="240" w:lineRule="exact"/>
        <w:ind w:left="432"/>
        <w:rPr>
          <w:rStyle w:val="SubtleEmphasis"/>
          <w:i w:val="0"/>
          <w:iCs w:val="0"/>
          <w:color w:val="auto"/>
        </w:rPr>
      </w:pPr>
      <w:bookmarkStart w:id="131" w:name="_Toc13475238"/>
      <w:r w:rsidRPr="001833E4">
        <w:rPr>
          <w:rStyle w:val="SubtleEmphasis"/>
          <w:i w:val="0"/>
          <w:iCs w:val="0"/>
          <w:color w:val="auto"/>
        </w:rPr>
        <w:t>Introduction</w:t>
      </w:r>
      <w:bookmarkEnd w:id="131"/>
    </w:p>
    <w:p w14:paraId="1773D20C" w14:textId="77777777" w:rsidR="00923725" w:rsidRPr="00923725" w:rsidRDefault="00923725" w:rsidP="00754C3F">
      <w:pPr>
        <w:spacing w:line="240" w:lineRule="exact"/>
      </w:pPr>
    </w:p>
    <w:p w14:paraId="1BCD9CEB" w14:textId="539FCDD7" w:rsidR="00622B5D" w:rsidRDefault="00DB31DE" w:rsidP="00622B5D">
      <w:r>
        <w:t>ACTN</w:t>
      </w:r>
      <w:r w:rsidR="00622B5D" w:rsidRPr="00E0139C">
        <w:t xml:space="preserve"> </w:t>
      </w:r>
      <w:r w:rsidR="00622B5D">
        <w:t xml:space="preserve">framework </w:t>
      </w:r>
      <w:r w:rsidR="00622B5D" w:rsidRPr="00E0139C">
        <w:t xml:space="preserve">defines </w:t>
      </w:r>
      <w:r w:rsidR="00622B5D">
        <w:t xml:space="preserve">the </w:t>
      </w:r>
      <w:r w:rsidR="00622B5D" w:rsidRPr="00E0139C">
        <w:t xml:space="preserve">requirements, use cases, </w:t>
      </w:r>
      <w:r w:rsidR="00622B5D">
        <w:t xml:space="preserve">and an SDN-based architecture, relying on the concepts of </w:t>
      </w:r>
      <w:r w:rsidR="00622B5D" w:rsidRPr="00E0139C">
        <w:t xml:space="preserve">network and service abstraction, detaching the network and service control from </w:t>
      </w:r>
      <w:r w:rsidR="00622B5D">
        <w:t xml:space="preserve">the </w:t>
      </w:r>
      <w:r w:rsidR="00622B5D" w:rsidRPr="00E0139C">
        <w:t>underlying data plane</w:t>
      </w:r>
      <w:r w:rsidR="00622B5D">
        <w:t>. ACTN</w:t>
      </w:r>
      <w:r w:rsidR="00622B5D" w:rsidRPr="00E0139C">
        <w:t xml:space="preserve"> architecture </w:t>
      </w:r>
      <w:r w:rsidR="00622B5D">
        <w:t>encompasses Provisioning</w:t>
      </w:r>
      <w:r w:rsidR="00622B5D" w:rsidRPr="00E0139C">
        <w:t xml:space="preserve"> Network Controllers (PNCs), responsible for specific technology and administrative domains, </w:t>
      </w:r>
      <w:r w:rsidR="00622B5D">
        <w:t xml:space="preserve">orchestrated by </w:t>
      </w:r>
      <w:r w:rsidR="00622B5D" w:rsidRPr="00E0139C">
        <w:t>Multi-Domain Service Coordinator (MD</w:t>
      </w:r>
      <w:r w:rsidR="00622B5D">
        <w:t>S</w:t>
      </w:r>
      <w:r w:rsidR="00622B5D" w:rsidRPr="00E0139C">
        <w:t>C)</w:t>
      </w:r>
      <w:r>
        <w:t>,</w:t>
      </w:r>
      <w:r w:rsidR="00622B5D">
        <w:t xml:space="preserve"> which, in turn, enables </w:t>
      </w:r>
      <w:r w:rsidR="00622B5D" w:rsidRPr="00E0139C">
        <w:t xml:space="preserve">underlay transport resources to be abstracted and virtual network instances to </w:t>
      </w:r>
      <w:proofErr w:type="gramStart"/>
      <w:r w:rsidR="00622B5D" w:rsidRPr="00E0139C">
        <w:t>be allocated</w:t>
      </w:r>
      <w:proofErr w:type="gramEnd"/>
      <w:r w:rsidR="00622B5D" w:rsidRPr="00E0139C">
        <w:t xml:space="preserve"> to customers and applications, </w:t>
      </w:r>
      <w:r w:rsidR="00622B5D">
        <w:t xml:space="preserve">under the control of a </w:t>
      </w:r>
      <w:r w:rsidR="00622B5D" w:rsidRPr="00E0139C">
        <w:t>Customer Network Controller</w:t>
      </w:r>
      <w:r w:rsidR="00DC7D24">
        <w:t xml:space="preserve"> (CNC) [RFC8453]</w:t>
      </w:r>
      <w:r w:rsidR="00622B5D">
        <w:t xml:space="preserve">. </w:t>
      </w:r>
    </w:p>
    <w:p w14:paraId="3A099B91" w14:textId="77777777" w:rsidR="00622B5D" w:rsidRDefault="00622B5D" w:rsidP="00622B5D"/>
    <w:p w14:paraId="1ECC6602" w14:textId="03748561" w:rsidR="00DC7D24" w:rsidRDefault="00622B5D" w:rsidP="00622B5D">
      <w:r>
        <w:t xml:space="preserve">A network slice </w:t>
      </w:r>
      <w:proofErr w:type="gramStart"/>
      <w:r>
        <w:t>is defined</w:t>
      </w:r>
      <w:proofErr w:type="gramEnd"/>
      <w:r>
        <w:t xml:space="preserve"> by 3GPP as an end</w:t>
      </w:r>
      <w:r w:rsidR="00F7733A">
        <w:t>-</w:t>
      </w:r>
      <w:r>
        <w:t>to</w:t>
      </w:r>
      <w:r w:rsidR="00F7733A">
        <w:t>-</w:t>
      </w:r>
      <w:r>
        <w:t>end logical network comprising a set of managed res</w:t>
      </w:r>
      <w:r w:rsidR="00DC7D24">
        <w:t>ources and network functions [</w:t>
      </w:r>
      <w:r w:rsidR="00DC7D24" w:rsidRPr="006F692B">
        <w:t>3GPP TS 28.531</w:t>
      </w:r>
      <w:r>
        <w:t xml:space="preserve">]. </w:t>
      </w:r>
      <w:proofErr w:type="gramStart"/>
      <w:r>
        <w:t>Its definition and deployment starts from the RAN (Radio Access Network) and packet core, but in order to guarantee end to end SLAs (Service Level Agreements) and KPIs (Key Performance Indicators) especially for applications that require strict latency and bandwidth guarantee, the transport network also plays an important role and needs to be sliced as part of services bound to the different slices.</w:t>
      </w:r>
      <w:proofErr w:type="gramEnd"/>
      <w:r>
        <w:t xml:space="preserve"> </w:t>
      </w:r>
    </w:p>
    <w:p w14:paraId="62B1C6BB" w14:textId="77777777" w:rsidR="00DC7D24" w:rsidRDefault="00DC7D24" w:rsidP="00622B5D"/>
    <w:p w14:paraId="183AE910" w14:textId="108585ED" w:rsidR="00FF1C6B" w:rsidRDefault="00622B5D" w:rsidP="0055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However, it is not easy for </w:t>
      </w:r>
      <w:r w:rsidR="001B2BDE">
        <w:t xml:space="preserve">mobile network </w:t>
      </w:r>
      <w:r>
        <w:t>clients to interface directly with transport networks [</w:t>
      </w:r>
      <w:r w:rsidR="00DC7D24">
        <w:t>Transport-Slicing</w:t>
      </w:r>
      <w:r>
        <w:t>].</w:t>
      </w:r>
      <w:r w:rsidR="0055796C">
        <w:t xml:space="preserve"> </w:t>
      </w:r>
      <w:r w:rsidR="0055796C" w:rsidRPr="0055796C">
        <w:t xml:space="preserve">Current </w:t>
      </w:r>
      <w:r w:rsidR="0055796C">
        <w:t xml:space="preserve">GSMA </w:t>
      </w:r>
      <w:r w:rsidR="0055796C" w:rsidRPr="0055796C">
        <w:t>guidelines for interconnection with</w:t>
      </w:r>
      <w:r w:rsidR="0055796C">
        <w:t xml:space="preserve"> </w:t>
      </w:r>
      <w:r w:rsidR="0055796C" w:rsidRPr="0055796C">
        <w:t>transport networks [IR.34-GSMA] provide an application mapping into</w:t>
      </w:r>
      <w:r w:rsidR="0055796C">
        <w:t xml:space="preserve"> </w:t>
      </w:r>
      <w:r w:rsidR="0055796C" w:rsidRPr="0055796C">
        <w:t>DSCP.  However, apart from problems with classification of encrypted</w:t>
      </w:r>
      <w:r w:rsidR="0055796C">
        <w:t xml:space="preserve"> </w:t>
      </w:r>
      <w:r w:rsidR="0055796C" w:rsidRPr="0055796C">
        <w:t>packets, these recommendations do not take into consideration other</w:t>
      </w:r>
      <w:r w:rsidR="0055796C">
        <w:t xml:space="preserve"> </w:t>
      </w:r>
      <w:r w:rsidR="0055796C" w:rsidRPr="0055796C">
        <w:t>aspects in slicing like isolation, protection and</w:t>
      </w:r>
      <w:r w:rsidR="0055796C">
        <w:t xml:space="preserve"> </w:t>
      </w:r>
      <w:r w:rsidR="0055796C" w:rsidRPr="0055796C">
        <w:t>replication.</w:t>
      </w:r>
      <w:r w:rsidR="0055796C">
        <w:t xml:space="preserve"> </w:t>
      </w:r>
      <w:r w:rsidR="001B2BDE">
        <w:t xml:space="preserve">For example, </w:t>
      </w:r>
      <w:r w:rsidR="009E3C91">
        <w:t xml:space="preserve">during a PDU session setup the 3GPP control plane selects a </w:t>
      </w:r>
      <w:r w:rsidR="0055796C">
        <w:t>3GPP</w:t>
      </w:r>
      <w:r w:rsidR="009E3C91">
        <w:t xml:space="preserve"> slice</w:t>
      </w:r>
      <w:r w:rsidR="0055796C">
        <w:t>,</w:t>
      </w:r>
      <w:r w:rsidR="009E3C91">
        <w:t xml:space="preserve"> 5QI (</w:t>
      </w:r>
      <w:proofErr w:type="spellStart"/>
      <w:r w:rsidR="009E3C91">
        <w:t>QoS</w:t>
      </w:r>
      <w:proofErr w:type="spellEnd"/>
      <w:r w:rsidR="009E3C91">
        <w:t xml:space="preserve"> parameters) and programs the user plane (</w:t>
      </w:r>
      <w:proofErr w:type="spellStart"/>
      <w:r w:rsidR="009E3C91">
        <w:t>gNB</w:t>
      </w:r>
      <w:proofErr w:type="spellEnd"/>
      <w:r w:rsidR="009E3C91">
        <w:t xml:space="preserve">, UPF). This 3GPP slice and </w:t>
      </w:r>
      <w:proofErr w:type="spellStart"/>
      <w:r w:rsidR="009E3C91">
        <w:t>QoS</w:t>
      </w:r>
      <w:proofErr w:type="spellEnd"/>
      <w:r w:rsidR="009E3C91">
        <w:t xml:space="preserve"> firstly needs to have a corresponding mapping in the transport network </w:t>
      </w:r>
      <w:r w:rsidR="00DC1A3E">
        <w:t>segment(s) between the 3GPP user plane functions</w:t>
      </w:r>
      <w:r w:rsidR="00ED239F">
        <w:t xml:space="preserve"> (N 3GPP Slices: M Transport)</w:t>
      </w:r>
      <w:r w:rsidR="00DC1A3E">
        <w:t xml:space="preserve">. </w:t>
      </w:r>
      <w:r w:rsidR="00ED239F">
        <w:t>S</w:t>
      </w:r>
      <w:r w:rsidR="00DC1A3E">
        <w:t xml:space="preserve">econdly, there needs to be a mechanism </w:t>
      </w:r>
      <w:r w:rsidR="00ED239F">
        <w:t>for carrying the</w:t>
      </w:r>
      <w:r w:rsidR="00DC1A3E">
        <w:t xml:space="preserve"> </w:t>
      </w:r>
      <w:r w:rsidR="00ED239F">
        <w:t>meta-data</w:t>
      </w:r>
      <w:r w:rsidR="0055796C">
        <w:t xml:space="preserve"> corresponding to the mapping</w:t>
      </w:r>
      <w:r w:rsidR="00ED239F">
        <w:t xml:space="preserve"> </w:t>
      </w:r>
      <w:r w:rsidR="00DC1A3E">
        <w:t>in IP packet</w:t>
      </w:r>
      <w:r w:rsidR="003B613B">
        <w:t xml:space="preserve"> header</w:t>
      </w:r>
      <w:r w:rsidR="00DC1A3E">
        <w:t xml:space="preserve"> so that the transport network can grant the service level provisioned. </w:t>
      </w:r>
    </w:p>
    <w:p w14:paraId="7CC7AACE" w14:textId="77777777" w:rsidR="00FF1C6B" w:rsidRDefault="00FF1C6B" w:rsidP="0055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A1EC5C" w14:textId="5356BE5D" w:rsidR="00622B5D" w:rsidRDefault="00622B5D" w:rsidP="0055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2" w:author="Leeyoung" w:date="2019-07-08T09:07:00Z"/>
        </w:rPr>
      </w:pPr>
      <w:r>
        <w:t>ACTN has been driving SDN standardization in IETF in the TEAS (Traffic Engineering and Signaling)</w:t>
      </w:r>
      <w:r w:rsidRPr="000F10CA">
        <w:t xml:space="preserve"> WG</w:t>
      </w:r>
      <w:r>
        <w:t xml:space="preserve"> with the emphasis of </w:t>
      </w:r>
      <w:r>
        <w:lastRenderedPageBreak/>
        <w:t xml:space="preserve">providing the desired customer interfaces that enable dynamic and automatic transport network slice instantiation and its life cycle operation </w:t>
      </w:r>
      <w:ins w:id="133" w:author="Leeyoung" w:date="2019-07-08T10:07:00Z">
        <w:r w:rsidR="00C243F9">
          <w:t>[VN-Model],</w:t>
        </w:r>
      </w:ins>
      <w:r>
        <w:t>[</w:t>
      </w:r>
      <w:r w:rsidR="00DC7D24">
        <w:t>Transport-Slicing</w:t>
      </w:r>
      <w:r>
        <w:t xml:space="preserve">]. </w:t>
      </w:r>
      <w:r w:rsidR="0076683B">
        <w:t xml:space="preserve"> </w:t>
      </w:r>
      <w:bookmarkStart w:id="134" w:name="_GoBack"/>
      <w:bookmarkEnd w:id="134"/>
    </w:p>
    <w:p w14:paraId="6FFA7576" w14:textId="6B3A594B" w:rsidR="00D22BD7" w:rsidRDefault="00D22BD7" w:rsidP="0055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35" w:author="Leeyoung" w:date="2019-07-08T09:07:00Z"/>
        </w:rPr>
      </w:pPr>
    </w:p>
    <w:p w14:paraId="26CD656E" w14:textId="16C63629" w:rsidR="00D22BD7" w:rsidRDefault="00D22BD7" w:rsidP="00D22BD7">
      <w:pPr>
        <w:spacing w:line="240" w:lineRule="exact"/>
        <w:rPr>
          <w:moveTo w:id="136" w:author="Leeyoung" w:date="2019-07-08T09:07:00Z"/>
        </w:rPr>
      </w:pPr>
      <w:moveToRangeStart w:id="137" w:author="Leeyoung" w:date="2019-07-08T09:07:00Z" w:name="move13469273"/>
      <w:moveTo w:id="138" w:author="Leeyoung" w:date="2019-07-08T09:07:00Z">
        <w:r>
          <w:t>This draft present</w:t>
        </w:r>
      </w:moveTo>
      <w:ins w:id="139" w:author="Leeyoung" w:date="2019-07-08T09:07:00Z">
        <w:r>
          <w:t>s</w:t>
        </w:r>
      </w:ins>
      <w:moveTo w:id="140" w:author="Leeyoung" w:date="2019-07-08T09:07:00Z">
        <w:del w:id="141" w:author="Leeyoung" w:date="2019-07-08T09:07:00Z">
          <w:r w:rsidDel="00D22BD7">
            <w:delText>ed</w:delText>
          </w:r>
        </w:del>
        <w:r>
          <w:t xml:space="preserve"> an extended ACTN architecture with 3GPP 5G transport architecture in order to provide a novel approach for an end-to-end service assurance mechanism to meet 3GPP 5G requirements for support of enhanced mobile broadband (</w:t>
        </w:r>
        <w:proofErr w:type="spellStart"/>
        <w:r>
          <w:t>eMBB</w:t>
        </w:r>
        <w:proofErr w:type="spellEnd"/>
        <w:r>
          <w:t>) and for new ‘use cases’ that require massive machine-type communications (</w:t>
        </w:r>
        <w:proofErr w:type="spellStart"/>
        <w:r>
          <w:t>mMTC</w:t>
        </w:r>
        <w:proofErr w:type="spellEnd"/>
        <w:r>
          <w:t xml:space="preserve">) and ultra-reliable and low latency communications (URLLC). </w:t>
        </w:r>
      </w:moveTo>
      <w:ins w:id="142" w:author="Leeyoung" w:date="2019-07-08T09:08:00Z">
        <w:r>
          <w:t xml:space="preserve">In addition, this draft addresses </w:t>
        </w:r>
      </w:ins>
      <w:ins w:id="143" w:author="Leeyoung" w:date="2019-07-08T09:20:00Z">
        <w:r w:rsidR="00E55EA5">
          <w:t xml:space="preserve">requirements for </w:t>
        </w:r>
      </w:ins>
      <w:ins w:id="144" w:author="Leeyoung" w:date="2019-07-08T09:19:00Z">
        <w:r w:rsidR="00E55EA5">
          <w:t xml:space="preserve">transport network provisioning function requirements and data plane </w:t>
        </w:r>
      </w:ins>
      <w:ins w:id="145" w:author="Leeyoung" w:date="2019-07-08T09:12:00Z">
        <w:r w:rsidR="00E55EA5">
          <w:t>network programming</w:t>
        </w:r>
      </w:ins>
      <w:ins w:id="146" w:author="Leeyoung" w:date="2019-07-08T09:08:00Z">
        <w:r>
          <w:t xml:space="preserve"> to support end-to-end service assurance mec</w:t>
        </w:r>
      </w:ins>
      <w:ins w:id="147" w:author="Leeyoung" w:date="2019-07-08T09:12:00Z">
        <w:r>
          <w:t xml:space="preserve">hanism. </w:t>
        </w:r>
      </w:ins>
    </w:p>
    <w:moveToRangeEnd w:id="137"/>
    <w:p w14:paraId="38808616" w14:textId="77777777" w:rsidR="00D22BD7" w:rsidRDefault="00D22BD7" w:rsidP="0055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21F932F" w14:textId="77777777" w:rsidR="00622B5D" w:rsidRDefault="00622B5D" w:rsidP="00622B5D"/>
    <w:p w14:paraId="217E83C9" w14:textId="0D926A79" w:rsidR="00FA48A4" w:rsidRDefault="00FA48A4" w:rsidP="00754C3F">
      <w:pPr>
        <w:spacing w:line="240" w:lineRule="exact"/>
      </w:pPr>
    </w:p>
    <w:p w14:paraId="58F6CAAF" w14:textId="549E7CEB" w:rsidR="00095E8E" w:rsidRDefault="00095E8E" w:rsidP="00754C3F">
      <w:pPr>
        <w:pStyle w:val="Heading2"/>
        <w:spacing w:line="240" w:lineRule="exact"/>
        <w:ind w:left="432"/>
      </w:pPr>
      <w:bookmarkStart w:id="148" w:name="_Toc13475239"/>
      <w:r>
        <w:t>Requirements Language</w:t>
      </w:r>
      <w:bookmarkEnd w:id="148"/>
    </w:p>
    <w:p w14:paraId="21AD9436" w14:textId="77777777" w:rsidR="00923725" w:rsidRPr="00923725" w:rsidRDefault="00923725" w:rsidP="00754C3F">
      <w:pPr>
        <w:spacing w:line="240" w:lineRule="exact"/>
      </w:pPr>
    </w:p>
    <w:p w14:paraId="31606B6D" w14:textId="04BD38F5" w:rsidR="00095E8E" w:rsidRDefault="00095E8E" w:rsidP="00754C3F">
      <w:pPr>
        <w:spacing w:line="240" w:lineRule="exact"/>
      </w:pPr>
      <w:r>
        <w:t xml:space="preserve">The key words "MUST", "MUST NOT", "REQUIRED", "SHALL", "SHALL NOT", "SHOULD", "SHOULD NOT", "RECOMMENDED", "MAY", and "OPTIONAL" in this document are to </w:t>
      </w:r>
      <w:proofErr w:type="gramStart"/>
      <w:r>
        <w:t>be interpreted</w:t>
      </w:r>
      <w:proofErr w:type="gramEnd"/>
      <w:r>
        <w:t xml:space="preserve"> as described in [RFC2119].</w:t>
      </w:r>
    </w:p>
    <w:p w14:paraId="1B1B8D5F" w14:textId="77777777" w:rsidR="00923725" w:rsidRDefault="00923725" w:rsidP="00754C3F">
      <w:pPr>
        <w:spacing w:line="240" w:lineRule="exact"/>
      </w:pPr>
    </w:p>
    <w:p w14:paraId="6EB81507" w14:textId="7B4569FB" w:rsidR="00622B5D" w:rsidRPr="0071686D" w:rsidRDefault="00622B5D" w:rsidP="00622B5D">
      <w:pPr>
        <w:pStyle w:val="Heading1"/>
        <w:ind w:left="432"/>
      </w:pPr>
      <w:bookmarkStart w:id="149" w:name="OLE_LINK1"/>
      <w:bookmarkStart w:id="150" w:name="_Toc13475240"/>
      <w:r>
        <w:t>IETF ACTN</w:t>
      </w:r>
      <w:r w:rsidR="00DB4395">
        <w:t xml:space="preserve"> Virtual Network Slicing Service</w:t>
      </w:r>
      <w:r>
        <w:t xml:space="preserve"> M</w:t>
      </w:r>
      <w:r w:rsidR="00DB4395">
        <w:t>odel</w:t>
      </w:r>
      <w:bookmarkEnd w:id="150"/>
    </w:p>
    <w:p w14:paraId="01AD6607" w14:textId="0BFF635A" w:rsidR="00095E8E" w:rsidRDefault="00095E8E" w:rsidP="00622B5D">
      <w:pPr>
        <w:pStyle w:val="Heading1"/>
        <w:numPr>
          <w:ilvl w:val="0"/>
          <w:numId w:val="0"/>
        </w:numPr>
        <w:spacing w:line="240" w:lineRule="exact"/>
        <w:ind w:left="2232" w:hanging="432"/>
      </w:pPr>
    </w:p>
    <w:bookmarkEnd w:id="149"/>
    <w:p w14:paraId="0B0B405E" w14:textId="77777777" w:rsidR="00923725" w:rsidRDefault="00923725" w:rsidP="00754C3F">
      <w:pPr>
        <w:spacing w:line="240" w:lineRule="exact"/>
        <w:ind w:left="432"/>
      </w:pPr>
    </w:p>
    <w:p w14:paraId="6F65EACB" w14:textId="3F8DFAB2" w:rsidR="00622B5D" w:rsidRDefault="00DB4395" w:rsidP="00622B5D">
      <w:r>
        <w:t>IETF ACTN VN model [VN-Model</w:t>
      </w:r>
      <w:r w:rsidR="00622B5D">
        <w:t>]</w:t>
      </w:r>
      <w:r w:rsidR="00622B5D" w:rsidRPr="00B870D5">
        <w:t xml:space="preserve"> discusses customer initiated virtual network slicing data model in which customer can control their virtual network slice to fit their needs</w:t>
      </w:r>
      <w:r w:rsidR="00622B5D">
        <w:t xml:space="preserve">. </w:t>
      </w:r>
      <w:r w:rsidR="00622B5D" w:rsidRPr="000F10CA">
        <w:t>This mo</w:t>
      </w:r>
      <w:r w:rsidR="00622B5D">
        <w:t>del fulfills the key requirement: the a</w:t>
      </w:r>
      <w:r w:rsidR="00622B5D" w:rsidRPr="00C60A07">
        <w:t>bility for the customer to define and convey their virtual networks without having to understand transport net</w:t>
      </w:r>
      <w:r w:rsidR="00EC47B5">
        <w:t>work details [VN-Model</w:t>
      </w:r>
      <w:r w:rsidR="00622B5D">
        <w:t>].</w:t>
      </w:r>
      <w:r w:rsidR="00622B5D" w:rsidRPr="00C60A07">
        <w:t xml:space="preserve"> </w:t>
      </w:r>
      <w:r w:rsidR="00622B5D">
        <w:t xml:space="preserve">This is </w:t>
      </w:r>
      <w:r w:rsidR="00622B5D" w:rsidRPr="00B870D5">
        <w:t xml:space="preserve">for </w:t>
      </w:r>
      <w:r w:rsidR="00622B5D">
        <w:t>CNC</w:t>
      </w:r>
      <w:r w:rsidR="004D23D2">
        <w:t xml:space="preserve"> (Customer Network Controller)</w:t>
      </w:r>
      <w:r w:rsidR="00622B5D">
        <w:t xml:space="preserve"> – MDSC </w:t>
      </w:r>
      <w:r w:rsidR="004D23D2">
        <w:t xml:space="preserve">(Multi-domain Service Coordinator) </w:t>
      </w:r>
      <w:r w:rsidR="00622B5D">
        <w:t xml:space="preserve">Interface </w:t>
      </w:r>
      <w:r w:rsidR="004D23D2">
        <w:t>(CMI) of ACTN</w:t>
      </w:r>
      <w:r w:rsidR="00622B5D">
        <w:t xml:space="preserve">, as shown in Figure 1. This model describes </w:t>
      </w:r>
      <w:r w:rsidR="00622B5D" w:rsidRPr="00B870D5">
        <w:t xml:space="preserve">VN </w:t>
      </w:r>
      <w:r w:rsidR="00622B5D">
        <w:t>YANG</w:t>
      </w:r>
      <w:r w:rsidR="00622B5D" w:rsidRPr="00B870D5">
        <w:t xml:space="preserve"> model for</w:t>
      </w:r>
      <w:r w:rsidR="00622B5D">
        <w:t xml:space="preserve"> customer access points, virtual network access points, Virtual Network (VN) identifiers, its VN-members, any constraints and policy customer cares for with respect to its VNs. Figure 1 shows the process of VN creation in the context of ACTN architecture.  </w:t>
      </w:r>
    </w:p>
    <w:p w14:paraId="33ED505A" w14:textId="77777777" w:rsidR="00622B5D" w:rsidRDefault="00622B5D" w:rsidP="00622B5D"/>
    <w:p w14:paraId="32306809" w14:textId="77777777" w:rsidR="00622B5D" w:rsidRDefault="00622B5D" w:rsidP="00622B5D">
      <w:pPr>
        <w:jc w:val="center"/>
      </w:pPr>
      <w:r>
        <w:rPr>
          <w:noProof/>
        </w:rPr>
        <w:lastRenderedPageBreak/>
        <w:drawing>
          <wp:inline distT="0" distB="0" distL="0" distR="0" wp14:anchorId="78E1D814" wp14:editId="0B2B633E">
            <wp:extent cx="2909455" cy="2607589"/>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N YA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1867" cy="2618713"/>
                    </a:xfrm>
                    <a:prstGeom prst="rect">
                      <a:avLst/>
                    </a:prstGeom>
                  </pic:spPr>
                </pic:pic>
              </a:graphicData>
            </a:graphic>
          </wp:inline>
        </w:drawing>
      </w:r>
    </w:p>
    <w:p w14:paraId="0613E4DC" w14:textId="77777777" w:rsidR="00622B5D" w:rsidRDefault="00622B5D" w:rsidP="00622B5D"/>
    <w:p w14:paraId="443F7941" w14:textId="77777777" w:rsidR="00622B5D" w:rsidRDefault="00622B5D" w:rsidP="00622B5D">
      <w:pPr>
        <w:jc w:val="center"/>
      </w:pPr>
      <w:r>
        <w:t>Figure 1. Virtual Network Slicing Service Creation</w:t>
      </w:r>
    </w:p>
    <w:p w14:paraId="521B8855" w14:textId="77777777" w:rsidR="00622B5D" w:rsidRDefault="00622B5D" w:rsidP="00622B5D">
      <w:pPr>
        <w:jc w:val="center"/>
      </w:pPr>
    </w:p>
    <w:p w14:paraId="0549F6EE" w14:textId="77777777" w:rsidR="00622B5D" w:rsidRDefault="00622B5D" w:rsidP="00622B5D"/>
    <w:p w14:paraId="0192B7F8" w14:textId="42765E08" w:rsidR="00622B5D" w:rsidRDefault="00EC47B5" w:rsidP="00622B5D">
      <w:r>
        <w:t>Figure 1 [VN-Model</w:t>
      </w:r>
      <w:r w:rsidR="00622B5D">
        <w:t xml:space="preserve">] shows that VN Slicing Service model enables customer to create its VN without having to know the transport underlay details and to indicate its end-points with constraints (e.g., bandwidth, latency, load-balancing, protection, etc.) per VN or VN-member level. This model facilitates customer-driven dynamic life-cycle VN service operation. </w:t>
      </w:r>
    </w:p>
    <w:p w14:paraId="52021F31" w14:textId="27BF1F65" w:rsidR="004D23D2" w:rsidRDefault="004D23D2" w:rsidP="00622B5D"/>
    <w:p w14:paraId="6A242860" w14:textId="62879C58" w:rsidR="004D23D2" w:rsidRDefault="004D23D2" w:rsidP="004D23D2">
      <w:r>
        <w:t xml:space="preserve">The CMI plays an important role interfacing 5G 3GPP mobile network with transport networks. From a context of 5G transport network architecture, the CNC is the entity that is responsible for 3GPP access network coordination with transport networks. This entity </w:t>
      </w:r>
      <w:proofErr w:type="gramStart"/>
      <w:r>
        <w:t>is referred</w:t>
      </w:r>
      <w:proofErr w:type="gramEnd"/>
      <w:r>
        <w:t xml:space="preserve"> to as Traffic Provisioning Manager (TPM) </w:t>
      </w:r>
      <w:r w:rsidR="00B52278">
        <w:t>for 3GPP/5G context. Section</w:t>
      </w:r>
      <w:ins w:id="151" w:author="Leeyoung" w:date="2019-07-08T10:12:00Z">
        <w:r w:rsidR="00310C74">
          <w:t xml:space="preserve">s 3 and </w:t>
        </w:r>
      </w:ins>
      <w:del w:id="152" w:author="Leeyoung" w:date="2019-07-08T10:12:00Z">
        <w:r w:rsidR="00B52278" w:rsidDel="00310C74">
          <w:delText xml:space="preserve"> </w:delText>
        </w:r>
      </w:del>
      <w:r w:rsidR="00B52278">
        <w:t>4</w:t>
      </w:r>
      <w:r>
        <w:t xml:space="preserve"> discuss</w:t>
      </w:r>
      <w:del w:id="153" w:author="Leeyoung" w:date="2019-07-08T10:13:00Z">
        <w:r w:rsidDel="00310C74">
          <w:delText>es</w:delText>
        </w:r>
      </w:del>
      <w:r>
        <w:t xml:space="preserve"> TPM function in details. </w:t>
      </w:r>
    </w:p>
    <w:p w14:paraId="74A85EB6" w14:textId="66C00B89" w:rsidR="00622B5D" w:rsidRDefault="00622B5D" w:rsidP="00622B5D"/>
    <w:p w14:paraId="58C136CB" w14:textId="60D6A57E" w:rsidR="00622B5D" w:rsidRDefault="00622B5D" w:rsidP="00622B5D"/>
    <w:p w14:paraId="1B149376" w14:textId="39CC91B1" w:rsidR="006F692B" w:rsidRDefault="00DB4395" w:rsidP="006F692B">
      <w:pPr>
        <w:pStyle w:val="Heading1"/>
        <w:ind w:left="432"/>
      </w:pPr>
      <w:bookmarkStart w:id="154" w:name="_Toc13475241"/>
      <w:r>
        <w:t>3GPP 5G Network</w:t>
      </w:r>
      <w:r w:rsidR="006F692B">
        <w:t xml:space="preserve"> A</w:t>
      </w:r>
      <w:r>
        <w:t>rchitecture</w:t>
      </w:r>
      <w:bookmarkEnd w:id="154"/>
      <w:r w:rsidR="006F692B">
        <w:t xml:space="preserve"> </w:t>
      </w:r>
    </w:p>
    <w:p w14:paraId="2597B48F" w14:textId="77777777" w:rsidR="00622B5D" w:rsidRDefault="00622B5D" w:rsidP="00622B5D"/>
    <w:p w14:paraId="735B0378" w14:textId="77777777" w:rsidR="00622B5D" w:rsidRDefault="00622B5D" w:rsidP="00622B5D">
      <w:r>
        <w:t xml:space="preserve">Mobile network backhauls in the past have used static configuration and provisioning of routers for traffic engineering (TE). These estimates maybe revised and TE is configured periodically based on demand and other performance criteria – however, this process takes a long time (in the order of weeks or </w:t>
      </w:r>
      <w:r>
        <w:lastRenderedPageBreak/>
        <w:t xml:space="preserve">months), thus may not be suitable for dynamically changing context such as 5G mobile network.  </w:t>
      </w:r>
    </w:p>
    <w:p w14:paraId="05A115F2" w14:textId="77777777" w:rsidR="00622B5D" w:rsidRDefault="00622B5D" w:rsidP="00622B5D"/>
    <w:p w14:paraId="0FD3A86D" w14:textId="4BD68DE0" w:rsidR="00622B5D" w:rsidRDefault="00DB4395" w:rsidP="00622B5D">
      <w:r>
        <w:t>In 5G systems [</w:t>
      </w:r>
      <w:r w:rsidRPr="006F692B">
        <w:t>3GPP TS 23.501</w:t>
      </w:r>
      <w:r>
        <w:t>]</w:t>
      </w:r>
      <w:ins w:id="155" w:author="Leeyoung" w:date="2019-07-08T10:11:00Z">
        <w:r w:rsidR="00310C74">
          <w:t>,</w:t>
        </w:r>
      </w:ins>
      <w:r>
        <w:t xml:space="preserve"> [3GPP TS 23.502</w:t>
      </w:r>
      <w:r w:rsidR="00622B5D">
        <w:t xml:space="preserve">] with a large range of services, low latency paths and mobility, the demand estimate varies much more dynamically (in the order of several minutes in the worst cases). Backhaul networks that provide capabilities to reprogram routers and switches to meet the new demand profile </w:t>
      </w:r>
      <w:proofErr w:type="gramStart"/>
      <w:r w:rsidR="00622B5D">
        <w:t>are needed</w:t>
      </w:r>
      <w:proofErr w:type="gramEnd"/>
      <w:r w:rsidR="00622B5D">
        <w:t xml:space="preserve">. </w:t>
      </w:r>
      <w:del w:id="156" w:author="Leeyoung" w:date="2019-07-08T10:11:00Z">
        <w:r w:rsidR="00622B5D" w:rsidDel="00310C74">
          <w:delText xml:space="preserve">The base </w:delText>
        </w:r>
        <w:r w:rsidDel="00310C74">
          <w:delText>capability found in IETF ACTN [VN-Model</w:delText>
        </w:r>
        <w:r w:rsidR="00622B5D" w:rsidDel="00310C74">
          <w:delText>] has been app</w:delText>
        </w:r>
        <w:r w:rsidDel="00310C74">
          <w:delText>lied in the mobile 5G t</w:delText>
        </w:r>
        <w:r w:rsidR="00A22765" w:rsidDel="00310C74">
          <w:delText>r</w:delText>
        </w:r>
        <w:r w:rsidDel="00310C74">
          <w:delText xml:space="preserve">ansport networks. </w:delText>
        </w:r>
      </w:del>
    </w:p>
    <w:p w14:paraId="45F12A53" w14:textId="77777777" w:rsidR="00622B5D" w:rsidRDefault="00622B5D" w:rsidP="00622B5D"/>
    <w:p w14:paraId="4FF18BFE" w14:textId="77777777" w:rsidR="00622B5D" w:rsidRDefault="00622B5D" w:rsidP="00622B5D">
      <w:r>
        <w:t xml:space="preserve">In addition to the configuration and provisioning of </w:t>
      </w:r>
      <w:proofErr w:type="gramStart"/>
      <w:r>
        <w:t>traffic engineered</w:t>
      </w:r>
      <w:proofErr w:type="gramEnd"/>
      <w:r>
        <w:t xml:space="preserve"> paths between mobile and transport network providers, there is the question of how to enforce policies for slices, </w:t>
      </w:r>
      <w:proofErr w:type="spellStart"/>
      <w:r>
        <w:t>QoS</w:t>
      </w:r>
      <w:proofErr w:type="spellEnd"/>
      <w:r>
        <w:t xml:space="preserve"> across multiple transport network domains in mobile network and transport network. Each transport domain may employee different data plane technologies such as IP, MPLS, SR-MPLS, SRV6, OTN/WDM, etc. From an end-to-end 5G transport network perspective, it is paramount to ensure predictable and consistent service quality across all domains. </w:t>
      </w:r>
    </w:p>
    <w:p w14:paraId="009460F3" w14:textId="77777777" w:rsidR="00622B5D" w:rsidRDefault="00622B5D" w:rsidP="00622B5D"/>
    <w:p w14:paraId="5757FD4D" w14:textId="7F5BA28C" w:rsidR="00622B5D" w:rsidRDefault="00622B5D" w:rsidP="00622B5D">
      <w:pPr>
        <w:spacing w:after="160" w:line="259" w:lineRule="auto"/>
      </w:pPr>
      <w:r>
        <w:t xml:space="preserve">Figure </w:t>
      </w:r>
      <w:r w:rsidR="004D23D2">
        <w:t xml:space="preserve">2 shows an enhanced 5G </w:t>
      </w:r>
      <w:r>
        <w:t xml:space="preserve">transport network architecture with </w:t>
      </w:r>
      <w:r w:rsidR="00A22765">
        <w:t xml:space="preserve">an overview of </w:t>
      </w:r>
      <w:r w:rsidR="004D23D2">
        <w:t>the TPM function.</w:t>
      </w:r>
      <w:r>
        <w:t xml:space="preserve"> The TPM is deployed in each of the two domains/sites (Domain 1/Site 1, Domain 2/Site 2) and interfaces with other mobile network functions (e.g., Session Management Function (SMF), SDN Controller (SDN-C), etc.) while providing interfaces to transport network orchestrator (i.e., MDSC). </w:t>
      </w:r>
      <w:ins w:id="157" w:author="Leeyoung" w:date="2019-07-08T10:14:00Z">
        <w:r w:rsidR="00310C74">
          <w:t xml:space="preserve">Note that TPM is a new function to be </w:t>
        </w:r>
        <w:proofErr w:type="gramStart"/>
        <w:r w:rsidR="00310C74">
          <w:t>added</w:t>
        </w:r>
      </w:ins>
      <w:proofErr w:type="gramEnd"/>
      <w:ins w:id="158" w:author="Leeyoung" w:date="2019-07-08T10:15:00Z">
        <w:r w:rsidR="00310C74">
          <w:t xml:space="preserve"> and implemented</w:t>
        </w:r>
      </w:ins>
      <w:ins w:id="159" w:author="Leeyoung" w:date="2019-07-08T10:14:00Z">
        <w:r w:rsidR="00310C74">
          <w:t xml:space="preserve"> in the current 3GPP architecture and this should be addressed in 3GPP. </w:t>
        </w:r>
      </w:ins>
      <w:r w:rsidR="00A22765">
        <w:t>Detailed description of the TPM is in section 4.</w:t>
      </w:r>
    </w:p>
    <w:p w14:paraId="659D678F" w14:textId="4BAFD619" w:rsidR="00622B5D" w:rsidRDefault="00622B5D" w:rsidP="00622B5D">
      <w:pPr>
        <w:rPr>
          <w:szCs w:val="20"/>
        </w:rPr>
      </w:pPr>
      <w:r w:rsidRPr="00AB4CC8">
        <w:rPr>
          <w:szCs w:val="20"/>
        </w:rPr>
        <w:t xml:space="preserve">Figure </w:t>
      </w:r>
      <w:proofErr w:type="gramStart"/>
      <w:r w:rsidRPr="00AB4CC8">
        <w:rPr>
          <w:szCs w:val="20"/>
        </w:rPr>
        <w:t>2</w:t>
      </w:r>
      <w:proofErr w:type="gramEnd"/>
      <w:r w:rsidRPr="00AB4CC8">
        <w:rPr>
          <w:szCs w:val="20"/>
        </w:rPr>
        <w:t xml:space="preserve"> shows three s</w:t>
      </w:r>
      <w:r w:rsidR="004D23D2">
        <w:rPr>
          <w:szCs w:val="20"/>
        </w:rPr>
        <w:t xml:space="preserve">egments/domains for 5G </w:t>
      </w:r>
      <w:r w:rsidRPr="00AB4CC8">
        <w:rPr>
          <w:szCs w:val="20"/>
        </w:rPr>
        <w:t xml:space="preserve">transport network. </w:t>
      </w:r>
    </w:p>
    <w:p w14:paraId="71B2C02E" w14:textId="77777777" w:rsidR="006F692B" w:rsidRPr="00AB4CC8" w:rsidRDefault="006F692B" w:rsidP="00622B5D">
      <w:pPr>
        <w:rPr>
          <w:szCs w:val="20"/>
        </w:rPr>
      </w:pPr>
    </w:p>
    <w:p w14:paraId="629AD687" w14:textId="775AEBFE" w:rsidR="00622B5D" w:rsidRPr="00DC7D24" w:rsidRDefault="00622B5D" w:rsidP="00DC7D24">
      <w:pPr>
        <w:pStyle w:val="ListParagraph"/>
        <w:numPr>
          <w:ilvl w:val="0"/>
          <w:numId w:val="36"/>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1224"/>
        <w:rPr>
          <w:rFonts w:cs="Times New Roman"/>
          <w:szCs w:val="20"/>
        </w:rPr>
      </w:pPr>
      <w:r w:rsidRPr="00DC7D24">
        <w:rPr>
          <w:rFonts w:cs="Times New Roman"/>
          <w:szCs w:val="20"/>
        </w:rPr>
        <w:t xml:space="preserve">N3 segment/domain between Next Generation </w:t>
      </w:r>
      <w:proofErr w:type="spellStart"/>
      <w:r w:rsidRPr="00DC7D24">
        <w:rPr>
          <w:rFonts w:cs="Times New Roman"/>
          <w:szCs w:val="20"/>
        </w:rPr>
        <w:t>NodeB</w:t>
      </w:r>
      <w:proofErr w:type="spellEnd"/>
      <w:r w:rsidRPr="00DC7D24">
        <w:rPr>
          <w:rFonts w:cs="Times New Roman"/>
          <w:szCs w:val="20"/>
        </w:rPr>
        <w:t xml:space="preserve"> (</w:t>
      </w:r>
      <w:proofErr w:type="spellStart"/>
      <w:r w:rsidRPr="00DC7D24">
        <w:rPr>
          <w:rFonts w:cs="Times New Roman"/>
          <w:szCs w:val="20"/>
        </w:rPr>
        <w:t>gNB</w:t>
      </w:r>
      <w:proofErr w:type="spellEnd"/>
      <w:r w:rsidRPr="00DC7D24">
        <w:rPr>
          <w:rFonts w:cs="Times New Roman"/>
          <w:szCs w:val="20"/>
        </w:rPr>
        <w:t>) and User Plane Function (UPF)</w:t>
      </w:r>
      <w:ins w:id="160" w:author="Leeyoung" w:date="2019-07-08T10:20:00Z">
        <w:r w:rsidR="00E4290C">
          <w:rPr>
            <w:rFonts w:cs="Times New Roman"/>
            <w:szCs w:val="20"/>
          </w:rPr>
          <w:t xml:space="preserve"> – Uplink Classifier (ULCL)</w:t>
        </w:r>
      </w:ins>
      <w:r w:rsidRPr="00DC7D24">
        <w:rPr>
          <w:rFonts w:cs="Times New Roman"/>
          <w:szCs w:val="20"/>
        </w:rPr>
        <w:t xml:space="preserve"> is over the transport network at that site (Data Center/Central Office). </w:t>
      </w:r>
    </w:p>
    <w:p w14:paraId="57911B25" w14:textId="77777777" w:rsidR="006F692B" w:rsidRPr="00AB4CC8" w:rsidRDefault="006F692B" w:rsidP="00DC7D24">
      <w:pPr>
        <w:pStyle w:val="ListParagraph"/>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1224"/>
        <w:rPr>
          <w:rFonts w:cs="Times New Roman"/>
          <w:szCs w:val="20"/>
        </w:rPr>
      </w:pPr>
    </w:p>
    <w:p w14:paraId="6B1C6B6E" w14:textId="5FFE123B" w:rsidR="006F692B" w:rsidRPr="00DC7D24" w:rsidRDefault="00622B5D" w:rsidP="00DC7D24">
      <w:pPr>
        <w:pStyle w:val="ListParagraph"/>
        <w:numPr>
          <w:ilvl w:val="0"/>
          <w:numId w:val="36"/>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1224"/>
        <w:rPr>
          <w:rFonts w:cs="Times New Roman"/>
          <w:szCs w:val="20"/>
        </w:rPr>
      </w:pPr>
      <w:r w:rsidRPr="00DC7D24">
        <w:rPr>
          <w:rFonts w:cs="Times New Roman"/>
          <w:szCs w:val="20"/>
        </w:rPr>
        <w:t xml:space="preserve">N9 mobile connection transport, there are three transport segments/domains – the transport at each mobile network site (1, 2) and the backhaul network in between. </w:t>
      </w:r>
    </w:p>
    <w:p w14:paraId="339F96F1" w14:textId="77777777" w:rsidR="006F692B" w:rsidRDefault="006F692B" w:rsidP="00DC7D24">
      <w:pPr>
        <w:pStyle w:val="ListParagraph"/>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1224"/>
        <w:rPr>
          <w:rFonts w:cs="Times New Roman"/>
          <w:szCs w:val="20"/>
        </w:rPr>
      </w:pPr>
    </w:p>
    <w:p w14:paraId="47335D52" w14:textId="7B23F030" w:rsidR="00622B5D" w:rsidRPr="00DC7D24" w:rsidRDefault="00622B5D" w:rsidP="00DC7D24">
      <w:pPr>
        <w:pStyle w:val="ListParagraph"/>
        <w:numPr>
          <w:ilvl w:val="0"/>
          <w:numId w:val="36"/>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1224"/>
        <w:rPr>
          <w:rFonts w:cs="Times New Roman"/>
          <w:szCs w:val="20"/>
        </w:rPr>
      </w:pPr>
      <w:r w:rsidRPr="00DC7D24">
        <w:rPr>
          <w:rFonts w:cs="Times New Roman"/>
          <w:szCs w:val="20"/>
        </w:rPr>
        <w:t>N6 transport segment between UPF</w:t>
      </w:r>
      <w:ins w:id="161" w:author="Leeyoung" w:date="2019-07-08T10:20:00Z">
        <w:r w:rsidR="00E4290C">
          <w:rPr>
            <w:rFonts w:cs="Times New Roman"/>
            <w:szCs w:val="20"/>
          </w:rPr>
          <w:t xml:space="preserve"> – PDU Session Identifier (PSA)</w:t>
        </w:r>
      </w:ins>
      <w:r w:rsidRPr="00DC7D24">
        <w:rPr>
          <w:rFonts w:cs="Times New Roman"/>
          <w:szCs w:val="20"/>
        </w:rPr>
        <w:t xml:space="preserve"> and Application Servers (AS) is over the transport network at that site (Data Center/Central Office). </w:t>
      </w:r>
    </w:p>
    <w:p w14:paraId="188FFA45" w14:textId="77777777" w:rsidR="00622B5D" w:rsidRDefault="00622B5D" w:rsidP="00622B5D"/>
    <w:p w14:paraId="6680D69F" w14:textId="77777777" w:rsidR="00622B5D" w:rsidRDefault="00622B5D" w:rsidP="00622B5D">
      <w:pPr>
        <w:spacing w:after="160" w:line="259" w:lineRule="auto"/>
      </w:pPr>
      <w:r>
        <w:rPr>
          <w:noProof/>
        </w:rPr>
        <w:drawing>
          <wp:inline distT="0" distB="0" distL="0" distR="0" wp14:anchorId="49026272" wp14:editId="7B8792C4">
            <wp:extent cx="5759450" cy="2238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238375"/>
                    </a:xfrm>
                    <a:prstGeom prst="rect">
                      <a:avLst/>
                    </a:prstGeom>
                  </pic:spPr>
                </pic:pic>
              </a:graphicData>
            </a:graphic>
          </wp:inline>
        </w:drawing>
      </w:r>
    </w:p>
    <w:p w14:paraId="77B67C62" w14:textId="04AF0EDB" w:rsidR="00622B5D" w:rsidRDefault="00662012" w:rsidP="00622B5D">
      <w:pPr>
        <w:spacing w:after="160" w:line="259" w:lineRule="auto"/>
        <w:jc w:val="center"/>
      </w:pPr>
      <w:r>
        <w:t>Figure 2. Enhanced 5G</w:t>
      </w:r>
      <w:r w:rsidR="00622B5D">
        <w:t xml:space="preserve"> Transport Network Architecture</w:t>
      </w:r>
    </w:p>
    <w:p w14:paraId="4ECB6362" w14:textId="77777777" w:rsidR="00E4290C" w:rsidRDefault="00622B5D" w:rsidP="00622B5D">
      <w:pPr>
        <w:rPr>
          <w:ins w:id="162" w:author="Leeyoung" w:date="2019-07-08T10:21:00Z"/>
          <w:szCs w:val="20"/>
        </w:rPr>
      </w:pPr>
      <w:r w:rsidRPr="00AB4CC8">
        <w:rPr>
          <w:szCs w:val="20"/>
        </w:rPr>
        <w:t xml:space="preserve">The N3, N9 and N6 transport segments outlined in the figure are exemplary. For instance, </w:t>
      </w:r>
      <w:proofErr w:type="spellStart"/>
      <w:r w:rsidR="004E1FB0">
        <w:rPr>
          <w:szCs w:val="20"/>
        </w:rPr>
        <w:t>gNB</w:t>
      </w:r>
      <w:proofErr w:type="spellEnd"/>
      <w:r w:rsidR="004E1FB0">
        <w:rPr>
          <w:szCs w:val="20"/>
        </w:rPr>
        <w:t xml:space="preserve"> itself may need transport network when </w:t>
      </w:r>
      <w:del w:id="163" w:author="Leeyoung" w:date="2019-07-08T09:15:00Z">
        <w:r w:rsidR="004E1FB0" w:rsidDel="00D22BD7">
          <w:rPr>
            <w:szCs w:val="20"/>
          </w:rPr>
          <w:delText>an Radio Unit (RU) and a BBU (Broadband Unit)</w:delText>
        </w:r>
      </w:del>
      <w:ins w:id="164" w:author="Leeyoung" w:date="2019-07-08T09:15:00Z">
        <w:r w:rsidR="00D22BD7">
          <w:rPr>
            <w:szCs w:val="20"/>
          </w:rPr>
          <w:t>DU (</w:t>
        </w:r>
      </w:ins>
      <w:ins w:id="165" w:author="Leeyoung" w:date="2019-07-08T09:16:00Z">
        <w:r w:rsidR="00D22BD7">
          <w:rPr>
            <w:szCs w:val="20"/>
          </w:rPr>
          <w:t>Distribution Unit</w:t>
        </w:r>
      </w:ins>
      <w:ins w:id="166" w:author="Leeyoung" w:date="2019-07-08T09:15:00Z">
        <w:r w:rsidR="00D22BD7">
          <w:rPr>
            <w:szCs w:val="20"/>
          </w:rPr>
          <w:t>) and CU (</w:t>
        </w:r>
      </w:ins>
      <w:ins w:id="167" w:author="Leeyoung" w:date="2019-07-08T09:17:00Z">
        <w:r w:rsidR="00D22BD7">
          <w:rPr>
            <w:szCs w:val="20"/>
          </w:rPr>
          <w:t>Central Unit</w:t>
        </w:r>
      </w:ins>
      <w:ins w:id="168" w:author="Leeyoung" w:date="2019-07-08T09:15:00Z">
        <w:r w:rsidR="00D22BD7">
          <w:rPr>
            <w:szCs w:val="20"/>
          </w:rPr>
          <w:t>)</w:t>
        </w:r>
      </w:ins>
      <w:r w:rsidR="004E1FB0">
        <w:rPr>
          <w:szCs w:val="20"/>
        </w:rPr>
        <w:t xml:space="preserve"> are separated.</w:t>
      </w:r>
      <w:r w:rsidRPr="00AB4CC8">
        <w:rPr>
          <w:szCs w:val="20"/>
        </w:rPr>
        <w:t xml:space="preserve"> </w:t>
      </w:r>
    </w:p>
    <w:p w14:paraId="7869A271" w14:textId="77777777" w:rsidR="00E4290C" w:rsidRDefault="00E4290C" w:rsidP="00622B5D">
      <w:pPr>
        <w:rPr>
          <w:ins w:id="169" w:author="Leeyoung" w:date="2019-07-08T10:21:00Z"/>
          <w:szCs w:val="20"/>
        </w:rPr>
      </w:pPr>
    </w:p>
    <w:p w14:paraId="2ECEA7A6" w14:textId="0F818F78" w:rsidR="00622B5D" w:rsidRDefault="00622B5D" w:rsidP="00622B5D">
      <w:pPr>
        <w:rPr>
          <w:szCs w:val="20"/>
        </w:rPr>
      </w:pPr>
      <w:del w:id="170" w:author="Leeyoung" w:date="2019-07-08T09:17:00Z">
        <w:r w:rsidRPr="00AB4CC8" w:rsidDel="00E55EA5">
          <w:rPr>
            <w:szCs w:val="20"/>
          </w:rPr>
          <w:delText>However, federated orchestration and controllers as described below is needed in general.</w:delText>
        </w:r>
      </w:del>
    </w:p>
    <w:p w14:paraId="71FAF29A" w14:textId="3FD0B138" w:rsidR="005D7D28" w:rsidRDefault="005D7D28" w:rsidP="00622B5D">
      <w:pPr>
        <w:rPr>
          <w:szCs w:val="20"/>
        </w:rPr>
      </w:pPr>
    </w:p>
    <w:p w14:paraId="789249EF" w14:textId="28409210" w:rsidR="005D7D28" w:rsidRDefault="005D7D28" w:rsidP="005D7D28">
      <w:pPr>
        <w:pStyle w:val="Heading1"/>
        <w:ind w:left="432"/>
        <w:rPr>
          <w:ins w:id="171" w:author="Leeyoung" w:date="2019-07-08T09:39:00Z"/>
        </w:rPr>
      </w:pPr>
      <w:bookmarkStart w:id="172" w:name="_Toc13475242"/>
      <w:r>
        <w:t>Transport Network Provisioning</w:t>
      </w:r>
      <w:bookmarkEnd w:id="172"/>
    </w:p>
    <w:p w14:paraId="50302DED" w14:textId="77777777" w:rsidR="000C5B60" w:rsidRPr="000C5B60" w:rsidRDefault="000C5B60" w:rsidP="000C5B60"/>
    <w:p w14:paraId="14004BD2" w14:textId="77777777" w:rsidR="000C5B60" w:rsidRDefault="000C5B60" w:rsidP="000C5B60">
      <w:pPr>
        <w:pStyle w:val="Heading2"/>
        <w:ind w:left="432"/>
        <w:rPr>
          <w:moveTo w:id="173" w:author="Leeyoung" w:date="2019-07-08T09:39:00Z"/>
        </w:rPr>
      </w:pPr>
      <w:bookmarkStart w:id="174" w:name="_Toc13475243"/>
      <w:moveToRangeStart w:id="175" w:author="Leeyoung" w:date="2019-07-08T09:39:00Z" w:name="move13471181"/>
      <w:moveTo w:id="176" w:author="Leeyoung" w:date="2019-07-08T09:39:00Z">
        <w:r>
          <w:t>Mobile Transport Network Context</w:t>
        </w:r>
        <w:bookmarkEnd w:id="174"/>
      </w:moveTo>
    </w:p>
    <w:p w14:paraId="6A698463" w14:textId="77777777" w:rsidR="000C5B60" w:rsidRDefault="000C5B60" w:rsidP="000C5B60">
      <w:pPr>
        <w:rPr>
          <w:moveTo w:id="177" w:author="Leeyoung" w:date="2019-07-08T09:39:00Z"/>
        </w:rPr>
      </w:pPr>
    </w:p>
    <w:p w14:paraId="75375910" w14:textId="77777777" w:rsidR="00E4290C" w:rsidRDefault="00E4290C" w:rsidP="00E4290C">
      <w:pPr>
        <w:spacing w:line="240" w:lineRule="exact"/>
        <w:rPr>
          <w:ins w:id="178" w:author="Leeyoung" w:date="2019-07-08T10:30:00Z"/>
        </w:rPr>
      </w:pPr>
      <w:ins w:id="179" w:author="Leeyoung" w:date="2019-07-08T10:30:00Z">
        <w:r>
          <w:t xml:space="preserve">The TPM in Domain 1 in Figure 2 is the initiator of the e2e network slice policy as it would estimate traffic matrix and determine service quality for each traffic class coupled with network slice requirement. This policy </w:t>
        </w:r>
        <w:proofErr w:type="gramStart"/>
        <w:r>
          <w:t>is referred to as Multi Transport Network Context (MTNC) and identified with MTNC Identifier</w:t>
        </w:r>
        <w:proofErr w:type="gramEnd"/>
        <w:r>
          <w:t xml:space="preserve">. The MTNC Identifier </w:t>
        </w:r>
        <w:proofErr w:type="gramStart"/>
        <w:r>
          <w:t>is allocated</w:t>
        </w:r>
        <w:proofErr w:type="gramEnd"/>
        <w:r>
          <w:t xml:space="preserve"> for each traffic class. </w:t>
        </w:r>
      </w:ins>
    </w:p>
    <w:p w14:paraId="3444369A" w14:textId="77777777" w:rsidR="00E4290C" w:rsidRDefault="00E4290C" w:rsidP="00E4290C">
      <w:pPr>
        <w:spacing w:line="240" w:lineRule="exact"/>
        <w:rPr>
          <w:ins w:id="180" w:author="Leeyoung" w:date="2019-07-08T10:30:00Z"/>
        </w:rPr>
      </w:pPr>
    </w:p>
    <w:p w14:paraId="7070539C" w14:textId="2A655443" w:rsidR="00E4290C" w:rsidRDefault="00E4290C" w:rsidP="00E4290C">
      <w:pPr>
        <w:spacing w:line="240" w:lineRule="exact"/>
        <w:rPr>
          <w:ins w:id="181" w:author="Leeyoung" w:date="2019-07-08T10:28:00Z"/>
        </w:rPr>
      </w:pPr>
      <w:ins w:id="182" w:author="Leeyoung" w:date="2019-07-08T10:28:00Z">
        <w:r>
          <w:t xml:space="preserve">The </w:t>
        </w:r>
      </w:ins>
      <w:moveTo w:id="183" w:author="Leeyoung" w:date="2019-07-08T09:39:00Z">
        <w:del w:id="184" w:author="Leeyoung" w:date="2019-07-08T10:28:00Z">
          <w:r w:rsidR="000C5B60" w:rsidRPr="0079313A" w:rsidDel="00E4290C">
            <w:delText>The MTNC (</w:delText>
          </w:r>
        </w:del>
        <w:del w:id="185" w:author="Leeyoung" w:date="2019-07-08T10:30:00Z">
          <w:r w:rsidR="000C5B60" w:rsidRPr="0079313A" w:rsidDel="0044418D">
            <w:delText>Mobile Transport Network Context</w:delText>
          </w:r>
        </w:del>
        <w:del w:id="186" w:author="Leeyoung" w:date="2019-07-08T10:29:00Z">
          <w:r w:rsidR="000C5B60" w:rsidRPr="0079313A" w:rsidDel="00E4290C">
            <w:delText>)</w:delText>
          </w:r>
        </w:del>
      </w:moveTo>
      <w:ins w:id="187" w:author="Leeyoung" w:date="2019-07-08T10:28:00Z">
        <w:r>
          <w:t>MTNC</w:t>
        </w:r>
      </w:ins>
      <w:moveTo w:id="188" w:author="Leeyoung" w:date="2019-07-08T09:39:00Z">
        <w:r w:rsidR="000C5B60" w:rsidRPr="0079313A">
          <w:t xml:space="preserve"> represents a </w:t>
        </w:r>
      </w:moveTo>
      <w:ins w:id="189" w:author="Leeyoung" w:date="2019-07-08T09:40:00Z">
        <w:r w:rsidR="000C5B60">
          <w:t xml:space="preserve">transport network </w:t>
        </w:r>
      </w:ins>
      <w:moveTo w:id="190" w:author="Leeyoung" w:date="2019-07-08T09:39:00Z">
        <w:r w:rsidR="000C5B60" w:rsidRPr="0079313A">
          <w:t xml:space="preserve">slice, </w:t>
        </w:r>
        <w:proofErr w:type="spellStart"/>
        <w:r w:rsidR="000C5B60" w:rsidRPr="0079313A">
          <w:t>QoS</w:t>
        </w:r>
        <w:proofErr w:type="spellEnd"/>
        <w:r w:rsidR="000C5B60">
          <w:t xml:space="preserve"> </w:t>
        </w:r>
        <w:r w:rsidR="000C5B60" w:rsidRPr="0079313A">
          <w:t>configuration for a transport path</w:t>
        </w:r>
      </w:moveTo>
      <w:ins w:id="191" w:author="Leeyoung" w:date="2019-07-08T10:25:00Z">
        <w:r>
          <w:t>/VN</w:t>
        </w:r>
      </w:ins>
      <w:moveTo w:id="192" w:author="Leeyoung" w:date="2019-07-08T09:39:00Z">
        <w:r w:rsidR="000C5B60" w:rsidRPr="0079313A">
          <w:t xml:space="preserve"> between two 3GPP user plane</w:t>
        </w:r>
        <w:r w:rsidR="000C5B60">
          <w:t xml:space="preserve"> </w:t>
        </w:r>
        <w:r w:rsidR="000C5B60" w:rsidRPr="0079313A">
          <w:t>functions</w:t>
        </w:r>
      </w:moveTo>
      <w:ins w:id="193" w:author="Leeyoung" w:date="2019-07-08T09:39:00Z">
        <w:r w:rsidR="000C5B60">
          <w:t xml:space="preserve"> (e.g., between </w:t>
        </w:r>
        <w:proofErr w:type="spellStart"/>
        <w:r w:rsidR="000C5B60">
          <w:t>gNB</w:t>
        </w:r>
        <w:proofErr w:type="spellEnd"/>
        <w:r w:rsidR="000C5B60">
          <w:t xml:space="preserve"> and UPF and between UPF</w:t>
        </w:r>
      </w:ins>
      <w:ins w:id="194" w:author="Leeyoung" w:date="2019-07-08T10:25:00Z">
        <w:r>
          <w:t>-ULCL</w:t>
        </w:r>
      </w:ins>
      <w:ins w:id="195" w:author="Leeyoung" w:date="2019-07-08T09:39:00Z">
        <w:r w:rsidR="000C5B60">
          <w:t xml:space="preserve"> and UPF</w:t>
        </w:r>
      </w:ins>
      <w:ins w:id="196" w:author="Leeyoung" w:date="2019-07-08T10:25:00Z">
        <w:r>
          <w:t>-PSA</w:t>
        </w:r>
      </w:ins>
      <w:ins w:id="197" w:author="Leeyoung" w:date="2019-07-08T09:39:00Z">
        <w:r>
          <w:t>) and between UPF-PSA and A</w:t>
        </w:r>
      </w:ins>
      <w:ins w:id="198" w:author="Leeyoung" w:date="2019-07-08T10:26:00Z">
        <w:r>
          <w:t xml:space="preserve">pplication </w:t>
        </w:r>
      </w:ins>
      <w:ins w:id="199" w:author="Leeyoung" w:date="2019-07-08T09:39:00Z">
        <w:r>
          <w:t>S</w:t>
        </w:r>
      </w:ins>
      <w:ins w:id="200" w:author="Leeyoung" w:date="2019-07-08T10:26:00Z">
        <w:r>
          <w:t>ervers (AS)</w:t>
        </w:r>
      </w:ins>
      <w:ins w:id="201" w:author="Leeyoung" w:date="2019-07-08T09:39:00Z">
        <w:r>
          <w:t>.</w:t>
        </w:r>
      </w:ins>
      <w:ins w:id="202" w:author="Leeyoung" w:date="2019-07-08T10:25:00Z">
        <w:r>
          <w:t xml:space="preserve"> </w:t>
        </w:r>
      </w:ins>
      <w:moveTo w:id="203" w:author="Leeyoung" w:date="2019-07-08T09:39:00Z">
        <w:del w:id="204" w:author="Leeyoung" w:date="2019-07-08T09:39:00Z">
          <w:r w:rsidR="000C5B60" w:rsidRPr="0079313A" w:rsidDel="000C5B60">
            <w:delText>.</w:delText>
          </w:r>
        </w:del>
        <w:del w:id="205" w:author="Leeyoung" w:date="2019-07-08T10:25:00Z">
          <w:r w:rsidR="000C5B60" w:rsidRPr="0079313A" w:rsidDel="00E4290C">
            <w:delText xml:space="preserve"> </w:delText>
          </w:r>
        </w:del>
        <w:del w:id="206" w:author="Leeyoung" w:date="2019-07-08T10:28:00Z">
          <w:r w:rsidR="000C5B60" w:rsidRPr="0079313A" w:rsidDel="00E4290C">
            <w:delText xml:space="preserve"> </w:delText>
          </w:r>
        </w:del>
      </w:moveTo>
      <w:proofErr w:type="spellStart"/>
      <w:ins w:id="207" w:author="Leeyoung" w:date="2019-07-08T10:29:00Z">
        <w:r>
          <w:t>The</w:t>
        </w:r>
        <w:proofErr w:type="spellEnd"/>
        <w:r>
          <w:t xml:space="preserve"> MTNC</w:t>
        </w:r>
      </w:ins>
      <w:ins w:id="208" w:author="Leeyoung" w:date="2019-07-08T10:28:00Z">
        <w:r>
          <w:t xml:space="preserve"> include a set of requirements, such as quality of service (</w:t>
        </w:r>
        <w:proofErr w:type="spellStart"/>
        <w:r>
          <w:t>QoS</w:t>
        </w:r>
        <w:proofErr w:type="spellEnd"/>
        <w:r>
          <w:t>) requirements, class of service (</w:t>
        </w:r>
        <w:proofErr w:type="spellStart"/>
        <w:r>
          <w:t>CoS</w:t>
        </w:r>
        <w:proofErr w:type="spellEnd"/>
        <w:r>
          <w:t xml:space="preserve">), a resilience requirement, and/or an isolation requirement, and so on, according to which transport resources of a transport network are provisioned for routing traffic between two service end points. </w:t>
        </w:r>
      </w:ins>
    </w:p>
    <w:p w14:paraId="69DCCA45" w14:textId="126BECF1" w:rsidR="000C5B60" w:rsidRDefault="000C5B60" w:rsidP="00E42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ins w:id="209" w:author="Leeyoung" w:date="2019-07-08T09:42:00Z"/>
        </w:rPr>
      </w:pPr>
    </w:p>
    <w:p w14:paraId="03BDBA94" w14:textId="77777777" w:rsidR="000C5B60" w:rsidRDefault="000C5B60" w:rsidP="000C5B60">
      <w:pPr>
        <w:spacing w:line="240" w:lineRule="exact"/>
        <w:rPr>
          <w:ins w:id="210" w:author="Leeyoung" w:date="2019-07-08T09:44:00Z"/>
        </w:rPr>
      </w:pPr>
    </w:p>
    <w:p w14:paraId="6D08C6A5" w14:textId="110C74FD" w:rsidR="000C5B60" w:rsidRDefault="000C5B60" w:rsidP="000C5B60">
      <w:pPr>
        <w:spacing w:line="240" w:lineRule="exact"/>
        <w:rPr>
          <w:ins w:id="211" w:author="Leeyoung" w:date="2019-07-08T09:45:00Z"/>
        </w:rPr>
      </w:pPr>
      <w:moveTo w:id="212" w:author="Leeyoung" w:date="2019-07-08T09:39:00Z">
        <w:r w:rsidRPr="0079313A">
          <w:t xml:space="preserve">The </w:t>
        </w:r>
        <w:r>
          <w:t>MTNC</w:t>
        </w:r>
        <w:r w:rsidRPr="0079313A">
          <w:t xml:space="preserve"> </w:t>
        </w:r>
        <w:r>
          <w:t>i</w:t>
        </w:r>
        <w:r w:rsidRPr="0079313A">
          <w:t xml:space="preserve">dentifier </w:t>
        </w:r>
        <w:proofErr w:type="gramStart"/>
        <w:r w:rsidRPr="0079313A">
          <w:t>is generated</w:t>
        </w:r>
        <w:proofErr w:type="gramEnd"/>
        <w:r w:rsidRPr="0079313A">
          <w:t xml:space="preserve"> by the TP</w:t>
        </w:r>
        <w:r>
          <w:t>M</w:t>
        </w:r>
        <w:r w:rsidRPr="0079313A">
          <w:t xml:space="preserve"> to be unique for each path and per traffic class (including </w:t>
        </w:r>
        <w:proofErr w:type="spellStart"/>
        <w:r w:rsidRPr="0079313A">
          <w:t>QoS</w:t>
        </w:r>
        <w:proofErr w:type="spellEnd"/>
        <w:r w:rsidRPr="0079313A">
          <w:t xml:space="preserve"> and slice aspects).  Thus, there may be more than one MTNC</w:t>
        </w:r>
        <w:r>
          <w:t xml:space="preserve"> identifier</w:t>
        </w:r>
        <w:r w:rsidRPr="0079313A">
          <w:t xml:space="preserve"> for the same </w:t>
        </w:r>
        <w:proofErr w:type="spellStart"/>
        <w:r w:rsidRPr="0079313A">
          <w:t>QoS</w:t>
        </w:r>
        <w:proofErr w:type="spellEnd"/>
        <w:r w:rsidRPr="0079313A">
          <w:t xml:space="preserve"> and path if there is a need to</w:t>
        </w:r>
        <w:r>
          <w:t xml:space="preserve"> </w:t>
        </w:r>
        <w:r w:rsidRPr="0079313A">
          <w:t xml:space="preserve">provide isolation (slice) of the traffic.  It </w:t>
        </w:r>
        <w:proofErr w:type="gramStart"/>
        <w:r w:rsidRPr="0079313A">
          <w:t>should be noted</w:t>
        </w:r>
        <w:proofErr w:type="gramEnd"/>
        <w:r w:rsidRPr="0079313A">
          <w:t xml:space="preserve"> that</w:t>
        </w:r>
        <w:r>
          <w:t xml:space="preserve"> </w:t>
        </w:r>
        <w:r w:rsidRPr="0079313A">
          <w:t>MTNC</w:t>
        </w:r>
        <w:r>
          <w:t xml:space="preserve"> identifiers</w:t>
        </w:r>
        <w:r w:rsidRPr="0079313A">
          <w:t xml:space="preserve"> are per class/path and not per user session (nor is it per dat</w:t>
        </w:r>
        <w:r>
          <w:t>a</w:t>
        </w:r>
        <w:r w:rsidRPr="0079313A">
          <w:t xml:space="preserve"> path entity).  The MTNC identifiers </w:t>
        </w:r>
        <w:proofErr w:type="gramStart"/>
        <w:r w:rsidRPr="0079313A">
          <w:t>are configured</w:t>
        </w:r>
        <w:proofErr w:type="gramEnd"/>
        <w:r w:rsidRPr="0079313A">
          <w:t xml:space="preserve"> by the </w:t>
        </w:r>
        <w:r>
          <w:t>TPM</w:t>
        </w:r>
        <w:r w:rsidRPr="0079313A">
          <w:t xml:space="preserve"> to be</w:t>
        </w:r>
        <w:r>
          <w:t xml:space="preserve"> </w:t>
        </w:r>
        <w:r w:rsidRPr="0079313A">
          <w:t>unique within a provisioning domain.</w:t>
        </w:r>
      </w:moveTo>
      <w:ins w:id="213" w:author="Leeyoung" w:date="2019-07-08T09:45:00Z">
        <w:r>
          <w:t xml:space="preserve"> </w:t>
        </w:r>
      </w:ins>
    </w:p>
    <w:p w14:paraId="25F0CF40" w14:textId="6C6D64E0" w:rsidR="000C5B60" w:rsidRDefault="000C5B60" w:rsidP="000C5B60">
      <w:pPr>
        <w:spacing w:line="240" w:lineRule="exact"/>
        <w:rPr>
          <w:ins w:id="214" w:author="Leeyoung" w:date="2019-07-08T09:45:00Z"/>
        </w:rPr>
      </w:pPr>
    </w:p>
    <w:p w14:paraId="3BC3D073" w14:textId="77777777" w:rsidR="000C5B60" w:rsidRPr="0079313A" w:rsidRDefault="000C5B60" w:rsidP="000C5B60">
      <w:pPr>
        <w:spacing w:line="240" w:lineRule="exact"/>
        <w:rPr>
          <w:moveTo w:id="215" w:author="Leeyoung" w:date="2019-07-08T09:39:00Z"/>
        </w:rPr>
      </w:pPr>
    </w:p>
    <w:moveToRangeEnd w:id="175"/>
    <w:p w14:paraId="436AEF2A" w14:textId="78660907" w:rsidR="005D7D28" w:rsidRDefault="005D7D28" w:rsidP="005D7D28">
      <w:pPr>
        <w:ind w:left="0"/>
        <w:rPr>
          <w:szCs w:val="20"/>
        </w:rPr>
      </w:pPr>
    </w:p>
    <w:p w14:paraId="17DF48CC" w14:textId="54D61775" w:rsidR="005D7D28" w:rsidRDefault="005D7D28" w:rsidP="005D7D28">
      <w:pPr>
        <w:pStyle w:val="Heading2"/>
        <w:ind w:left="432"/>
      </w:pPr>
      <w:bookmarkStart w:id="216" w:name="_Toc13475244"/>
      <w:r>
        <w:t>Transport Provisioning</w:t>
      </w:r>
      <w:bookmarkEnd w:id="216"/>
    </w:p>
    <w:p w14:paraId="6BF869FC" w14:textId="77777777" w:rsidR="005D7D28" w:rsidRPr="00EC47B5" w:rsidRDefault="005D7D28" w:rsidP="005D7D28"/>
    <w:p w14:paraId="4E6AE65B" w14:textId="5074E7E8" w:rsidR="0044418D" w:rsidRDefault="005D7D28" w:rsidP="0044418D">
      <w:r>
        <w:t xml:space="preserve">As introduced previously, from a context of 5G transport network architecture, the TPM (a type of CNC) is the entity that is responsible for 3GPP access network coordination with the backhaul transport network. The TPM is the </w:t>
      </w:r>
      <w:r w:rsidR="00B52278">
        <w:t>requester</w:t>
      </w:r>
      <w:r>
        <w:t xml:space="preserve"> of VNs and </w:t>
      </w:r>
      <w:del w:id="217" w:author="Leeyoung" w:date="2019-07-08T10:31:00Z">
        <w:r w:rsidDel="0044418D">
          <w:delText xml:space="preserve">negotiates </w:delText>
        </w:r>
      </w:del>
      <w:ins w:id="218" w:author="Leeyoung" w:date="2019-07-08T10:31:00Z">
        <w:r w:rsidR="0044418D">
          <w:t xml:space="preserve">collaborates </w:t>
        </w:r>
      </w:ins>
      <w:r>
        <w:t xml:space="preserve">with the MDSC </w:t>
      </w:r>
      <w:ins w:id="219" w:author="Leeyoung" w:date="2019-07-08T10:31:00Z">
        <w:r w:rsidR="0044418D">
          <w:t xml:space="preserve">to form a closed feedback loop </w:t>
        </w:r>
      </w:ins>
      <w:r>
        <w:t xml:space="preserve">with regard to traffic class associated with each VN, which in turn maps with network slice requirements. Thus, the TPM plays a central role from an orchestration point of view interacting with transport network’s orchestration (i.e., MDSC) and with other TPMs in other domains. </w:t>
      </w:r>
    </w:p>
    <w:p w14:paraId="57986CAE" w14:textId="0D8E3484" w:rsidR="00A22765" w:rsidRDefault="00A22765" w:rsidP="005D7D28"/>
    <w:p w14:paraId="47D44B5C" w14:textId="77777777" w:rsidR="000C5B60" w:rsidRDefault="00A22765" w:rsidP="00A2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0" w:author="Leeyoung" w:date="2019-07-08T09:47:00Z"/>
        </w:rPr>
      </w:pPr>
      <w:r w:rsidRPr="00A22765">
        <w:t xml:space="preserve">The Transport </w:t>
      </w:r>
      <w:r>
        <w:t>Path</w:t>
      </w:r>
      <w:r w:rsidRPr="00A22765">
        <w:t xml:space="preserve"> </w:t>
      </w:r>
      <w:r>
        <w:t>Manager</w:t>
      </w:r>
      <w:r w:rsidRPr="00A22765">
        <w:t xml:space="preserve"> (T</w:t>
      </w:r>
      <w:r>
        <w:t>PM</w:t>
      </w:r>
      <w:r w:rsidRPr="00A22765">
        <w:t>) is a logical entity that can be</w:t>
      </w:r>
      <w:r>
        <w:t xml:space="preserve"> </w:t>
      </w:r>
      <w:r w:rsidRPr="00A22765">
        <w:t xml:space="preserve">part of </w:t>
      </w:r>
      <w:r>
        <w:t>Network Slice Selection Management Function (</w:t>
      </w:r>
      <w:r w:rsidRPr="00A22765">
        <w:t>NSSMF</w:t>
      </w:r>
      <w:r>
        <w:t>)</w:t>
      </w:r>
      <w:r w:rsidRPr="00A22765">
        <w:t xml:space="preserve"> in the 3GPP management plane [TS.28.533-3GPP].  The</w:t>
      </w:r>
      <w:r>
        <w:t xml:space="preserve"> TPM</w:t>
      </w:r>
      <w:r w:rsidRPr="00A22765">
        <w:t xml:space="preserve"> may use network configuration, policies, history, heuristics or</w:t>
      </w:r>
      <w:r>
        <w:t xml:space="preserve"> </w:t>
      </w:r>
      <w:r w:rsidRPr="00A22765">
        <w:t xml:space="preserve">some combination of these to derive traffic estimates that the </w:t>
      </w:r>
      <w:r>
        <w:t xml:space="preserve">TPM </w:t>
      </w:r>
      <w:r w:rsidRPr="00A22765">
        <w:t xml:space="preserve">would use.  How these estimates </w:t>
      </w:r>
      <w:proofErr w:type="gramStart"/>
      <w:r w:rsidRPr="00A22765">
        <w:t>are derived</w:t>
      </w:r>
      <w:proofErr w:type="gramEnd"/>
      <w:r w:rsidRPr="00A22765">
        <w:t xml:space="preserve"> </w:t>
      </w:r>
      <w:r>
        <w:t xml:space="preserve">and the precise 3GPP entity that hosts the TPM functionality </w:t>
      </w:r>
      <w:r w:rsidRPr="00A22765">
        <w:t>are not in the scope of</w:t>
      </w:r>
      <w:r>
        <w:t xml:space="preserve"> </w:t>
      </w:r>
      <w:r w:rsidRPr="00A22765">
        <w:t xml:space="preserve">this document.  The focus here is only in terms of how the </w:t>
      </w:r>
      <w:r>
        <w:t>TPM</w:t>
      </w:r>
      <w:r w:rsidRPr="00A22765">
        <w:t xml:space="preserve"> and</w:t>
      </w:r>
      <w:r>
        <w:t xml:space="preserve"> </w:t>
      </w:r>
      <w:r w:rsidRPr="00A22765">
        <w:t xml:space="preserve">SDN-C are programmed given that slice and </w:t>
      </w:r>
      <w:proofErr w:type="spellStart"/>
      <w:proofErr w:type="gramStart"/>
      <w:r w:rsidRPr="00A22765">
        <w:t>QoS</w:t>
      </w:r>
      <w:proofErr w:type="spellEnd"/>
      <w:r w:rsidRPr="00A22765">
        <w:t xml:space="preserve"> characteristics across a transport path can be represented by a </w:t>
      </w:r>
      <w:r>
        <w:t>Mobile Transport Network Context (</w:t>
      </w:r>
      <w:r w:rsidRPr="00A22765">
        <w:t>MTNC</w:t>
      </w:r>
      <w:r>
        <w:t>)</w:t>
      </w:r>
      <w:r w:rsidRPr="00A22765">
        <w:t xml:space="preserve"> identifier</w:t>
      </w:r>
      <w:proofErr w:type="gramEnd"/>
      <w:r w:rsidRPr="00A22765">
        <w:t xml:space="preserve">.  </w:t>
      </w:r>
    </w:p>
    <w:p w14:paraId="6FD9DBF6" w14:textId="77777777" w:rsidR="000C5B60" w:rsidRDefault="000C5B60" w:rsidP="00A2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221" w:author="Leeyoung" w:date="2019-07-08T09:47:00Z"/>
        </w:rPr>
      </w:pPr>
    </w:p>
    <w:p w14:paraId="2381759C" w14:textId="687BC8F9" w:rsidR="00A22765" w:rsidRDefault="00A22765" w:rsidP="00A2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TPM</w:t>
      </w:r>
      <w:r w:rsidRPr="00A22765">
        <w:t xml:space="preserve"> </w:t>
      </w:r>
      <w:r w:rsidR="00D71440">
        <w:t>creates</w:t>
      </w:r>
      <w:r w:rsidRPr="00A22765">
        <w:t xml:space="preserve"> the MTNC identifier provisioned to control and user plane</w:t>
      </w:r>
      <w:r>
        <w:t xml:space="preserve"> </w:t>
      </w:r>
      <w:r w:rsidRPr="00A22765">
        <w:t xml:space="preserve">functions in the 3GPP domain. </w:t>
      </w:r>
      <w:r w:rsidR="00B52278">
        <w:t xml:space="preserve">Once the MTNC identifier </w:t>
      </w:r>
      <w:proofErr w:type="gramStart"/>
      <w:r w:rsidR="00B52278">
        <w:t>is created</w:t>
      </w:r>
      <w:proofErr w:type="gramEnd"/>
      <w:r w:rsidR="00B52278">
        <w:t xml:space="preserve"> by the TPM, t</w:t>
      </w:r>
      <w:r w:rsidR="00B52278" w:rsidRPr="00A22765">
        <w:t xml:space="preserve">he </w:t>
      </w:r>
      <w:r w:rsidR="00B52278">
        <w:t xml:space="preserve">TPM then </w:t>
      </w:r>
      <w:r w:rsidR="00B52278" w:rsidRPr="00A22765">
        <w:t>requests the SDN-C in the transport network to provision paths in the transport domain based on the MTNC identifier.</w:t>
      </w:r>
      <w:r w:rsidRPr="00A22765">
        <w:t xml:space="preserve"> </w:t>
      </w:r>
      <w:r w:rsidR="00BE41D7">
        <w:t xml:space="preserve">Federated orchestration and controller aspects in relation to TPM </w:t>
      </w:r>
      <w:proofErr w:type="gramStart"/>
      <w:r w:rsidR="00BE41D7">
        <w:t>are discussed</w:t>
      </w:r>
      <w:proofErr w:type="gramEnd"/>
      <w:r w:rsidR="00BE41D7">
        <w:t xml:space="preserve"> in Section 5. </w:t>
      </w:r>
      <w:r w:rsidRPr="00A22765">
        <w:t xml:space="preserve">Detailed </w:t>
      </w:r>
      <w:r w:rsidRPr="00A22765">
        <w:lastRenderedPageBreak/>
        <w:t>mechanisms for programming</w:t>
      </w:r>
      <w:r>
        <w:t xml:space="preserve"> </w:t>
      </w:r>
      <w:r w:rsidRPr="00A22765">
        <w:t xml:space="preserve">the MTNC identifier </w:t>
      </w:r>
      <w:r>
        <w:t xml:space="preserve">across 3GPP </w:t>
      </w:r>
      <w:r w:rsidR="00BE41D7">
        <w:t xml:space="preserve">control and user plane </w:t>
      </w:r>
      <w:r w:rsidRPr="00A22765">
        <w:t>should be part of the 3GPP specifications.</w:t>
      </w:r>
    </w:p>
    <w:p w14:paraId="242AF73A" w14:textId="5845AB90" w:rsidR="005D7D28" w:rsidRDefault="005D7D28" w:rsidP="005D7D28"/>
    <w:p w14:paraId="7A74FB1E" w14:textId="7F9E78C7" w:rsidR="005D7D28" w:rsidDel="000C5B60" w:rsidRDefault="005D7D28" w:rsidP="005D7D28">
      <w:pPr>
        <w:pStyle w:val="Heading2"/>
        <w:ind w:left="432"/>
        <w:rPr>
          <w:moveFrom w:id="222" w:author="Leeyoung" w:date="2019-07-08T09:39:00Z"/>
        </w:rPr>
      </w:pPr>
      <w:moveFromRangeStart w:id="223" w:author="Leeyoung" w:date="2019-07-08T09:39:00Z" w:name="move13471181"/>
      <w:moveFrom w:id="224" w:author="Leeyoung" w:date="2019-07-08T09:39:00Z">
        <w:r w:rsidDel="000C5B60">
          <w:t>Mobile Transport Network Context</w:t>
        </w:r>
      </w:moveFrom>
    </w:p>
    <w:p w14:paraId="0AE47805" w14:textId="574D2BE7" w:rsidR="005D7D28" w:rsidDel="000C5B60" w:rsidRDefault="005D7D28" w:rsidP="005D7D28">
      <w:pPr>
        <w:rPr>
          <w:moveFrom w:id="225" w:author="Leeyoung" w:date="2019-07-08T09:39:00Z"/>
        </w:rPr>
      </w:pPr>
    </w:p>
    <w:p w14:paraId="1250172E" w14:textId="7CBD2A3A" w:rsidR="0079313A" w:rsidRPr="0079313A" w:rsidDel="000C5B60" w:rsidRDefault="0079313A" w:rsidP="00793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moveFrom w:id="226" w:author="Leeyoung" w:date="2019-07-08T09:39:00Z"/>
        </w:rPr>
      </w:pPr>
      <w:moveFrom w:id="227" w:author="Leeyoung" w:date="2019-07-08T09:39:00Z">
        <w:r w:rsidRPr="0079313A" w:rsidDel="000C5B60">
          <w:t>The MTNC (Mobile Transport Network Context) represents a slice, QoS</w:t>
        </w:r>
        <w:r w:rsidDel="000C5B60">
          <w:t xml:space="preserve"> </w:t>
        </w:r>
        <w:r w:rsidRPr="0079313A" w:rsidDel="000C5B60">
          <w:t>configuration for a transport path between two 3GPP user plane</w:t>
        </w:r>
        <w:r w:rsidDel="000C5B60">
          <w:t xml:space="preserve"> </w:t>
        </w:r>
        <w:r w:rsidRPr="0079313A" w:rsidDel="000C5B60">
          <w:t xml:space="preserve">functions.  The </w:t>
        </w:r>
        <w:r w:rsidDel="000C5B60">
          <w:t>MTNC</w:t>
        </w:r>
        <w:r w:rsidRPr="0079313A" w:rsidDel="000C5B60">
          <w:t xml:space="preserve"> </w:t>
        </w:r>
        <w:r w:rsidDel="000C5B60">
          <w:t>i</w:t>
        </w:r>
        <w:r w:rsidRPr="0079313A" w:rsidDel="000C5B60">
          <w:t>dentifier is generated by the TP</w:t>
        </w:r>
        <w:r w:rsidDel="000C5B60">
          <w:t>M</w:t>
        </w:r>
        <w:r w:rsidRPr="0079313A" w:rsidDel="000C5B60">
          <w:t xml:space="preserve"> to be unique for each path and per traffic class (including QoS and slice aspects).  Thus, there may be more than one MTNC</w:t>
        </w:r>
        <w:r w:rsidDel="000C5B60">
          <w:t xml:space="preserve"> identifier</w:t>
        </w:r>
        <w:r w:rsidRPr="0079313A" w:rsidDel="000C5B60">
          <w:t xml:space="preserve"> for the same QoS and path if there is a need to</w:t>
        </w:r>
        <w:r w:rsidDel="000C5B60">
          <w:t xml:space="preserve"> </w:t>
        </w:r>
        <w:r w:rsidRPr="0079313A" w:rsidDel="000C5B60">
          <w:t>provide isolation (slice) of the traffic.  It should be noted that</w:t>
        </w:r>
        <w:r w:rsidDel="000C5B60">
          <w:t xml:space="preserve"> </w:t>
        </w:r>
        <w:r w:rsidRPr="0079313A" w:rsidDel="000C5B60">
          <w:t>MTNC</w:t>
        </w:r>
        <w:r w:rsidDel="000C5B60">
          <w:t xml:space="preserve"> identifiers</w:t>
        </w:r>
        <w:r w:rsidRPr="0079313A" w:rsidDel="000C5B60">
          <w:t xml:space="preserve"> are per class/path and not per user session (nor is it per dat</w:t>
        </w:r>
        <w:r w:rsidDel="000C5B60">
          <w:t>a</w:t>
        </w:r>
        <w:r w:rsidRPr="0079313A" w:rsidDel="000C5B60">
          <w:t xml:space="preserve"> path entity).  The MTNC identifiers are configured by the </w:t>
        </w:r>
        <w:r w:rsidDel="000C5B60">
          <w:t>TPM</w:t>
        </w:r>
        <w:r w:rsidRPr="0079313A" w:rsidDel="000C5B60">
          <w:t xml:space="preserve"> to be</w:t>
        </w:r>
        <w:r w:rsidDel="000C5B60">
          <w:t xml:space="preserve"> </w:t>
        </w:r>
        <w:r w:rsidRPr="0079313A" w:rsidDel="000C5B60">
          <w:t>unique within a provisioning domain.</w:t>
        </w:r>
      </w:moveFrom>
    </w:p>
    <w:moveFromRangeEnd w:id="223"/>
    <w:p w14:paraId="2EB0FD4F" w14:textId="2B245D53" w:rsidR="005D7D28" w:rsidDel="00E55EA5" w:rsidRDefault="005D7D28" w:rsidP="005D7D28">
      <w:pPr>
        <w:rPr>
          <w:del w:id="228" w:author="Leeyoung" w:date="2019-07-08T09:21:00Z"/>
        </w:rPr>
      </w:pPr>
      <w:del w:id="229" w:author="Leeyoung" w:date="2019-07-08T09:21:00Z">
        <w:r w:rsidDel="00E55EA5">
          <w:br/>
        </w:r>
      </w:del>
    </w:p>
    <w:p w14:paraId="5B0BA3AA" w14:textId="2D1D0E33" w:rsidR="005D7D28" w:rsidDel="00E55EA5" w:rsidRDefault="005D7D28" w:rsidP="005D7D28">
      <w:pPr>
        <w:rPr>
          <w:del w:id="230" w:author="Leeyoung" w:date="2019-07-08T09:21:00Z"/>
        </w:rPr>
      </w:pPr>
    </w:p>
    <w:p w14:paraId="03D3A50F" w14:textId="4EB67439" w:rsidR="005D7D28" w:rsidDel="00E55EA5" w:rsidRDefault="005D7D28" w:rsidP="005D7D28">
      <w:pPr>
        <w:rPr>
          <w:del w:id="231" w:author="Leeyoung" w:date="2019-07-08T09:21:00Z"/>
        </w:rPr>
      </w:pPr>
    </w:p>
    <w:p w14:paraId="7D754B86" w14:textId="4895834D" w:rsidR="005D7D28" w:rsidRPr="00AB4CC8" w:rsidDel="00E55EA5" w:rsidRDefault="005D7D28" w:rsidP="00622B5D">
      <w:pPr>
        <w:rPr>
          <w:del w:id="232" w:author="Leeyoung" w:date="2019-07-08T09:21:00Z"/>
          <w:szCs w:val="20"/>
        </w:rPr>
      </w:pPr>
    </w:p>
    <w:p w14:paraId="6AC23682" w14:textId="77777777" w:rsidR="00622B5D" w:rsidRPr="0071686D" w:rsidRDefault="00622B5D" w:rsidP="00622B5D"/>
    <w:p w14:paraId="5034563E" w14:textId="77777777" w:rsidR="008773EF" w:rsidRDefault="008773EF" w:rsidP="00754C3F">
      <w:pPr>
        <w:spacing w:line="240" w:lineRule="exact"/>
      </w:pPr>
    </w:p>
    <w:p w14:paraId="39F22FC9" w14:textId="7A5510A1" w:rsidR="006F692B" w:rsidRDefault="00DB4395" w:rsidP="006F692B">
      <w:pPr>
        <w:pStyle w:val="Heading1"/>
        <w:ind w:left="432"/>
      </w:pPr>
      <w:bookmarkStart w:id="233" w:name="_Toc13475245"/>
      <w:r>
        <w:t>Federated Orchestration</w:t>
      </w:r>
      <w:r w:rsidR="004E1FB0">
        <w:t xml:space="preserve"> a</w:t>
      </w:r>
      <w:r>
        <w:t>nd Controller</w:t>
      </w:r>
      <w:r w:rsidR="006F692B">
        <w:t xml:space="preserve"> F</w:t>
      </w:r>
      <w:r>
        <w:t>unctions</w:t>
      </w:r>
      <w:bookmarkEnd w:id="233"/>
      <w:r w:rsidR="006F692B">
        <w:t xml:space="preserve"> </w:t>
      </w:r>
    </w:p>
    <w:p w14:paraId="1B1FF229" w14:textId="77777777" w:rsidR="006F692B" w:rsidRDefault="006F692B" w:rsidP="006F692B">
      <w:pPr>
        <w:spacing w:line="240" w:lineRule="exact"/>
      </w:pPr>
    </w:p>
    <w:p w14:paraId="3399D4F4" w14:textId="54C22619" w:rsidR="006F692B" w:rsidDel="000C5B60" w:rsidRDefault="006F692B" w:rsidP="006F692B">
      <w:pPr>
        <w:spacing w:line="240" w:lineRule="exact"/>
        <w:rPr>
          <w:del w:id="234" w:author="Leeyoung" w:date="2019-07-08T09:42:00Z"/>
        </w:rPr>
      </w:pPr>
      <w:del w:id="235" w:author="Leeyoung" w:date="2019-07-08T09:42:00Z">
        <w:r w:rsidDel="000C5B60">
          <w:delText>The TPM is a type of the CNC as depicted in Figure 1. The TPMs and the MDSC form a federated orchestration relationship to each other in order to negotiate network slice policy and implement the negotiated network slice policy to its domain network, respectively. The TPM in Domain 1 is the initiator of the e2e network slice policy as it would estimate traffic matrix and determine service quality for each traffic class coupled with network slice requirement. This policy is referred to as Multi Transport Network Context (MTNC) and identified with MTNC</w:delText>
        </w:r>
        <w:r w:rsidR="00F7733A" w:rsidDel="000C5B60">
          <w:delText xml:space="preserve"> Identifier.</w:delText>
        </w:r>
        <w:r w:rsidDel="000C5B60">
          <w:delText xml:space="preserve"> The MTNC</w:delText>
        </w:r>
        <w:r w:rsidR="00F7733A" w:rsidDel="000C5B60">
          <w:delText xml:space="preserve"> Identifier</w:delText>
        </w:r>
        <w:r w:rsidDel="000C5B60">
          <w:delText xml:space="preserve"> is allocated for each traffic class. </w:delText>
        </w:r>
      </w:del>
    </w:p>
    <w:p w14:paraId="2F8B681D" w14:textId="77777777" w:rsidR="006F692B" w:rsidRDefault="006F692B" w:rsidP="006F692B">
      <w:pPr>
        <w:spacing w:line="240" w:lineRule="exact"/>
      </w:pPr>
    </w:p>
    <w:p w14:paraId="2AF63216" w14:textId="3AFFB98D" w:rsidR="000C5B60" w:rsidRDefault="000C5B60" w:rsidP="006F692B">
      <w:pPr>
        <w:spacing w:line="240" w:lineRule="exact"/>
        <w:rPr>
          <w:ins w:id="236" w:author="Leeyoung" w:date="2019-07-08T09:43:00Z"/>
        </w:rPr>
      </w:pPr>
      <w:ins w:id="237" w:author="Leeyoung" w:date="2019-07-08T09:43:00Z">
        <w:r>
          <w:t xml:space="preserve">The TPM is a type of the CNC as depicted in Figure 1. The TPMs and the MDSC form a federated orchestration relationship to each other in order to </w:t>
        </w:r>
      </w:ins>
      <w:ins w:id="238" w:author="Leeyoung" w:date="2019-07-08T10:34:00Z">
        <w:r w:rsidR="0044418D">
          <w:t>collaborate</w:t>
        </w:r>
      </w:ins>
      <w:ins w:id="239" w:author="Leeyoung" w:date="2019-07-08T09:43:00Z">
        <w:r>
          <w:t xml:space="preserve"> network slice policy and implement the negotiated network slice policy to its domain network, respectively.</w:t>
        </w:r>
      </w:ins>
      <w:ins w:id="240" w:author="Leeyoung" w:date="2019-07-08T09:49:00Z">
        <w:r w:rsidR="00D5721F">
          <w:t xml:space="preserve"> </w:t>
        </w:r>
      </w:ins>
    </w:p>
    <w:p w14:paraId="4237B251" w14:textId="22FB8E32" w:rsidR="004E1FB0" w:rsidDel="0044418D" w:rsidRDefault="006F692B" w:rsidP="0044418D">
      <w:pPr>
        <w:spacing w:line="240" w:lineRule="exact"/>
        <w:ind w:left="0"/>
        <w:rPr>
          <w:del w:id="241" w:author="Leeyoung" w:date="2019-07-08T10:35:00Z"/>
        </w:rPr>
      </w:pPr>
      <w:del w:id="242" w:author="Leeyoung" w:date="2019-07-08T10:35:00Z">
        <w:r w:rsidDel="0044418D">
          <w:delText xml:space="preserve">The MTNC identified by an MTNC-ID may include a set of requirements, such as quality of service (QoS) requirements, class of service (CoS), a resilience requirement, and/or an isolation requirement, </w:delText>
        </w:r>
        <w:r w:rsidR="004E1FB0" w:rsidDel="0044418D">
          <w:delText xml:space="preserve">and so on, </w:delText>
        </w:r>
        <w:r w:rsidDel="0044418D">
          <w:delText xml:space="preserve">according to which transport resources of a transport network are provisioned for routing traffic between two service end points. </w:delText>
        </w:r>
      </w:del>
    </w:p>
    <w:p w14:paraId="0DEF1E16" w14:textId="77777777" w:rsidR="004E1FB0" w:rsidRDefault="004E1FB0" w:rsidP="0044418D">
      <w:pPr>
        <w:spacing w:line="240" w:lineRule="exact"/>
        <w:ind w:left="0"/>
      </w:pPr>
    </w:p>
    <w:p w14:paraId="19853041" w14:textId="77777777" w:rsidR="0011592F" w:rsidRDefault="006F692B" w:rsidP="0011592F">
      <w:pPr>
        <w:rPr>
          <w:ins w:id="243" w:author="Leeyoung" w:date="2019-07-08T10:41:00Z"/>
        </w:rPr>
      </w:pPr>
      <w:r>
        <w:t xml:space="preserve">The SDN controllers of each domain are responsible to create per class domain paths/VNs meeting the MTNC requirements. Once per class domain paths/VNs </w:t>
      </w:r>
      <w:proofErr w:type="gramStart"/>
      <w:r>
        <w:t>are created</w:t>
      </w:r>
      <w:proofErr w:type="gramEnd"/>
      <w:r>
        <w:t xml:space="preserve"> using ACTN VN model, the SDN controller would need to program the domain ingress router/network switch to populate the routing instruction so that the data packets associated with the MTNC</w:t>
      </w:r>
      <w:ins w:id="244" w:author="Leeyoung" w:date="2019-07-08T09:51:00Z">
        <w:r w:rsidR="00D5721F">
          <w:t xml:space="preserve"> identifier</w:t>
        </w:r>
      </w:ins>
      <w:del w:id="245" w:author="Leeyoung" w:date="2019-07-08T09:51:00Z">
        <w:r w:rsidDel="00D5721F">
          <w:delText>-ID</w:delText>
        </w:r>
      </w:del>
      <w:r>
        <w:t xml:space="preserve"> would be routed to the pre-established paths/VNs for the MTNC</w:t>
      </w:r>
      <w:ins w:id="246" w:author="Leeyoung" w:date="2019-07-08T09:51:00Z">
        <w:r w:rsidR="00D5721F">
          <w:t xml:space="preserve"> identifier. </w:t>
        </w:r>
      </w:ins>
      <w:del w:id="247" w:author="Leeyoung" w:date="2019-07-08T09:51:00Z">
        <w:r w:rsidDel="00D5721F">
          <w:delText>-ID.</w:delText>
        </w:r>
      </w:del>
      <w:r>
        <w:t xml:space="preserve"> </w:t>
      </w:r>
    </w:p>
    <w:p w14:paraId="4D4664DB" w14:textId="77777777" w:rsidR="0011592F" w:rsidRDefault="0011592F" w:rsidP="0011592F">
      <w:pPr>
        <w:ind w:left="0"/>
        <w:rPr>
          <w:ins w:id="248" w:author="Leeyoung" w:date="2019-07-08T10:41:00Z"/>
        </w:rPr>
      </w:pPr>
    </w:p>
    <w:p w14:paraId="43BF9EFF" w14:textId="33F339A4" w:rsidR="0044418D" w:rsidDel="0011592F" w:rsidRDefault="0044418D" w:rsidP="0011592F">
      <w:pPr>
        <w:rPr>
          <w:del w:id="249" w:author="Leeyoung" w:date="2019-07-08T10:38:00Z"/>
        </w:rPr>
      </w:pPr>
      <w:ins w:id="250" w:author="Leeyoung" w:date="2019-07-08T10:38:00Z">
        <w:r>
          <w:t xml:space="preserve">[ACTN-PM] </w:t>
        </w:r>
      </w:ins>
      <w:ins w:id="251" w:author="Leeyoung" w:date="2019-07-08T10:40:00Z">
        <w:r w:rsidR="0011592F">
          <w:t xml:space="preserve">discusses models that </w:t>
        </w:r>
      </w:ins>
      <w:ins w:id="252" w:author="Leeyoung" w:date="2019-07-08T10:39:00Z">
        <w:r>
          <w:t>allow customers</w:t>
        </w:r>
      </w:ins>
      <w:ins w:id="253" w:author="Leeyoung" w:date="2019-07-08T10:40:00Z">
        <w:r w:rsidR="0011592F">
          <w:t xml:space="preserve"> (e.g., TPM)</w:t>
        </w:r>
      </w:ins>
      <w:ins w:id="254" w:author="Leeyoung" w:date="2019-07-08T10:39:00Z">
        <w:r>
          <w:t xml:space="preserve"> to subscribe to</w:t>
        </w:r>
      </w:ins>
      <w:ins w:id="255" w:author="Leeyoung" w:date="2019-07-08T10:41:00Z">
        <w:r w:rsidR="0011592F">
          <w:t xml:space="preserve"> </w:t>
        </w:r>
      </w:ins>
      <w:ins w:id="256" w:author="Leeyoung" w:date="2019-07-08T10:39:00Z">
        <w:r>
          <w:t>and monitor their key performance data of their interest on the</w:t>
        </w:r>
      </w:ins>
      <w:ins w:id="257" w:author="Leeyoung" w:date="2019-07-08T10:41:00Z">
        <w:r w:rsidR="0011592F">
          <w:t xml:space="preserve"> </w:t>
        </w:r>
      </w:ins>
      <w:ins w:id="258" w:author="Leeyoung" w:date="2019-07-08T10:39:00Z">
        <w:r>
          <w:t>level of TE-tunnel or VN. The models also provide customers with the</w:t>
        </w:r>
      </w:ins>
      <w:ins w:id="259" w:author="Leeyoung" w:date="2019-07-08T10:41:00Z">
        <w:r w:rsidR="0011592F">
          <w:t xml:space="preserve"> </w:t>
        </w:r>
      </w:ins>
      <w:ins w:id="260" w:author="Leeyoung" w:date="2019-07-08T10:39:00Z">
        <w:r>
          <w:t>ability to program autonomic scaling intent mechanism on the level</w:t>
        </w:r>
      </w:ins>
      <w:ins w:id="261" w:author="Leeyoung" w:date="2019-07-08T10:41:00Z">
        <w:r w:rsidR="0011592F">
          <w:t xml:space="preserve"> </w:t>
        </w:r>
      </w:ins>
      <w:ins w:id="262" w:author="Leeyoung" w:date="2019-07-08T10:39:00Z">
        <w:r>
          <w:t>of TE-tunnel as well as VN.</w:t>
        </w:r>
      </w:ins>
    </w:p>
    <w:p w14:paraId="14F71A55" w14:textId="62400DF3" w:rsidR="0011592F" w:rsidRDefault="0011592F" w:rsidP="0011592F">
      <w:pPr>
        <w:rPr>
          <w:ins w:id="263" w:author="Leeyoung" w:date="2019-07-08T10:41:00Z"/>
        </w:rPr>
      </w:pPr>
      <w:ins w:id="264" w:author="Leeyoung" w:date="2019-07-08T10:42:00Z">
        <w:r>
          <w:t xml:space="preserve"> This model </w:t>
        </w:r>
        <w:proofErr w:type="gramStart"/>
        <w:r>
          <w:t>can be implemented</w:t>
        </w:r>
        <w:proofErr w:type="gramEnd"/>
        <w:r>
          <w:t xml:space="preserve"> as a way to support network automation by forming a close-loop relationship between </w:t>
        </w:r>
      </w:ins>
      <w:ins w:id="265" w:author="Leeyoung" w:date="2019-07-08T10:43:00Z">
        <w:r>
          <w:t>controller entities (e.g., TPM – MDSC, TPM – SDN controller, etc.)</w:t>
        </w:r>
      </w:ins>
    </w:p>
    <w:p w14:paraId="14C5F3F6" w14:textId="77777777" w:rsidR="006F692B" w:rsidDel="0044418D" w:rsidRDefault="006F692B" w:rsidP="0011592F">
      <w:pPr>
        <w:rPr>
          <w:del w:id="266" w:author="Leeyoung" w:date="2019-07-08T10:38:00Z"/>
        </w:rPr>
      </w:pPr>
    </w:p>
    <w:p w14:paraId="6621A2FA" w14:textId="000C7B11" w:rsidR="0044418D" w:rsidRDefault="0044418D" w:rsidP="0011592F">
      <w:pPr>
        <w:rPr>
          <w:ins w:id="267" w:author="Leeyoung" w:date="2019-07-08T10:37:00Z"/>
        </w:rPr>
      </w:pPr>
    </w:p>
    <w:p w14:paraId="6D40DAC4" w14:textId="38C484A6" w:rsidR="006F692B" w:rsidRDefault="00DB4395" w:rsidP="006F692B">
      <w:pPr>
        <w:pStyle w:val="Heading1"/>
        <w:ind w:left="432"/>
      </w:pPr>
      <w:bookmarkStart w:id="268" w:name="_Toc13475246"/>
      <w:r>
        <w:t>Network Programming Function Over Data</w:t>
      </w:r>
      <w:r w:rsidR="006F692B">
        <w:t xml:space="preserve"> P</w:t>
      </w:r>
      <w:r>
        <w:t>lane</w:t>
      </w:r>
      <w:bookmarkEnd w:id="268"/>
      <w:r w:rsidR="006F692B">
        <w:t xml:space="preserve"> </w:t>
      </w:r>
    </w:p>
    <w:p w14:paraId="6C157BC0" w14:textId="77777777" w:rsidR="006F692B" w:rsidRDefault="006F692B" w:rsidP="006F692B">
      <w:pPr>
        <w:spacing w:line="240" w:lineRule="exact"/>
      </w:pPr>
    </w:p>
    <w:p w14:paraId="0F3959FB" w14:textId="69B1987A" w:rsidR="006F692B" w:rsidRDefault="006F692B" w:rsidP="006F692B">
      <w:pPr>
        <w:spacing w:line="240" w:lineRule="exact"/>
      </w:pPr>
      <w:r>
        <w:t>There is a need to carry the MTNC</w:t>
      </w:r>
      <w:r w:rsidR="0079313A">
        <w:t xml:space="preserve"> identifier</w:t>
      </w:r>
      <w:r>
        <w:t xml:space="preserve"> in data packets:</w:t>
      </w:r>
    </w:p>
    <w:p w14:paraId="015A508E" w14:textId="77777777" w:rsidR="006F692B" w:rsidRDefault="006F692B" w:rsidP="006F692B">
      <w:pPr>
        <w:spacing w:line="240" w:lineRule="exact"/>
      </w:pPr>
    </w:p>
    <w:p w14:paraId="263DB4F2" w14:textId="334BC9FA" w:rsidR="006F692B" w:rsidRDefault="006F692B" w:rsidP="00DC7D24">
      <w:pPr>
        <w:pStyle w:val="ListParagraph"/>
        <w:numPr>
          <w:ilvl w:val="0"/>
          <w:numId w:val="34"/>
        </w:numPr>
        <w:spacing w:line="240" w:lineRule="exact"/>
        <w:ind w:left="1080"/>
      </w:pPr>
      <w:r>
        <w:t xml:space="preserve">Slices and </w:t>
      </w:r>
      <w:proofErr w:type="spellStart"/>
      <w:r>
        <w:t>QoS</w:t>
      </w:r>
      <w:proofErr w:type="spellEnd"/>
      <w:r>
        <w:t xml:space="preserve"> classes in the service domain do not have a 1:1 correspondence between the 3GPP domain and the transport domain. Some meta-data or token to associate information provisioned across 3GPP-transport domains needs to </w:t>
      </w:r>
      <w:proofErr w:type="gramStart"/>
      <w:r>
        <w:t>be carried</w:t>
      </w:r>
      <w:proofErr w:type="gramEnd"/>
      <w:r>
        <w:t xml:space="preserve"> in the data packets that need to get specific treatment in the transport domain.</w:t>
      </w:r>
    </w:p>
    <w:p w14:paraId="57140D9B" w14:textId="77777777" w:rsidR="006F692B" w:rsidRDefault="006F692B" w:rsidP="00DC7D24">
      <w:pPr>
        <w:spacing w:line="240" w:lineRule="exact"/>
        <w:ind w:left="360"/>
      </w:pPr>
    </w:p>
    <w:p w14:paraId="28537BB0" w14:textId="786C254A" w:rsidR="006F692B" w:rsidRDefault="006F692B" w:rsidP="00DC7D24">
      <w:pPr>
        <w:pStyle w:val="ListParagraph"/>
        <w:numPr>
          <w:ilvl w:val="0"/>
          <w:numId w:val="34"/>
        </w:numPr>
        <w:spacing w:line="240" w:lineRule="exact"/>
        <w:ind w:left="1080"/>
      </w:pPr>
      <w:r>
        <w:t xml:space="preserve">The </w:t>
      </w:r>
      <w:r w:rsidR="00435D5D">
        <w:t>MTN</w:t>
      </w:r>
      <w:r w:rsidR="009C66CF">
        <w:t>C</w:t>
      </w:r>
      <w:r w:rsidR="00435D5D">
        <w:t xml:space="preserve"> identifier (which is </w:t>
      </w:r>
      <w:r>
        <w:t>meta-data</w:t>
      </w:r>
      <w:r w:rsidR="00435D5D">
        <w:t>)</w:t>
      </w:r>
      <w:r>
        <w:t xml:space="preserve"> that </w:t>
      </w:r>
      <w:proofErr w:type="gramStart"/>
      <w:r>
        <w:t>is carried</w:t>
      </w:r>
      <w:proofErr w:type="gramEnd"/>
      <w:r>
        <w:t xml:space="preserve"> in the data packet header should be at the granularity of the provisioning for services between the 3GPP and transport </w:t>
      </w:r>
      <w:r>
        <w:lastRenderedPageBreak/>
        <w:t xml:space="preserve">domains. Specifically, the service </w:t>
      </w:r>
      <w:proofErr w:type="gramStart"/>
      <w:r>
        <w:t>is provided</w:t>
      </w:r>
      <w:proofErr w:type="gramEnd"/>
      <w:r>
        <w:t xml:space="preserve"> by the transport domain and the meta-data should be used in the transport domain to classify packets and provide the services agreed to.</w:t>
      </w:r>
    </w:p>
    <w:p w14:paraId="4644287F" w14:textId="77777777" w:rsidR="006F692B" w:rsidRDefault="006F692B" w:rsidP="00DC7D24">
      <w:pPr>
        <w:spacing w:line="240" w:lineRule="exact"/>
        <w:ind w:left="360"/>
      </w:pPr>
    </w:p>
    <w:p w14:paraId="25BCC543" w14:textId="084EE4B4" w:rsidR="006F692B" w:rsidRDefault="006F692B" w:rsidP="00DC7D24">
      <w:pPr>
        <w:pStyle w:val="ListParagraph"/>
        <w:numPr>
          <w:ilvl w:val="0"/>
          <w:numId w:val="34"/>
        </w:numPr>
        <w:spacing w:line="240" w:lineRule="exact"/>
        <w:ind w:left="1080"/>
      </w:pPr>
      <w:r>
        <w:t>Protocol extensions to carry the above policy meta-data across connection segments between 3GPP functions (N3, N9) and also across 3GPP – to external system (N6, e.g., to application server)</w:t>
      </w:r>
    </w:p>
    <w:p w14:paraId="693CDC3D" w14:textId="77777777" w:rsidR="006F692B" w:rsidRDefault="006F692B" w:rsidP="00DC7D24">
      <w:pPr>
        <w:spacing w:line="240" w:lineRule="exact"/>
        <w:ind w:left="360"/>
      </w:pPr>
    </w:p>
    <w:p w14:paraId="49C65362" w14:textId="77777777" w:rsidR="00D5721F" w:rsidRDefault="006F692B" w:rsidP="006F692B">
      <w:pPr>
        <w:spacing w:line="240" w:lineRule="exact"/>
        <w:rPr>
          <w:ins w:id="269" w:author="Leeyoung" w:date="2019-07-08T09:53:00Z"/>
        </w:rPr>
      </w:pPr>
      <w:r>
        <w:t>In order to support the dat</w:t>
      </w:r>
      <w:r w:rsidR="00435D5D">
        <w:t>a plane programming with MTNC identifier</w:t>
      </w:r>
      <w:r>
        <w:t>, the TPM</w:t>
      </w:r>
      <w:r w:rsidR="00435D5D">
        <w:t xml:space="preserve"> would need to propagate MTNC identifier</w:t>
      </w:r>
      <w:r>
        <w:t>s</w:t>
      </w:r>
      <w:r w:rsidR="00FC28FE">
        <w:t xml:space="preserve"> within the 3GPP control and user plane.</w:t>
      </w:r>
      <w:r>
        <w:t xml:space="preserve"> </w:t>
      </w:r>
      <w:r w:rsidR="00FC28FE">
        <w:t xml:space="preserve">These </w:t>
      </w:r>
      <w:r w:rsidR="00C05A84">
        <w:t xml:space="preserve">3GPP control and user plane </w:t>
      </w:r>
      <w:r w:rsidR="00FC28FE">
        <w:t xml:space="preserve">mechanisms </w:t>
      </w:r>
      <w:proofErr w:type="gramStart"/>
      <w:r w:rsidR="00FC28FE">
        <w:t>should be standardized</w:t>
      </w:r>
      <w:proofErr w:type="gramEnd"/>
      <w:r w:rsidR="00FC28FE">
        <w:t xml:space="preserve"> </w:t>
      </w:r>
      <w:r w:rsidR="00C05A84">
        <w:t>as part of</w:t>
      </w:r>
      <w:r w:rsidR="00FC28FE">
        <w:t xml:space="preserve"> 3GPP specifications. </w:t>
      </w:r>
    </w:p>
    <w:p w14:paraId="42B3CDA0" w14:textId="77777777" w:rsidR="00D5721F" w:rsidRDefault="00D5721F" w:rsidP="006F692B">
      <w:pPr>
        <w:spacing w:line="240" w:lineRule="exact"/>
        <w:rPr>
          <w:ins w:id="270" w:author="Leeyoung" w:date="2019-07-08T09:53:00Z"/>
        </w:rPr>
      </w:pPr>
    </w:p>
    <w:p w14:paraId="5EF870DE" w14:textId="5C61F7F5" w:rsidR="00D5721F" w:rsidRDefault="006F692B" w:rsidP="00D5721F">
      <w:pPr>
        <w:spacing w:line="240" w:lineRule="exact"/>
      </w:pPr>
      <w:r>
        <w:t>Figure 2 shows that for N3, the data packets are “stamped” with the proper MTNC</w:t>
      </w:r>
      <w:ins w:id="271" w:author="Leeyoung" w:date="2019-07-08T09:53:00Z">
        <w:r w:rsidR="00D5721F">
          <w:t xml:space="preserve"> identifier</w:t>
        </w:r>
      </w:ins>
      <w:del w:id="272" w:author="Leeyoung" w:date="2019-07-08T09:53:00Z">
        <w:r w:rsidDel="00D5721F">
          <w:delText>-ID</w:delText>
        </w:r>
      </w:del>
      <w:r>
        <w:t xml:space="preserve"> by the </w:t>
      </w:r>
      <w:proofErr w:type="spellStart"/>
      <w:r>
        <w:t>gNBs</w:t>
      </w:r>
      <w:proofErr w:type="spellEnd"/>
      <w:r>
        <w:t xml:space="preserve"> via UDP header encapsulation mechanism</w:t>
      </w:r>
      <w:ins w:id="273" w:author="Leeyoung" w:date="2019-07-08T09:53:00Z">
        <w:r w:rsidR="00D5721F">
          <w:t xml:space="preserve"> as an illustration. </w:t>
        </w:r>
      </w:ins>
      <w:del w:id="274" w:author="Leeyoung" w:date="2019-07-08T09:53:00Z">
        <w:r w:rsidDel="00D5721F">
          <w:delText xml:space="preserve">. </w:delText>
        </w:r>
      </w:del>
      <w:r>
        <w:t>As for N9 and N6, the UPFs would need to stamp the da</w:t>
      </w:r>
      <w:r w:rsidR="00435D5D">
        <w:t>ta packets with the same MTNC identifier</w:t>
      </w:r>
      <w:r>
        <w:t xml:space="preserve"> for the next domain. For each domain, all the pa</w:t>
      </w:r>
      <w:r w:rsidR="00435D5D">
        <w:t xml:space="preserve">ckets identified by the MTNC identifier </w:t>
      </w:r>
      <w:proofErr w:type="gramStart"/>
      <w:r>
        <w:t>will be routed</w:t>
      </w:r>
      <w:proofErr w:type="gramEnd"/>
      <w:r>
        <w:t xml:space="preserve"> to the pre-established paths/VNs to ensure the proper level of service performance for the traffic cl</w:t>
      </w:r>
      <w:r w:rsidR="00435D5D">
        <w:t>ass associated with the MTNC identifier.</w:t>
      </w:r>
    </w:p>
    <w:p w14:paraId="68959BDF" w14:textId="4E89BAF6" w:rsidR="00C05A84" w:rsidRDefault="00C05A84" w:rsidP="006F692B">
      <w:pPr>
        <w:spacing w:line="240" w:lineRule="exact"/>
      </w:pPr>
    </w:p>
    <w:p w14:paraId="5A5EBE26" w14:textId="7D39B679" w:rsidR="00C05A84" w:rsidRPr="00C05A84" w:rsidRDefault="00C05A84" w:rsidP="00C05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05A84">
        <w:t>When the 3GPP user plane function (</w:t>
      </w:r>
      <w:proofErr w:type="spellStart"/>
      <w:r w:rsidRPr="00C05A84">
        <w:t>gNB</w:t>
      </w:r>
      <w:proofErr w:type="spellEnd"/>
      <w:r w:rsidRPr="00C05A84">
        <w:t>, UPF) and transport provider</w:t>
      </w:r>
      <w:r>
        <w:t xml:space="preserve"> </w:t>
      </w:r>
      <w:r w:rsidRPr="00C05A84">
        <w:t xml:space="preserve">edge are on different nodes, the </w:t>
      </w:r>
      <w:r>
        <w:t xml:space="preserve">edge </w:t>
      </w:r>
      <w:r w:rsidRPr="00C05A84">
        <w:t>router needs to have the means by which to classify the PDU packet.  IP header fields such as DSCP</w:t>
      </w:r>
      <w:r>
        <w:t xml:space="preserve"> </w:t>
      </w:r>
      <w:r w:rsidRPr="00C05A84">
        <w:t>(</w:t>
      </w:r>
      <w:proofErr w:type="spellStart"/>
      <w:r w:rsidRPr="00C05A84">
        <w:t>DiffServ</w:t>
      </w:r>
      <w:proofErr w:type="spellEnd"/>
      <w:r w:rsidRPr="00C05A84">
        <w:t xml:space="preserve"> Code Point) or the IPv6 Flow Label </w:t>
      </w:r>
      <w:proofErr w:type="gramStart"/>
      <w:r w:rsidRPr="00C05A84">
        <w:t>do</w:t>
      </w:r>
      <w:proofErr w:type="gramEnd"/>
      <w:r w:rsidRPr="00C05A84">
        <w:t xml:space="preserve"> not satisfy the</w:t>
      </w:r>
      <w:r>
        <w:t xml:space="preserve"> </w:t>
      </w:r>
      <w:r w:rsidRPr="00C05A84">
        <w:t>requirement as they are not immutable.  GTP-U [TS.29.281-3GPP]</w:t>
      </w:r>
      <w:r>
        <w:t xml:space="preserve"> </w:t>
      </w:r>
      <w:r w:rsidRPr="00C05A84">
        <w:t xml:space="preserve">extension headers are </w:t>
      </w:r>
      <w:proofErr w:type="gramStart"/>
      <w:r w:rsidRPr="00C05A84">
        <w:t>not</w:t>
      </w:r>
      <w:proofErr w:type="gramEnd"/>
      <w:r w:rsidRPr="00C05A84">
        <w:t xml:space="preserve"> the </w:t>
      </w:r>
      <w:proofErr w:type="gramStart"/>
      <w:r w:rsidRPr="00C05A84">
        <w:t>best</w:t>
      </w:r>
      <w:proofErr w:type="gramEnd"/>
      <w:r w:rsidRPr="00C05A84">
        <w:t xml:space="preserve"> option either as the extension</w:t>
      </w:r>
      <w:r>
        <w:t xml:space="preserve"> </w:t>
      </w:r>
      <w:r w:rsidRPr="00C05A84">
        <w:t>fields are chained and would potentially require significant</w:t>
      </w:r>
      <w:r>
        <w:t xml:space="preserve"> </w:t>
      </w:r>
      <w:r w:rsidRPr="00C05A84">
        <w:t xml:space="preserve">processing by the </w:t>
      </w:r>
      <w:r>
        <w:t>transport edge</w:t>
      </w:r>
      <w:r w:rsidRPr="00C05A84">
        <w:t xml:space="preserve"> router.  Further, GTP-U extension fields carry</w:t>
      </w:r>
      <w:r>
        <w:t xml:space="preserve"> </w:t>
      </w:r>
      <w:r w:rsidRPr="00C05A84">
        <w:t xml:space="preserve">3GPP information between two 3GPP network functions and </w:t>
      </w:r>
      <w:proofErr w:type="gramStart"/>
      <w:r w:rsidRPr="00C05A84">
        <w:t>is not meant</w:t>
      </w:r>
      <w:proofErr w:type="gramEnd"/>
      <w:r>
        <w:t xml:space="preserve"> </w:t>
      </w:r>
      <w:r w:rsidRPr="00C05A84">
        <w:t>to carry information to be processed by the IP transport plane.</w:t>
      </w:r>
    </w:p>
    <w:p w14:paraId="14D6605D" w14:textId="77777777" w:rsidR="00C05A84" w:rsidRDefault="00C05A84" w:rsidP="006F692B">
      <w:pPr>
        <w:spacing w:line="240" w:lineRule="exact"/>
      </w:pPr>
    </w:p>
    <w:p w14:paraId="53DAF0E0" w14:textId="584CBD2A" w:rsidR="00422A51" w:rsidRDefault="0042360D" w:rsidP="0042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 provisioning mechanisms here expect that </w:t>
      </w:r>
      <w:r w:rsidRPr="0042360D">
        <w:t xml:space="preserve">the MTNC identifier </w:t>
      </w:r>
      <w:proofErr w:type="gramStart"/>
      <w:r>
        <w:t>is</w:t>
      </w:r>
      <w:proofErr w:type="gramEnd"/>
      <w:r>
        <w:t xml:space="preserve"> </w:t>
      </w:r>
      <w:r w:rsidRPr="0042360D">
        <w:t xml:space="preserve">carried in the IP packet </w:t>
      </w:r>
      <w:r>
        <w:t xml:space="preserve">header (PDU session data packet). This MTNC identifier </w:t>
      </w:r>
      <w:proofErr w:type="gramStart"/>
      <w:r w:rsidRPr="0042360D">
        <w:t>is used</w:t>
      </w:r>
      <w:proofErr w:type="gramEnd"/>
      <w:r w:rsidRPr="0042360D">
        <w:t xml:space="preserve"> to classify the PDU packet at the </w:t>
      </w:r>
      <w:r>
        <w:t>transport edge</w:t>
      </w:r>
      <w:r w:rsidRPr="0042360D">
        <w:t xml:space="preserve"> router. The MTNC identifier </w:t>
      </w:r>
      <w:proofErr w:type="gramStart"/>
      <w:r w:rsidRPr="0042360D">
        <w:t>should be carried</w:t>
      </w:r>
      <w:proofErr w:type="gramEnd"/>
      <w:r w:rsidRPr="0042360D">
        <w:t xml:space="preserve"> in some IP header field and should not be modified on path.  </w:t>
      </w:r>
      <w:r>
        <w:t>Transport</w:t>
      </w:r>
      <w:r w:rsidRPr="0042360D">
        <w:t xml:space="preserve"> edge routers should</w:t>
      </w:r>
      <w:r>
        <w:t xml:space="preserve"> </w:t>
      </w:r>
      <w:r w:rsidRPr="0042360D">
        <w:t>only inspect the MTNC identifier for each packet and derive the class</w:t>
      </w:r>
      <w:r>
        <w:t xml:space="preserve"> </w:t>
      </w:r>
      <w:r w:rsidRPr="0042360D">
        <w:t>of transport service that should be provided (e.g., with MPLS o</w:t>
      </w:r>
      <w:r>
        <w:t xml:space="preserve">r </w:t>
      </w:r>
      <w:r w:rsidRPr="0042360D">
        <w:t>segment routes).</w:t>
      </w:r>
      <w:ins w:id="275" w:author="Leeyoung" w:date="2019-07-08T09:57:00Z">
        <w:r w:rsidR="00D5721F">
          <w:t xml:space="preserve"> </w:t>
        </w:r>
      </w:ins>
    </w:p>
    <w:p w14:paraId="7561CBDC" w14:textId="43D69D59" w:rsidR="0042360D" w:rsidRDefault="0042360D" w:rsidP="0042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6928CD" w14:textId="04FCA110" w:rsidR="0042360D" w:rsidRPr="0042360D" w:rsidRDefault="0042360D" w:rsidP="00D74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2360D">
        <w:t xml:space="preserve">Different options for carrying the MTNC </w:t>
      </w:r>
      <w:proofErr w:type="spellStart"/>
      <w:r w:rsidRPr="0042360D">
        <w:t>idenfifier</w:t>
      </w:r>
      <w:proofErr w:type="spellEnd"/>
      <w:r w:rsidRPr="0042360D">
        <w:t xml:space="preserve"> in the IP data</w:t>
      </w:r>
      <w:r>
        <w:t xml:space="preserve"> </w:t>
      </w:r>
      <w:r w:rsidRPr="0042360D">
        <w:t>packet include SRv6 [I-</w:t>
      </w:r>
      <w:proofErr w:type="spellStart"/>
      <w:r w:rsidRPr="0042360D">
        <w:t>D.ietf</w:t>
      </w:r>
      <w:proofErr w:type="spellEnd"/>
      <w:r w:rsidRPr="0042360D">
        <w:t>-spring-segment-routing] and GUE [I-</w:t>
      </w:r>
      <w:proofErr w:type="spellStart"/>
      <w:r w:rsidRPr="0042360D">
        <w:t>D.ietf</w:t>
      </w:r>
      <w:proofErr w:type="spellEnd"/>
      <w:r w:rsidRPr="0042360D">
        <w:t>-</w:t>
      </w:r>
      <w:proofErr w:type="spellStart"/>
      <w:r w:rsidRPr="0042360D">
        <w:t>intarea</w:t>
      </w:r>
      <w:proofErr w:type="spellEnd"/>
      <w:r w:rsidRPr="0042360D">
        <w:t>-</w:t>
      </w:r>
      <w:proofErr w:type="spellStart"/>
      <w:r w:rsidRPr="0042360D">
        <w:t>gue</w:t>
      </w:r>
      <w:proofErr w:type="spellEnd"/>
      <w:r w:rsidRPr="0042360D">
        <w:t xml:space="preserve">-extensions].  The SRv6 is an underlay where the MTNC identifier </w:t>
      </w:r>
      <w:proofErr w:type="gramStart"/>
      <w:r w:rsidR="009C66CF">
        <w:t>can be</w:t>
      </w:r>
      <w:r w:rsidRPr="0042360D">
        <w:t xml:space="preserve"> encoded</w:t>
      </w:r>
      <w:proofErr w:type="gramEnd"/>
      <w:r w:rsidRPr="0042360D">
        <w:t xml:space="preserve"> into Segment Routing Headers (SRH) that</w:t>
      </w:r>
      <w:r w:rsidR="00D74D20">
        <w:t xml:space="preserve"> </w:t>
      </w:r>
      <w:r w:rsidRPr="0042360D">
        <w:t>are then used to forward the PDU packet in the transport domain.  The GUE headers</w:t>
      </w:r>
      <w:ins w:id="276" w:author="Leeyoung" w:date="2019-07-08T09:58:00Z">
        <w:r w:rsidR="00D5721F">
          <w:t>,</w:t>
        </w:r>
      </w:ins>
      <w:r w:rsidRPr="0042360D">
        <w:t xml:space="preserve"> on the other hand</w:t>
      </w:r>
      <w:ins w:id="277" w:author="Leeyoung" w:date="2019-07-08T09:58:00Z">
        <w:r w:rsidR="00D5721F">
          <w:t>,</w:t>
        </w:r>
      </w:ins>
      <w:r w:rsidRPr="0042360D">
        <w:t xml:space="preserve"> </w:t>
      </w:r>
      <w:r w:rsidR="00D74D20">
        <w:t>constitute</w:t>
      </w:r>
      <w:r w:rsidRPr="0042360D">
        <w:t xml:space="preserve"> an overlay mechanism where the MTNC identifier </w:t>
      </w:r>
      <w:proofErr w:type="gramStart"/>
      <w:ins w:id="278" w:author="Leeyoung" w:date="2019-07-08T09:59:00Z">
        <w:r w:rsidR="00C50768">
          <w:t>can al</w:t>
        </w:r>
      </w:ins>
      <w:ins w:id="279" w:author="Leeyoung" w:date="2019-07-08T10:00:00Z">
        <w:r w:rsidR="00C50768">
          <w:t>so be</w:t>
        </w:r>
      </w:ins>
      <w:del w:id="280" w:author="Leeyoung" w:date="2019-07-08T09:59:00Z">
        <w:r w:rsidRPr="0042360D" w:rsidDel="00C50768">
          <w:delText>is</w:delText>
        </w:r>
      </w:del>
      <w:r w:rsidRPr="0042360D">
        <w:t xml:space="preserve"> encapsulated</w:t>
      </w:r>
      <w:proofErr w:type="gramEnd"/>
      <w:r w:rsidRPr="0042360D">
        <w:t xml:space="preserve"> in the UDP extension header fields.  A</w:t>
      </w:r>
      <w:r w:rsidR="00D74D20">
        <w:t xml:space="preserve"> </w:t>
      </w:r>
      <w:r w:rsidRPr="0042360D">
        <w:t>transport network like MPLS would inspect the MTNC header field in</w:t>
      </w:r>
      <w:r w:rsidR="00D74D20">
        <w:t xml:space="preserve"> </w:t>
      </w:r>
      <w:r w:rsidRPr="0042360D">
        <w:t xml:space="preserve">GUE and </w:t>
      </w:r>
      <w:ins w:id="281" w:author="Leeyoung" w:date="2019-07-08T09:59:00Z">
        <w:r w:rsidR="00C50768">
          <w:t>point to its</w:t>
        </w:r>
        <w:r w:rsidR="00D5721F">
          <w:t xml:space="preserve"> already </w:t>
        </w:r>
      </w:ins>
      <w:r w:rsidRPr="0042360D">
        <w:t>program</w:t>
      </w:r>
      <w:ins w:id="282" w:author="Leeyoung" w:date="2019-07-08T09:59:00Z">
        <w:r w:rsidR="00D5721F">
          <w:t>med</w:t>
        </w:r>
      </w:ins>
      <w:r w:rsidRPr="0042360D">
        <w:t xml:space="preserve"> </w:t>
      </w:r>
      <w:del w:id="283" w:author="Leeyoung" w:date="2019-07-08T09:59:00Z">
        <w:r w:rsidRPr="0042360D" w:rsidDel="00C50768">
          <w:delText xml:space="preserve">its </w:delText>
        </w:r>
      </w:del>
      <w:r w:rsidRPr="0042360D">
        <w:t>label switched path.  There are various trade-offs in terms of packet overhead, support in IPv4 and IPv6 networks</w:t>
      </w:r>
      <w:r w:rsidR="00D74D20">
        <w:t xml:space="preserve"> </w:t>
      </w:r>
      <w:r w:rsidRPr="0042360D">
        <w:t>as well as working across legacy and evolving transport networks tha</w:t>
      </w:r>
      <w:r w:rsidR="00D74D20">
        <w:t xml:space="preserve">t </w:t>
      </w:r>
      <w:r w:rsidRPr="0042360D">
        <w:t xml:space="preserve">need to be considered.  These considerations </w:t>
      </w:r>
      <w:proofErr w:type="gramStart"/>
      <w:r w:rsidRPr="0042360D">
        <w:t>will be addressed</w:t>
      </w:r>
      <w:proofErr w:type="gramEnd"/>
      <w:r w:rsidRPr="0042360D">
        <w:t xml:space="preserve"> in</w:t>
      </w:r>
      <w:r w:rsidR="00D74D20">
        <w:t xml:space="preserve"> other future drafts</w:t>
      </w:r>
      <w:r w:rsidRPr="0042360D">
        <w:t>.</w:t>
      </w:r>
    </w:p>
    <w:p w14:paraId="1B5F44DD" w14:textId="77777777" w:rsidR="0042360D" w:rsidRDefault="0042360D" w:rsidP="004236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87A43B2" w14:textId="77777777" w:rsidR="00422A51" w:rsidRDefault="00422A51" w:rsidP="006F692B">
      <w:pPr>
        <w:spacing w:line="240" w:lineRule="exact"/>
      </w:pPr>
    </w:p>
    <w:p w14:paraId="5B3F3043" w14:textId="5BAD6F69" w:rsidR="00662012" w:rsidRDefault="00662012" w:rsidP="006F692B">
      <w:pPr>
        <w:spacing w:line="240" w:lineRule="exact"/>
      </w:pPr>
    </w:p>
    <w:p w14:paraId="2797FB31" w14:textId="037A5EB6" w:rsidR="00662012" w:rsidRDefault="00662012" w:rsidP="00662012">
      <w:pPr>
        <w:pStyle w:val="Heading1"/>
        <w:ind w:left="432"/>
      </w:pPr>
      <w:bookmarkStart w:id="284" w:name="_Toc13475247"/>
      <w:r>
        <w:t>Scalability Consideration</w:t>
      </w:r>
      <w:r w:rsidR="0079313A">
        <w:t>s</w:t>
      </w:r>
      <w:bookmarkEnd w:id="284"/>
    </w:p>
    <w:p w14:paraId="501B2BF2" w14:textId="77777777" w:rsidR="006F692B" w:rsidRDefault="006F692B" w:rsidP="006F692B">
      <w:pPr>
        <w:spacing w:line="240" w:lineRule="exact"/>
      </w:pPr>
    </w:p>
    <w:p w14:paraId="3D71BF60" w14:textId="77777777" w:rsidR="006F692B" w:rsidRDefault="006F692B" w:rsidP="006F692B">
      <w:pPr>
        <w:spacing w:line="240" w:lineRule="exact"/>
      </w:pPr>
      <w:r>
        <w:t xml:space="preserve">Since the MTNC-IDs represent </w:t>
      </w:r>
      <w:proofErr w:type="spellStart"/>
      <w:r>
        <w:t>QoS</w:t>
      </w:r>
      <w:proofErr w:type="spellEnd"/>
      <w:r>
        <w:t xml:space="preserve"> and slice of the service domain that is mapped to a transport domain slice for a path between to network functions (NF), there are multiple flows that </w:t>
      </w:r>
      <w:proofErr w:type="gramStart"/>
      <w:r>
        <w:t>get</w:t>
      </w:r>
      <w:proofErr w:type="gramEnd"/>
      <w:r>
        <w:t xml:space="preserve"> mapped to a single such transport slice. The number of transport slices to be provisioned scales well as it is related to the number of sites (N*(N-1)/2) *Q for N number of sites, Q classes of service). For example, if there are 25 sites and 3 classes of service, the number of paths provisioned will at most be 900, while the number of PDN connection flows handled over those connections can be well over a million. As the number of transport paths setup is a few orders lower than the number of connections/flows that are handled, these mechanisms scale extremely well compared to setting this up per PDN connection.</w:t>
      </w:r>
    </w:p>
    <w:p w14:paraId="4FC7A542" w14:textId="77777777" w:rsidR="006F692B" w:rsidRDefault="006F692B" w:rsidP="006F692B">
      <w:pPr>
        <w:spacing w:line="240" w:lineRule="exact"/>
      </w:pPr>
    </w:p>
    <w:p w14:paraId="391BB795" w14:textId="6BF6C941" w:rsidR="006F692B" w:rsidDel="00D22BD7" w:rsidRDefault="006F692B" w:rsidP="006F692B">
      <w:pPr>
        <w:pStyle w:val="Heading1"/>
        <w:ind w:left="432"/>
        <w:rPr>
          <w:del w:id="285" w:author="Leeyoung" w:date="2019-07-08T09:07:00Z"/>
        </w:rPr>
      </w:pPr>
      <w:del w:id="286" w:author="Leeyoung" w:date="2019-07-08T09:07:00Z">
        <w:r w:rsidDel="00D22BD7">
          <w:delText>S</w:delText>
        </w:r>
        <w:r w:rsidR="00DB4395" w:rsidDel="00D22BD7">
          <w:delText>ummary</w:delText>
        </w:r>
      </w:del>
    </w:p>
    <w:p w14:paraId="775EAA77" w14:textId="77777777" w:rsidR="006F692B" w:rsidRDefault="006F692B" w:rsidP="006F692B">
      <w:pPr>
        <w:spacing w:line="240" w:lineRule="exact"/>
      </w:pPr>
    </w:p>
    <w:p w14:paraId="05BE812F" w14:textId="6B68988F" w:rsidR="006F692B" w:rsidDel="00D22BD7" w:rsidRDefault="00DB4395" w:rsidP="006F692B">
      <w:pPr>
        <w:spacing w:line="240" w:lineRule="exact"/>
        <w:rPr>
          <w:moveFrom w:id="287" w:author="Leeyoung" w:date="2019-07-08T09:07:00Z"/>
        </w:rPr>
      </w:pPr>
      <w:moveFromRangeStart w:id="288" w:author="Leeyoung" w:date="2019-07-08T09:07:00Z" w:name="move13469273"/>
      <w:moveFrom w:id="289" w:author="Leeyoung" w:date="2019-07-08T09:07:00Z">
        <w:r w:rsidDel="00D22BD7">
          <w:t>This draft</w:t>
        </w:r>
        <w:r w:rsidR="006F692B" w:rsidDel="00D22BD7">
          <w:t xml:space="preserve"> presented an extended ACTN architecture with 3GPP 5G transport architecture in order to provide a novel approach for an end-to-end service assurance mechanism to meet 3GPP 5G requirements for support of enhanced mobile broadband (eMBB) and for new ‘use cases’ that require massive machine-type communications (mMTC) and ultra-reliable and low latency communications (URLLC). </w:t>
        </w:r>
      </w:moveFrom>
    </w:p>
    <w:moveFromRangeEnd w:id="288"/>
    <w:p w14:paraId="14A85309" w14:textId="77777777" w:rsidR="00E67111" w:rsidRDefault="00E67111" w:rsidP="00E67111">
      <w:pPr>
        <w:spacing w:line="240" w:lineRule="exact"/>
        <w:ind w:left="0"/>
      </w:pPr>
    </w:p>
    <w:p w14:paraId="70A9CA7A" w14:textId="1419F8BE" w:rsidR="00E67111" w:rsidRDefault="00E67111" w:rsidP="00E67111">
      <w:pPr>
        <w:pStyle w:val="Heading1"/>
        <w:ind w:left="432"/>
      </w:pPr>
      <w:bookmarkStart w:id="290" w:name="_Toc13475248"/>
      <w:r>
        <w:t>Security Considerations</w:t>
      </w:r>
      <w:bookmarkEnd w:id="290"/>
    </w:p>
    <w:p w14:paraId="41FA2D2A" w14:textId="77777777" w:rsidR="00E24B9F" w:rsidRDefault="00E24B9F" w:rsidP="00662012">
      <w:pPr>
        <w:ind w:left="0"/>
      </w:pPr>
    </w:p>
    <w:p w14:paraId="3D36BD92" w14:textId="77777777" w:rsidR="00E24B9F" w:rsidRDefault="005B2884" w:rsidP="00E24B9F">
      <w:r>
        <w:t>From a security and reliability perspective, ACTN may encounter many</w:t>
      </w:r>
      <w:r w:rsidR="00E24B9F">
        <w:t xml:space="preserve"> </w:t>
      </w:r>
      <w:r>
        <w:t>risks such as malicious attack and rogue elements attempting to</w:t>
      </w:r>
      <w:r w:rsidR="00E24B9F">
        <w:t xml:space="preserve"> </w:t>
      </w:r>
      <w:r>
        <w:t>connect to various ACTN components.  Furthermore, some ACTN</w:t>
      </w:r>
    </w:p>
    <w:p w14:paraId="6A7A3328" w14:textId="77777777" w:rsidR="00E24B9F" w:rsidRDefault="005B2884" w:rsidP="00E24B9F">
      <w:proofErr w:type="gramStart"/>
      <w:r>
        <w:t>components</w:t>
      </w:r>
      <w:proofErr w:type="gramEnd"/>
      <w:r>
        <w:t xml:space="preserve"> represent a single point of failure and threat vector and</w:t>
      </w:r>
      <w:r w:rsidR="00E24B9F">
        <w:t xml:space="preserve"> </w:t>
      </w:r>
      <w:r>
        <w:t>must also manage policy conflicts and eavesdropping of communication</w:t>
      </w:r>
      <w:r w:rsidR="00E24B9F">
        <w:t xml:space="preserve"> </w:t>
      </w:r>
      <w:r>
        <w:t>between different ACTN components.</w:t>
      </w:r>
    </w:p>
    <w:p w14:paraId="5C80C333" w14:textId="77777777" w:rsidR="00E24B9F" w:rsidRDefault="00E24B9F" w:rsidP="00E24B9F"/>
    <w:p w14:paraId="1E213191" w14:textId="77777777" w:rsidR="00E24B9F" w:rsidRDefault="00E24B9F" w:rsidP="00E24B9F">
      <w:r>
        <w:t>All</w:t>
      </w:r>
      <w:r w:rsidR="005B2884">
        <w:t xml:space="preserve"> protocols used to realize the ACTN</w:t>
      </w:r>
      <w:r>
        <w:t xml:space="preserve"> </w:t>
      </w:r>
      <w:r w:rsidR="005B2884">
        <w:t>framework should have rich security features, and customer,</w:t>
      </w:r>
      <w:r>
        <w:t xml:space="preserve"> </w:t>
      </w:r>
      <w:r w:rsidR="005B2884">
        <w:t>application and network data should be stored in encrypted data</w:t>
      </w:r>
      <w:r>
        <w:t xml:space="preserve"> </w:t>
      </w:r>
      <w:r w:rsidR="005B2884">
        <w:t>stores.  Additional security risks may still exist.  Therefore,</w:t>
      </w:r>
      <w:r>
        <w:t xml:space="preserve"> </w:t>
      </w:r>
      <w:r w:rsidR="005B2884">
        <w:t>discussion and applicability of specific security functions and</w:t>
      </w:r>
      <w:r>
        <w:t xml:space="preserve"> </w:t>
      </w:r>
      <w:r w:rsidR="005B2884">
        <w:t xml:space="preserve">protocols </w:t>
      </w:r>
      <w:proofErr w:type="gramStart"/>
      <w:r w:rsidR="005B2884">
        <w:t>will be better described</w:t>
      </w:r>
      <w:proofErr w:type="gramEnd"/>
      <w:r w:rsidR="005B2884">
        <w:t xml:space="preserve"> in documents that are use case and</w:t>
      </w:r>
      <w:r>
        <w:t xml:space="preserve"> </w:t>
      </w:r>
      <w:r w:rsidR="005B2884">
        <w:t>environment specific.</w:t>
      </w:r>
    </w:p>
    <w:p w14:paraId="011C676A" w14:textId="77777777" w:rsidR="00E24B9F" w:rsidRDefault="00E24B9F" w:rsidP="00E24B9F"/>
    <w:p w14:paraId="2559F5A5" w14:textId="77777777" w:rsidR="00E24B9F" w:rsidRDefault="005B2884" w:rsidP="00E24B9F">
      <w:r>
        <w:t>The CMI will likely be an external protocol interface.  Suitable</w:t>
      </w:r>
      <w:r w:rsidR="00E24B9F">
        <w:t xml:space="preserve"> </w:t>
      </w:r>
      <w:r>
        <w:t>authentication and authorization of each CNC connecting to the MDSC</w:t>
      </w:r>
      <w:r w:rsidR="00E24B9F">
        <w:t xml:space="preserve"> </w:t>
      </w:r>
      <w:r>
        <w:t xml:space="preserve">will be required; especially, as these are likely to </w:t>
      </w:r>
      <w:proofErr w:type="gramStart"/>
      <w:r>
        <w:t>be implemented</w:t>
      </w:r>
      <w:proofErr w:type="gramEnd"/>
      <w:r w:rsidR="00E24B9F">
        <w:t xml:space="preserve"> </w:t>
      </w:r>
      <w:r>
        <w:t>by different organizations and on separate functional nodes.  Use of</w:t>
      </w:r>
      <w:r w:rsidR="00E24B9F">
        <w:t xml:space="preserve"> </w:t>
      </w:r>
      <w:r>
        <w:t>the AAA-based mechanisms would also provide role-based authorization</w:t>
      </w:r>
      <w:r w:rsidR="00E24B9F">
        <w:t xml:space="preserve"> </w:t>
      </w:r>
      <w:r>
        <w:t xml:space="preserve">methods so that only authorized CNC's </w:t>
      </w:r>
      <w:proofErr w:type="gramStart"/>
      <w:r>
        <w:t>may</w:t>
      </w:r>
      <w:proofErr w:type="gramEnd"/>
      <w:r>
        <w:t xml:space="preserve"> access the different</w:t>
      </w:r>
      <w:r w:rsidR="00E24B9F">
        <w:t xml:space="preserve"> </w:t>
      </w:r>
      <w:r>
        <w:t>functions of the MDSC.</w:t>
      </w:r>
    </w:p>
    <w:p w14:paraId="3136DD25" w14:textId="77777777" w:rsidR="00E24B9F" w:rsidRDefault="00E24B9F" w:rsidP="00E24B9F"/>
    <w:p w14:paraId="60F2CB55" w14:textId="77777777" w:rsidR="00E24B9F" w:rsidRDefault="005B2884" w:rsidP="00E24B9F">
      <w:r>
        <w:t>Where the MDSC must interact with multiple (distributed) PNCs, a PKI-based mechanism is suggested, such as building a TLS or HTTPS</w:t>
      </w:r>
      <w:r w:rsidR="00E24B9F">
        <w:t xml:space="preserve"> </w:t>
      </w:r>
      <w:r>
        <w:t>connection between the MDSC and PNCs, to ensure trust between the</w:t>
      </w:r>
    </w:p>
    <w:p w14:paraId="3A1AA830" w14:textId="5D22A70C" w:rsidR="005B2884" w:rsidRDefault="005B2884" w:rsidP="00E24B9F">
      <w:proofErr w:type="gramStart"/>
      <w:r>
        <w:t>physical</w:t>
      </w:r>
      <w:proofErr w:type="gramEnd"/>
      <w:r>
        <w:t xml:space="preserve"> network layer control components and the MDSC.  Trust</w:t>
      </w:r>
      <w:r w:rsidR="00E24B9F">
        <w:t xml:space="preserve"> </w:t>
      </w:r>
      <w:r>
        <w:t xml:space="preserve">anchors for the PKI </w:t>
      </w:r>
      <w:proofErr w:type="gramStart"/>
      <w:r>
        <w:t>can be configured</w:t>
      </w:r>
      <w:proofErr w:type="gramEnd"/>
      <w:r>
        <w:t xml:space="preserve"> to use a smaller (and</w:t>
      </w:r>
      <w:r w:rsidR="00E24B9F">
        <w:t xml:space="preserve"> </w:t>
      </w:r>
      <w:r>
        <w:t>potentially non-intersecting) set of trusted Certificate Authorities</w:t>
      </w:r>
      <w:r w:rsidR="00E24B9F">
        <w:t xml:space="preserve"> </w:t>
      </w:r>
      <w:r>
        <w:t>(CAs) than in the Web PKI.</w:t>
      </w:r>
      <w:r w:rsidR="00E24B9F">
        <w:t xml:space="preserve"> </w:t>
      </w:r>
      <w:r>
        <w:t>Which MDSC the PNC exports topology information to, and the level of</w:t>
      </w:r>
      <w:r w:rsidR="00E24B9F">
        <w:t xml:space="preserve"> </w:t>
      </w:r>
      <w:r>
        <w:t xml:space="preserve">detail (full or abstracted), </w:t>
      </w:r>
      <w:proofErr w:type="gramStart"/>
      <w:r>
        <w:t>should also be authenticated</w:t>
      </w:r>
      <w:proofErr w:type="gramEnd"/>
      <w:r>
        <w:t>, and</w:t>
      </w:r>
      <w:r w:rsidR="00E24B9F">
        <w:t xml:space="preserve"> </w:t>
      </w:r>
      <w:r>
        <w:t>specific access restrictions and topology views should be</w:t>
      </w:r>
      <w:r w:rsidR="00E24B9F">
        <w:t xml:space="preserve"> </w:t>
      </w:r>
      <w:r>
        <w:t>configurable and/or policy based.</w:t>
      </w:r>
    </w:p>
    <w:p w14:paraId="1E60151C" w14:textId="77777777" w:rsidR="00425337" w:rsidRPr="00E67111" w:rsidRDefault="00425337" w:rsidP="00425337">
      <w:pPr>
        <w:ind w:left="0"/>
      </w:pPr>
    </w:p>
    <w:p w14:paraId="334FB686" w14:textId="777A9180" w:rsidR="00E67111" w:rsidRPr="00E67111" w:rsidRDefault="00E67111" w:rsidP="00E67111">
      <w:pPr>
        <w:pStyle w:val="Heading1"/>
        <w:ind w:left="432"/>
      </w:pPr>
      <w:bookmarkStart w:id="291" w:name="_Toc13475249"/>
      <w:r>
        <w:t>IANA Considerations</w:t>
      </w:r>
      <w:bookmarkEnd w:id="291"/>
    </w:p>
    <w:p w14:paraId="34486D93" w14:textId="0D54D983" w:rsidR="00C633A0" w:rsidRDefault="00C633A0" w:rsidP="00754C3F">
      <w:pPr>
        <w:spacing w:line="240" w:lineRule="exact"/>
      </w:pPr>
    </w:p>
    <w:p w14:paraId="0B293070" w14:textId="683C676E" w:rsidR="00E24B9F" w:rsidRDefault="00E24B9F" w:rsidP="00754C3F">
      <w:pPr>
        <w:spacing w:line="240" w:lineRule="exact"/>
      </w:pPr>
      <w:r w:rsidRPr="00E24B9F">
        <w:t>This document has no IANA actions.</w:t>
      </w:r>
    </w:p>
    <w:p w14:paraId="7058E2F7" w14:textId="5BFC2589" w:rsidR="00817951" w:rsidRDefault="00817951" w:rsidP="00754C3F">
      <w:pPr>
        <w:spacing w:line="240" w:lineRule="exact"/>
      </w:pPr>
    </w:p>
    <w:p w14:paraId="7338D993" w14:textId="684467B1" w:rsidR="00817951" w:rsidRDefault="00817951" w:rsidP="00817951">
      <w:pPr>
        <w:pStyle w:val="Heading1"/>
        <w:ind w:left="432"/>
      </w:pPr>
      <w:bookmarkStart w:id="292" w:name="_Toc13475250"/>
      <w:r>
        <w:t>Acknowledgements</w:t>
      </w:r>
      <w:bookmarkEnd w:id="292"/>
    </w:p>
    <w:p w14:paraId="234ADFDC" w14:textId="2A3738DC" w:rsidR="00817951" w:rsidRDefault="00817951" w:rsidP="00817951"/>
    <w:p w14:paraId="238D15FB" w14:textId="698F6C01" w:rsidR="00817951" w:rsidRPr="00817951" w:rsidRDefault="00C46AD6" w:rsidP="00C46AD6">
      <w:r>
        <w:t xml:space="preserve">The authors thank </w:t>
      </w:r>
      <w:r w:rsidR="006F692B">
        <w:t xml:space="preserve">James </w:t>
      </w:r>
      <w:proofErr w:type="spellStart"/>
      <w:r w:rsidR="006F692B">
        <w:t>Guichard</w:t>
      </w:r>
      <w:proofErr w:type="spellEnd"/>
      <w:r>
        <w:t xml:space="preserve"> for useful discussions and</w:t>
      </w:r>
      <w:r w:rsidR="006F692B">
        <w:t xml:space="preserve"> his</w:t>
      </w:r>
      <w:r>
        <w:t xml:space="preserve"> suggestions for this work. </w:t>
      </w:r>
    </w:p>
    <w:p w14:paraId="6A724B0B" w14:textId="77777777" w:rsidR="00E24B9F" w:rsidRPr="00C633A0" w:rsidRDefault="00E24B9F" w:rsidP="00754C3F">
      <w:pPr>
        <w:spacing w:line="240" w:lineRule="exact"/>
      </w:pPr>
    </w:p>
    <w:p w14:paraId="3966BA90" w14:textId="77777777" w:rsidR="00DA671C" w:rsidRDefault="00DA671C" w:rsidP="00754C3F">
      <w:pPr>
        <w:pStyle w:val="Heading1"/>
        <w:spacing w:line="240" w:lineRule="exact"/>
        <w:ind w:left="0" w:firstLine="0"/>
      </w:pPr>
      <w:bookmarkStart w:id="293" w:name="_Toc13475251"/>
      <w:r w:rsidRPr="00891BA3">
        <w:t>References</w:t>
      </w:r>
      <w:bookmarkEnd w:id="293"/>
    </w:p>
    <w:p w14:paraId="00359350" w14:textId="77777777" w:rsidR="006A56F7" w:rsidRPr="006A56F7" w:rsidRDefault="006A56F7" w:rsidP="00754C3F">
      <w:pPr>
        <w:spacing w:line="240" w:lineRule="exact"/>
      </w:pPr>
    </w:p>
    <w:p w14:paraId="350FF031" w14:textId="77777777" w:rsidR="00EF454D" w:rsidRDefault="00EF454D" w:rsidP="00754C3F">
      <w:pPr>
        <w:pStyle w:val="Heading2"/>
        <w:spacing w:line="240" w:lineRule="exact"/>
        <w:ind w:left="432"/>
      </w:pPr>
      <w:bookmarkStart w:id="294" w:name="_Toc13475252"/>
      <w:r>
        <w:t>Normative References</w:t>
      </w:r>
      <w:bookmarkEnd w:id="294"/>
    </w:p>
    <w:p w14:paraId="4F45A1F5" w14:textId="77777777" w:rsidR="006A56F7" w:rsidRPr="006A56F7" w:rsidRDefault="006A56F7" w:rsidP="00754C3F">
      <w:pPr>
        <w:spacing w:line="240" w:lineRule="exact"/>
      </w:pPr>
    </w:p>
    <w:p w14:paraId="1719BBED" w14:textId="5D85D0F7" w:rsidR="006F692B" w:rsidRDefault="006F692B" w:rsidP="006F692B">
      <w:pPr>
        <w:pStyle w:val="RFCReferencesBookmark"/>
      </w:pPr>
      <w:r>
        <w:lastRenderedPageBreak/>
        <w:t xml:space="preserve">[RFC8453] </w:t>
      </w:r>
      <w:r w:rsidRPr="006F692B">
        <w:t xml:space="preserve">D. Ceccarelli and Y. Lee, “Framework for Abstraction and Control of Traffic Engineered Networks (ACTN)”, RFC 8453, August 2018. </w:t>
      </w:r>
    </w:p>
    <w:p w14:paraId="71AE7463" w14:textId="77777777" w:rsidR="006F692B" w:rsidRPr="006F692B" w:rsidRDefault="006F692B" w:rsidP="006F692B">
      <w:pPr>
        <w:pStyle w:val="RFCReferencesBookmark"/>
      </w:pPr>
    </w:p>
    <w:p w14:paraId="4CF0D19B" w14:textId="6514B898" w:rsidR="006F692B" w:rsidRDefault="00DC7D24" w:rsidP="006F692B">
      <w:pPr>
        <w:pStyle w:val="RFCReferencesBookmark"/>
      </w:pPr>
      <w:r>
        <w:t>[</w:t>
      </w:r>
      <w:r w:rsidRPr="006F692B">
        <w:t>3GPP TS 28.531</w:t>
      </w:r>
      <w:r>
        <w:t xml:space="preserve">] </w:t>
      </w:r>
      <w:proofErr w:type="gramStart"/>
      <w:r w:rsidR="006F692B" w:rsidRPr="006F692B">
        <w:t>3rd</w:t>
      </w:r>
      <w:proofErr w:type="gramEnd"/>
      <w:r w:rsidR="006F692B" w:rsidRPr="006F692B">
        <w:t xml:space="preserve"> Generation Partnership Project; Management and orchestration; Provisioning 3GPP TS 28.531</w:t>
      </w:r>
      <w:r w:rsidR="00DB4395">
        <w:t>.</w:t>
      </w:r>
    </w:p>
    <w:p w14:paraId="66FA7BAE" w14:textId="77777777" w:rsidR="00DB4395" w:rsidRPr="006F692B" w:rsidRDefault="00DB4395" w:rsidP="006F692B">
      <w:pPr>
        <w:pStyle w:val="RFCReferencesBookmark"/>
      </w:pPr>
    </w:p>
    <w:p w14:paraId="6B5F98F6" w14:textId="15CE395A" w:rsidR="006F692B" w:rsidRDefault="00DB4395" w:rsidP="006F692B">
      <w:pPr>
        <w:pStyle w:val="RFCReferencesBookmark"/>
      </w:pPr>
      <w:r>
        <w:t>[</w:t>
      </w:r>
      <w:r w:rsidRPr="006F692B">
        <w:t>3GPP TS 23.501</w:t>
      </w:r>
      <w:r>
        <w:t xml:space="preserve">] </w:t>
      </w:r>
      <w:r w:rsidR="006F692B" w:rsidRPr="006F692B">
        <w:t>3rd Generation Partnership Project; Technical Specification Group Services and System Aspects; System Architecture for the 5G System; Stage 2 3GPP TS 23.501</w:t>
      </w:r>
      <w:r>
        <w:t>.</w:t>
      </w:r>
    </w:p>
    <w:p w14:paraId="65826F8C" w14:textId="77777777" w:rsidR="00DB4395" w:rsidRPr="006F692B" w:rsidRDefault="00DB4395" w:rsidP="006F692B">
      <w:pPr>
        <w:pStyle w:val="RFCReferencesBookmark"/>
      </w:pPr>
    </w:p>
    <w:p w14:paraId="4D7C01A3" w14:textId="50857460" w:rsidR="006F692B" w:rsidRDefault="00DB4395" w:rsidP="006F692B">
      <w:pPr>
        <w:pStyle w:val="RFCReferencesBookmark"/>
      </w:pPr>
      <w:r>
        <w:t>[</w:t>
      </w:r>
      <w:r w:rsidRPr="006F692B">
        <w:t>3GPP TS 23.502</w:t>
      </w:r>
      <w:r>
        <w:t xml:space="preserve">] </w:t>
      </w:r>
      <w:r w:rsidR="006F692B" w:rsidRPr="006F692B">
        <w:t>3rd Generation Partnership Project; Technical Specification Group Services and System Aspects; Procedures for the 5G System; Stage 2 3GPP TS 23.502</w:t>
      </w:r>
      <w:r>
        <w:t>.</w:t>
      </w:r>
    </w:p>
    <w:p w14:paraId="2ACE7193" w14:textId="77777777" w:rsidR="00662012" w:rsidRPr="006F692B" w:rsidRDefault="00662012" w:rsidP="006F692B">
      <w:pPr>
        <w:pStyle w:val="RFCReferencesBookmark"/>
      </w:pPr>
    </w:p>
    <w:p w14:paraId="2957B630" w14:textId="1E02AB57" w:rsidR="006F692B" w:rsidRDefault="00662012" w:rsidP="00662012">
      <w:pPr>
        <w:pStyle w:val="Heading2"/>
        <w:ind w:left="432"/>
      </w:pPr>
      <w:bookmarkStart w:id="295" w:name="_Toc13475253"/>
      <w:r>
        <w:t>Informative References</w:t>
      </w:r>
      <w:bookmarkEnd w:id="295"/>
    </w:p>
    <w:p w14:paraId="6773DDA7" w14:textId="77777777" w:rsidR="00662012" w:rsidRPr="00662012" w:rsidRDefault="00662012" w:rsidP="00662012"/>
    <w:p w14:paraId="10E31728" w14:textId="77777777" w:rsidR="00662012" w:rsidRDefault="00662012" w:rsidP="00662012">
      <w:pPr>
        <w:pStyle w:val="RFCReferencesBookmark"/>
      </w:pPr>
      <w:r>
        <w:t xml:space="preserve">[Transport-Slicing] </w:t>
      </w:r>
      <w:r w:rsidRPr="006F692B">
        <w:t xml:space="preserve">D. Ceccarelli and Y. Lee, “Transport aspects of network slicing: existing solutions and gaps”, IEEE </w:t>
      </w:r>
      <w:proofErr w:type="spellStart"/>
      <w:r w:rsidRPr="006F692B">
        <w:t>Softwarization</w:t>
      </w:r>
      <w:proofErr w:type="spellEnd"/>
      <w:r w:rsidRPr="006F692B">
        <w:t>, January 2018.</w:t>
      </w:r>
    </w:p>
    <w:p w14:paraId="72FC1DF0" w14:textId="77777777" w:rsidR="00662012" w:rsidRPr="006F692B" w:rsidRDefault="00662012" w:rsidP="00662012">
      <w:pPr>
        <w:pStyle w:val="RFCReferencesBookmark"/>
      </w:pPr>
    </w:p>
    <w:p w14:paraId="4D157A2C" w14:textId="6797F230" w:rsidR="00662012" w:rsidRDefault="00662012" w:rsidP="00662012">
      <w:pPr>
        <w:pStyle w:val="RFCReferencesBookmark"/>
      </w:pPr>
      <w:r>
        <w:t xml:space="preserve">[VN-Model] </w:t>
      </w:r>
      <w:r w:rsidRPr="006F692B">
        <w:t>Y. Lee, et al, “A Yang Data Model for ACTN VN Operation”,</w:t>
      </w:r>
      <w:r>
        <w:t xml:space="preserve"> draft-</w:t>
      </w:r>
      <w:proofErr w:type="spellStart"/>
      <w:r>
        <w:t>ietf</w:t>
      </w:r>
      <w:proofErr w:type="spellEnd"/>
      <w:r>
        <w:t>-teas-</w:t>
      </w:r>
      <w:proofErr w:type="spellStart"/>
      <w:r>
        <w:t>actn</w:t>
      </w:r>
      <w:proofErr w:type="spellEnd"/>
      <w:r>
        <w:t>-</w:t>
      </w:r>
      <w:proofErr w:type="spellStart"/>
      <w:r>
        <w:t>vn</w:t>
      </w:r>
      <w:proofErr w:type="spellEnd"/>
      <w:r>
        <w:t>-yang, work in progress.</w:t>
      </w:r>
    </w:p>
    <w:p w14:paraId="4B330FE0" w14:textId="00F4E88F" w:rsidR="007B6920" w:rsidRDefault="007B6920" w:rsidP="00662012">
      <w:pPr>
        <w:pStyle w:val="RFCReferencesBookmark"/>
      </w:pPr>
    </w:p>
    <w:p w14:paraId="02D56C49" w14:textId="2535EB04" w:rsidR="007B6920" w:rsidRPr="000B7E58" w:rsidRDefault="007B6920" w:rsidP="000B7E58">
      <w:pPr>
        <w:pStyle w:val="RFCReferencesBookmark"/>
      </w:pPr>
      <w:r w:rsidRPr="000B7E58">
        <w:t>[IR.34-GSMA]</w:t>
      </w:r>
      <w:r w:rsidR="000B7E58">
        <w:t xml:space="preserve"> </w:t>
      </w:r>
      <w:r w:rsidRPr="000B7E58">
        <w:t>GSM Association (GSMA), "Guidelines for IPX Provider</w:t>
      </w:r>
      <w:r w:rsidR="000B7E58">
        <w:t xml:space="preserve"> </w:t>
      </w:r>
      <w:r w:rsidRPr="000B7E58">
        <w:t>Networks (Previously Inter-Service Provider IP Backbone</w:t>
      </w:r>
      <w:r w:rsidR="000B7E58">
        <w:t xml:space="preserve"> </w:t>
      </w:r>
      <w:r w:rsidRPr="000B7E58">
        <w:t>Guidelines, Version 14.0", August 2018.</w:t>
      </w:r>
    </w:p>
    <w:p w14:paraId="4E8A63CE" w14:textId="77777777" w:rsidR="007B6920" w:rsidRPr="006F692B" w:rsidRDefault="007B6920" w:rsidP="00662012">
      <w:pPr>
        <w:pStyle w:val="RFCReferencesBookmark"/>
      </w:pPr>
    </w:p>
    <w:p w14:paraId="6582C7A4" w14:textId="07E67CD3" w:rsidR="00662012" w:rsidRPr="006F692B" w:rsidRDefault="0011592F" w:rsidP="0011592F">
      <w:pPr>
        <w:pStyle w:val="RFCReferencesBookmark"/>
      </w:pPr>
      <w:ins w:id="296" w:author="Leeyoung" w:date="2019-07-08T10:44:00Z">
        <w:r>
          <w:t xml:space="preserve">[ACTN-PM] Y. Lee, </w:t>
        </w:r>
      </w:ins>
      <w:ins w:id="297" w:author="Leeyoung" w:date="2019-07-08T10:45:00Z">
        <w:r>
          <w:t>et al, “YANG models for VN &amp; TE Performance Monitoring Telemetry and Scaling Intent Autonomics”, draft-</w:t>
        </w:r>
        <w:proofErr w:type="spellStart"/>
        <w:r>
          <w:t>ietf</w:t>
        </w:r>
        <w:proofErr w:type="spellEnd"/>
        <w:r>
          <w:t>-teas-</w:t>
        </w:r>
        <w:proofErr w:type="spellStart"/>
        <w:r>
          <w:t>actn</w:t>
        </w:r>
        <w:proofErr w:type="spellEnd"/>
        <w:r>
          <w:t xml:space="preserve">-pm-telemetry-autonomics, work in progress. </w:t>
        </w:r>
      </w:ins>
    </w:p>
    <w:p w14:paraId="70BA16C7" w14:textId="02BB8235" w:rsidR="009910CE" w:rsidRPr="002D59B5" w:rsidRDefault="006F692B" w:rsidP="00754C3F">
      <w:pPr>
        <w:pStyle w:val="RFCReferencesBookmark"/>
        <w:spacing w:line="240" w:lineRule="exact"/>
      </w:pPr>
      <w:r w:rsidDel="006F692B">
        <w:t xml:space="preserve"> </w:t>
      </w:r>
    </w:p>
    <w:p w14:paraId="7595F036" w14:textId="14A703AC" w:rsidR="002D59B5" w:rsidRDefault="00847129" w:rsidP="00754C3F">
      <w:pPr>
        <w:pStyle w:val="Heading1"/>
        <w:spacing w:line="240" w:lineRule="exact"/>
        <w:ind w:left="432"/>
      </w:pPr>
      <w:bookmarkStart w:id="298" w:name="_Toc369184813"/>
      <w:bookmarkStart w:id="299" w:name="_Toc369184814"/>
      <w:bookmarkStart w:id="300" w:name="_Toc369184815"/>
      <w:bookmarkStart w:id="301" w:name="_Toc369184816"/>
      <w:bookmarkStart w:id="302" w:name="_Toc369184817"/>
      <w:bookmarkStart w:id="303" w:name="_Toc369184818"/>
      <w:bookmarkStart w:id="304" w:name="_Toc369184819"/>
      <w:bookmarkStart w:id="305" w:name="_Toc369184820"/>
      <w:bookmarkStart w:id="306" w:name="_Toc369184821"/>
      <w:bookmarkStart w:id="307" w:name="_Toc369184822"/>
      <w:bookmarkStart w:id="308" w:name="_Toc369184823"/>
      <w:bookmarkStart w:id="309" w:name="_Toc369184824"/>
      <w:bookmarkStart w:id="310" w:name="_Toc369184825"/>
      <w:bookmarkStart w:id="311" w:name="_Toc369184826"/>
      <w:bookmarkStart w:id="312" w:name="_Toc369184827"/>
      <w:bookmarkStart w:id="313" w:name="_Toc369184828"/>
      <w:bookmarkStart w:id="314" w:name="_Toc369184829"/>
      <w:bookmarkStart w:id="315" w:name="_Toc369184830"/>
      <w:bookmarkStart w:id="316" w:name="_Toc369184831"/>
      <w:bookmarkStart w:id="317" w:name="_Toc369184832"/>
      <w:bookmarkStart w:id="318" w:name="_Toc369184833"/>
      <w:bookmarkStart w:id="319" w:name="_Toc369184834"/>
      <w:bookmarkStart w:id="320" w:name="_Toc369184835"/>
      <w:bookmarkStart w:id="321" w:name="_Toc13475254"/>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t>Contributors</w:t>
      </w:r>
      <w:bookmarkEnd w:id="321"/>
    </w:p>
    <w:p w14:paraId="3D632106" w14:textId="77777777" w:rsidR="006A56F7" w:rsidRPr="006A56F7" w:rsidRDefault="006A56F7" w:rsidP="00754C3F">
      <w:pPr>
        <w:spacing w:line="240" w:lineRule="exact"/>
      </w:pPr>
    </w:p>
    <w:p w14:paraId="518C9104" w14:textId="77777777" w:rsidR="00DA671C" w:rsidRDefault="00DA671C" w:rsidP="00754C3F">
      <w:pPr>
        <w:pStyle w:val="RFCH1-nonum"/>
        <w:spacing w:line="240" w:lineRule="exact"/>
      </w:pPr>
      <w:bookmarkStart w:id="322" w:name="_Toc13475255"/>
      <w:r w:rsidRPr="00071D4E">
        <w:t>Authors' Addresses</w:t>
      </w:r>
      <w:bookmarkEnd w:id="322"/>
    </w:p>
    <w:p w14:paraId="209BE282" w14:textId="77777777" w:rsidR="006A56F7" w:rsidRPr="006A56F7" w:rsidRDefault="006A56F7" w:rsidP="00754C3F">
      <w:pPr>
        <w:spacing w:line="240" w:lineRule="exact"/>
      </w:pPr>
    </w:p>
    <w:p w14:paraId="18A414AE" w14:textId="1266FD77" w:rsidR="00DA671C" w:rsidRPr="00071D4E" w:rsidRDefault="00DA671C" w:rsidP="00754C3F">
      <w:pPr>
        <w:pStyle w:val="RFCFigure"/>
        <w:spacing w:line="240" w:lineRule="exact"/>
        <w:rPr>
          <w:lang w:eastAsia="zh-CN"/>
        </w:rPr>
      </w:pPr>
      <w:r w:rsidRPr="00071D4E">
        <w:rPr>
          <w:lang w:eastAsia="zh-CN"/>
        </w:rPr>
        <w:t>Y</w:t>
      </w:r>
      <w:r w:rsidR="00425337">
        <w:rPr>
          <w:lang w:eastAsia="zh-CN"/>
        </w:rPr>
        <w:t xml:space="preserve">. </w:t>
      </w:r>
      <w:r w:rsidRPr="00071D4E">
        <w:rPr>
          <w:lang w:eastAsia="zh-CN"/>
        </w:rPr>
        <w:t>Lee</w:t>
      </w:r>
    </w:p>
    <w:p w14:paraId="69BA22F6" w14:textId="1416844B" w:rsidR="00DA671C" w:rsidRPr="00891BA3" w:rsidRDefault="00425337" w:rsidP="00754C3F">
      <w:pPr>
        <w:pStyle w:val="RFCFigure"/>
        <w:spacing w:line="240" w:lineRule="exact"/>
        <w:rPr>
          <w:lang w:val="fr-FR" w:eastAsia="zh-CN"/>
        </w:rPr>
      </w:pPr>
      <w:r>
        <w:rPr>
          <w:lang w:val="fr-FR" w:eastAsia="zh-CN"/>
        </w:rPr>
        <w:t>Futurewei</w:t>
      </w:r>
      <w:r w:rsidRPr="00891BA3">
        <w:rPr>
          <w:lang w:val="fr-FR" w:eastAsia="zh-CN"/>
        </w:rPr>
        <w:t xml:space="preserve"> </w:t>
      </w:r>
      <w:r w:rsidR="00DA671C" w:rsidRPr="00891BA3">
        <w:rPr>
          <w:lang w:val="fr-FR" w:eastAsia="zh-CN"/>
        </w:rPr>
        <w:t xml:space="preserve">Technologies </w:t>
      </w:r>
    </w:p>
    <w:p w14:paraId="5D146BF0" w14:textId="5ACACF1F" w:rsidR="00DA671C" w:rsidRDefault="00DA671C" w:rsidP="00754C3F">
      <w:pPr>
        <w:pStyle w:val="RFCFigure"/>
        <w:spacing w:line="240" w:lineRule="exact"/>
        <w:rPr>
          <w:lang w:val="fr-FR" w:eastAsia="zh-CN"/>
        </w:rPr>
      </w:pPr>
      <w:r w:rsidRPr="00891BA3">
        <w:rPr>
          <w:lang w:val="fr-FR" w:eastAsia="zh-CN"/>
        </w:rPr>
        <w:t xml:space="preserve">Email: </w:t>
      </w:r>
      <w:hyperlink r:id="rId13" w:history="1">
        <w:r w:rsidR="005B2884" w:rsidRPr="00E63FAE">
          <w:rPr>
            <w:rStyle w:val="Hyperlink"/>
            <w:lang w:val="fr-FR" w:eastAsia="zh-CN"/>
          </w:rPr>
          <w:t>younglee.tx@gmail.com</w:t>
        </w:r>
      </w:hyperlink>
      <w:r w:rsidR="005B2884">
        <w:rPr>
          <w:lang w:val="fr-FR" w:eastAsia="zh-CN"/>
        </w:rPr>
        <w:t xml:space="preserve"> </w:t>
      </w:r>
    </w:p>
    <w:p w14:paraId="366120FA" w14:textId="3178C8E1" w:rsidR="00425337" w:rsidRDefault="00DA671C" w:rsidP="00754C3F">
      <w:pPr>
        <w:pStyle w:val="RFCFigure"/>
        <w:spacing w:line="240" w:lineRule="exact"/>
        <w:rPr>
          <w:lang w:val="fr-FR" w:eastAsia="zh-CN"/>
        </w:rPr>
      </w:pPr>
      <w:r w:rsidRPr="00891BA3">
        <w:rPr>
          <w:lang w:val="fr-FR" w:eastAsia="zh-CN"/>
        </w:rPr>
        <w:t xml:space="preserve"> </w:t>
      </w:r>
    </w:p>
    <w:p w14:paraId="381D268A" w14:textId="412BB04A" w:rsidR="005B2884" w:rsidRDefault="006F692B" w:rsidP="005B2884">
      <w:pPr>
        <w:pStyle w:val="ListParagraph1"/>
        <w:spacing w:line="240" w:lineRule="exact"/>
        <w:ind w:left="0" w:firstLine="720"/>
      </w:pPr>
      <w:r>
        <w:t>John</w:t>
      </w:r>
      <w:r w:rsidR="009C66CF">
        <w:t xml:space="preserve"> </w:t>
      </w:r>
      <w:proofErr w:type="spellStart"/>
      <w:r w:rsidR="009C66CF" w:rsidRPr="009C66CF">
        <w:t>Kaippallimalil</w:t>
      </w:r>
      <w:proofErr w:type="spellEnd"/>
    </w:p>
    <w:p w14:paraId="515C47A9" w14:textId="15951C13" w:rsidR="005B2884" w:rsidRDefault="006F692B" w:rsidP="005B2884">
      <w:pPr>
        <w:pStyle w:val="ListParagraph1"/>
        <w:spacing w:line="240" w:lineRule="exact"/>
        <w:ind w:left="0" w:firstLine="720"/>
      </w:pPr>
      <w:proofErr w:type="spellStart"/>
      <w:r>
        <w:t>Futurewei</w:t>
      </w:r>
      <w:proofErr w:type="spellEnd"/>
      <w:r>
        <w:t xml:space="preserve"> Technologies</w:t>
      </w:r>
    </w:p>
    <w:p w14:paraId="514FFCB8" w14:textId="023F3BBD" w:rsidR="00662012" w:rsidRDefault="005B2884" w:rsidP="005B2884">
      <w:pPr>
        <w:pStyle w:val="ListParagraph1"/>
        <w:spacing w:line="240" w:lineRule="exact"/>
        <w:ind w:left="0" w:firstLine="720"/>
      </w:pPr>
      <w:r>
        <w:lastRenderedPageBreak/>
        <w:t xml:space="preserve">Email: </w:t>
      </w:r>
      <w:hyperlink r:id="rId14" w:history="1">
        <w:r w:rsidR="00662012" w:rsidRPr="007A2019">
          <w:rPr>
            <w:rStyle w:val="Hyperlink"/>
          </w:rPr>
          <w:t>John.Kaippallimalil@futurewei.com</w:t>
        </w:r>
      </w:hyperlink>
    </w:p>
    <w:p w14:paraId="5C35FBD4" w14:textId="1462D18F" w:rsidR="005B2884" w:rsidRDefault="005B2884" w:rsidP="005B2884">
      <w:pPr>
        <w:pStyle w:val="ListParagraph1"/>
        <w:spacing w:line="240" w:lineRule="exact"/>
        <w:ind w:left="0" w:firstLine="720"/>
      </w:pPr>
    </w:p>
    <w:p w14:paraId="1E0AE143" w14:textId="77777777" w:rsidR="005B2884" w:rsidRDefault="005B2884" w:rsidP="005B2884">
      <w:pPr>
        <w:pStyle w:val="ListParagraph1"/>
        <w:spacing w:line="240" w:lineRule="exact"/>
        <w:ind w:left="0" w:firstLine="720"/>
      </w:pPr>
    </w:p>
    <w:p w14:paraId="184560BA" w14:textId="77777777" w:rsidR="00E67111" w:rsidRPr="00DA671C" w:rsidRDefault="00E67111" w:rsidP="005B2884">
      <w:pPr>
        <w:pStyle w:val="RFCFigure"/>
        <w:spacing w:line="240" w:lineRule="exact"/>
      </w:pPr>
    </w:p>
    <w:sectPr w:rsidR="00E67111" w:rsidRPr="00DA671C" w:rsidSect="00F56B61">
      <w:headerReference w:type="default" r:id="rId15"/>
      <w:footerReference w:type="default" r:id="rId16"/>
      <w:headerReference w:type="first" r:id="rId17"/>
      <w:footerReference w:type="first" r:id="rId18"/>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02F10" w14:textId="77777777" w:rsidR="007834D9" w:rsidRDefault="007834D9">
      <w:r>
        <w:separator/>
      </w:r>
    </w:p>
  </w:endnote>
  <w:endnote w:type="continuationSeparator" w:id="0">
    <w:p w14:paraId="7D8456B2" w14:textId="77777777" w:rsidR="007834D9" w:rsidRDefault="00783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roman"/>
    <w:pitch w:val="variable"/>
    <w:sig w:usb0="00000000"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354B1" w14:textId="7576D9FD" w:rsidR="007E5F26" w:rsidRPr="006B3732" w:rsidRDefault="007E5F26" w:rsidP="00F410C4">
    <w:pPr>
      <w:pStyle w:val="Footer"/>
    </w:pPr>
    <w:r w:rsidRPr="006B3732">
      <w:rPr>
        <w:highlight w:val="yellow"/>
      </w:rPr>
      <w:br/>
    </w:r>
    <w:r w:rsidRPr="006B3732">
      <w:rPr>
        <w:highlight w:val="yellow"/>
      </w:rPr>
      <w:br/>
    </w:r>
    <w:r>
      <w:t xml:space="preserve">Lee, et al. </w:t>
    </w:r>
    <w:r>
      <w:tab/>
      <w:t xml:space="preserve">Expires </w:t>
    </w:r>
    <w:del w:id="325" w:author="Leeyoung" w:date="2019-07-08T10:50:00Z">
      <w:r w:rsidDel="00106297">
        <w:delText>December 2019</w:delText>
      </w:r>
    </w:del>
    <w:ins w:id="326" w:author="Leeyoung" w:date="2019-07-08T10:50:00Z">
      <w:r>
        <w:t>January 2020</w:t>
      </w:r>
    </w:ins>
    <w:r w:rsidRPr="006B3732">
      <w:tab/>
      <w:t xml:space="preserve">[Page </w:t>
    </w:r>
    <w:r>
      <w:fldChar w:fldCharType="begin"/>
    </w:r>
    <w:r>
      <w:instrText xml:space="preserve"> PAGE </w:instrText>
    </w:r>
    <w:r>
      <w:fldChar w:fldCharType="separate"/>
    </w:r>
    <w:r w:rsidR="00E225D5">
      <w:rPr>
        <w:noProof/>
      </w:rPr>
      <w:t>5</w:t>
    </w:r>
    <w:r>
      <w:rPr>
        <w:noProof/>
      </w:rPr>
      <w:fldChar w:fldCharType="end"/>
    </w:r>
    <w:r w:rsidRPr="006B3732">
      <w:t>]</w:t>
    </w:r>
  </w:p>
  <w:p w14:paraId="3EB4D800" w14:textId="77777777" w:rsidR="007E5F26" w:rsidRPr="006B3732" w:rsidRDefault="007E5F26"/>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C7B2F" w14:textId="77777777" w:rsidR="007E5F26" w:rsidRDefault="007E5F26" w:rsidP="00F410C4">
    <w:pPr>
      <w:pStyle w:val="Footer"/>
      <w:rPr>
        <w:highlight w:val="yellow"/>
      </w:rPr>
    </w:pPr>
  </w:p>
  <w:p w14:paraId="7C6E8706" w14:textId="77777777" w:rsidR="007E5F26" w:rsidRDefault="007E5F26" w:rsidP="00F410C4">
    <w:pPr>
      <w:pStyle w:val="Footer"/>
      <w:rPr>
        <w:highlight w:val="yellow"/>
      </w:rPr>
    </w:pPr>
  </w:p>
  <w:p w14:paraId="373EDFED" w14:textId="77777777" w:rsidR="007E5F26" w:rsidRDefault="007E5F26" w:rsidP="00F410C4">
    <w:pPr>
      <w:pStyle w:val="Footer"/>
      <w:rPr>
        <w:highlight w:val="yellow"/>
      </w:rPr>
    </w:pPr>
  </w:p>
  <w:p w14:paraId="02214C8F" w14:textId="201F5CBB" w:rsidR="007E5F26" w:rsidRPr="00FD2373" w:rsidRDefault="007E5F26" w:rsidP="00F410C4">
    <w:pPr>
      <w:pStyle w:val="Footer"/>
    </w:pPr>
    <w:r>
      <w:t xml:space="preserve">Lee, et al. </w:t>
    </w:r>
    <w:r>
      <w:tab/>
    </w:r>
    <w:r w:rsidRPr="00FD2373">
      <w:t xml:space="preserve">Expires </w:t>
    </w:r>
    <w:del w:id="334" w:author="Leeyoung" w:date="2019-07-08T10:49:00Z">
      <w:r w:rsidDel="00106297">
        <w:delText>February 2019</w:delText>
      </w:r>
    </w:del>
    <w:ins w:id="335" w:author="Leeyoung" w:date="2019-07-08T10:49:00Z">
      <w:r>
        <w:t>January 2020</w:t>
      </w:r>
    </w:ins>
    <w:r>
      <w:tab/>
    </w:r>
    <w:r w:rsidRPr="00FD2373">
      <w:t xml:space="preserve">[Page </w:t>
    </w:r>
    <w:r>
      <w:fldChar w:fldCharType="begin"/>
    </w:r>
    <w:r>
      <w:instrText xml:space="preserve"> PAGE </w:instrText>
    </w:r>
    <w:r>
      <w:fldChar w:fldCharType="separate"/>
    </w:r>
    <w:r w:rsidR="00E225D5">
      <w:rPr>
        <w:noProof/>
      </w:rPr>
      <w:t>1</w:t>
    </w:r>
    <w:r>
      <w:rPr>
        <w:noProof/>
      </w:rPr>
      <w:fldChar w:fldCharType="end"/>
    </w:r>
    <w:r w:rsidRPr="00FD2373">
      <w:t>]</w:t>
    </w:r>
  </w:p>
  <w:p w14:paraId="5282CC09" w14:textId="77777777" w:rsidR="007E5F26" w:rsidRPr="00FD2373" w:rsidRDefault="007E5F26"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5A6E9" w14:textId="77777777" w:rsidR="007834D9" w:rsidRDefault="007834D9">
      <w:r>
        <w:separator/>
      </w:r>
    </w:p>
  </w:footnote>
  <w:footnote w:type="continuationSeparator" w:id="0">
    <w:p w14:paraId="0BEA4AD9" w14:textId="77777777" w:rsidR="007834D9" w:rsidRDefault="00783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E0A6A" w14:textId="4C9E3BFD" w:rsidR="007E5F26" w:rsidRPr="00DA671C" w:rsidRDefault="007E5F26" w:rsidP="00F410C4">
    <w:pPr>
      <w:pStyle w:val="Header"/>
      <w:rPr>
        <w:lang w:val="sv-SE"/>
      </w:rPr>
    </w:pPr>
    <w:r w:rsidRPr="00DA671C">
      <w:rPr>
        <w:lang w:val="sv-SE" w:eastAsia="ko-KR"/>
      </w:rPr>
      <w:t>Internet-Draft</w:t>
    </w:r>
    <w:r w:rsidRPr="00DA671C">
      <w:rPr>
        <w:lang w:val="sv-SE" w:eastAsia="ko-KR"/>
      </w:rPr>
      <w:tab/>
    </w:r>
    <w:r w:rsidRPr="00DA671C">
      <w:rPr>
        <w:rFonts w:hAnsi="SimSun" w:cs="SimSun"/>
        <w:lang w:val="sv-SE"/>
      </w:rPr>
      <w:t xml:space="preserve">ACTN </w:t>
    </w:r>
    <w:r>
      <w:rPr>
        <w:rFonts w:hAnsi="SimSun" w:cs="SimSun"/>
        <w:lang w:val="sv-SE"/>
      </w:rPr>
      <w:t>Applicability to 5G Transport</w:t>
    </w:r>
    <w:r w:rsidRPr="00DA671C">
      <w:rPr>
        <w:lang w:val="sv-SE" w:eastAsia="ko-KR"/>
      </w:rPr>
      <w:tab/>
    </w:r>
    <w:del w:id="323" w:author="Leeyoung" w:date="2019-07-08T10:49:00Z">
      <w:r w:rsidDel="00106297">
        <w:delText xml:space="preserve">June </w:delText>
      </w:r>
    </w:del>
    <w:ins w:id="324" w:author="Leeyoung" w:date="2019-07-08T10:49:00Z">
      <w:r>
        <w:t xml:space="preserve">July </w:t>
      </w:r>
    </w:ins>
    <w:r>
      <w:t>2019</w:t>
    </w:r>
  </w:p>
  <w:p w14:paraId="62323F8D" w14:textId="77777777" w:rsidR="007E5F26" w:rsidRPr="00DA671C" w:rsidRDefault="007E5F26" w:rsidP="00AE0541">
    <w:pPr>
      <w:rPr>
        <w:lang w:val="sv-SE"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69BB1" w14:textId="5BB159A0" w:rsidR="007E5F26" w:rsidRDefault="007E5F26" w:rsidP="008F1495">
    <w:pPr>
      <w:pStyle w:val="Header"/>
      <w:rPr>
        <w:bCs/>
        <w:color w:val="222222"/>
      </w:rPr>
    </w:pPr>
    <w:r>
      <w:rPr>
        <w:lang w:val="en-GB"/>
      </w:rPr>
      <w:t>TEAS Working Group</w:t>
    </w:r>
    <w:r>
      <w:rPr>
        <w:lang w:val="en-GB"/>
      </w:rPr>
      <w:tab/>
      <w:t xml:space="preserve">                                               </w:t>
    </w:r>
    <w:r>
      <w:rPr>
        <w:bCs/>
        <w:color w:val="222222"/>
      </w:rPr>
      <w:t>Y. Lee</w:t>
    </w:r>
  </w:p>
  <w:p w14:paraId="409313E2" w14:textId="433CF8E0" w:rsidR="007E5F26" w:rsidRDefault="007E5F26" w:rsidP="008F1495">
    <w:pPr>
      <w:pStyle w:val="Header"/>
      <w:rPr>
        <w:bCs/>
        <w:color w:val="222222"/>
      </w:rPr>
    </w:pPr>
    <w:r w:rsidRPr="00465669">
      <w:t>Internet Draft</w:t>
    </w:r>
    <w:r>
      <w:rPr>
        <w:bCs/>
        <w:color w:val="222222"/>
      </w:rPr>
      <w:t xml:space="preserve">                                                </w:t>
    </w:r>
    <w:proofErr w:type="spellStart"/>
    <w:r>
      <w:rPr>
        <w:bCs/>
        <w:color w:val="222222"/>
      </w:rPr>
      <w:t>Futurewei</w:t>
    </w:r>
    <w:proofErr w:type="spellEnd"/>
    <w:r>
      <w:rPr>
        <w:bCs/>
        <w:color w:val="222222"/>
      </w:rPr>
      <w:t xml:space="preserve"> </w:t>
    </w:r>
  </w:p>
  <w:p w14:paraId="6337A1C8" w14:textId="43969344" w:rsidR="007E5F26" w:rsidRDefault="007E5F26" w:rsidP="008F1495">
    <w:pPr>
      <w:pStyle w:val="Header"/>
    </w:pPr>
    <w:r w:rsidRPr="00465669">
      <w:t>Intended status: Informational</w:t>
    </w:r>
    <w:r>
      <w:t xml:space="preserve">                                  </w:t>
    </w:r>
  </w:p>
  <w:p w14:paraId="05530F76" w14:textId="03A8F63C" w:rsidR="007E5F26" w:rsidRPr="00E71C12" w:rsidRDefault="007E5F26" w:rsidP="008F1495">
    <w:pPr>
      <w:pStyle w:val="Header"/>
      <w:rPr>
        <w:bCs/>
        <w:color w:val="222222"/>
      </w:rPr>
    </w:pPr>
    <w:r w:rsidRPr="00710904">
      <w:rPr>
        <w:lang w:val="en-GB"/>
      </w:rPr>
      <w:t>Expires:</w:t>
    </w:r>
    <w:r>
      <w:rPr>
        <w:lang w:val="en-GB"/>
      </w:rPr>
      <w:t xml:space="preserve"> January </w:t>
    </w:r>
    <w:ins w:id="327" w:author="Leeyoung" w:date="2019-07-08T10:49:00Z">
      <w:r>
        <w:rPr>
          <w:lang w:val="en-GB"/>
        </w:rPr>
        <w:t>8</w:t>
      </w:r>
    </w:ins>
    <w:del w:id="328" w:author="Leeyoung" w:date="2019-07-08T10:49:00Z">
      <w:r w:rsidDel="00106297">
        <w:rPr>
          <w:lang w:val="en-GB"/>
        </w:rPr>
        <w:delText>2</w:delText>
      </w:r>
    </w:del>
    <w:r>
      <w:rPr>
        <w:lang w:val="en-GB"/>
      </w:rPr>
      <w:t>, 2020</w:t>
    </w:r>
    <w:r w:rsidRPr="00465669">
      <w:t xml:space="preserve">                          </w:t>
    </w:r>
    <w:r>
      <w:rPr>
        <w:bCs/>
        <w:color w:val="222222"/>
      </w:rPr>
      <w:t xml:space="preserve">  </w:t>
    </w:r>
    <w:ins w:id="329" w:author="Leeyoung" w:date="2019-07-05T13:14:00Z">
      <w:r>
        <w:rPr>
          <w:bCs/>
          <w:color w:val="222222"/>
        </w:rPr>
        <w:t xml:space="preserve">  </w:t>
      </w:r>
    </w:ins>
    <w:r>
      <w:rPr>
        <w:bCs/>
        <w:color w:val="222222"/>
      </w:rPr>
      <w:t>J</w:t>
    </w:r>
    <w:ins w:id="330" w:author="Leeyoung" w:date="2019-07-05T13:14:00Z">
      <w:r>
        <w:rPr>
          <w:bCs/>
          <w:color w:val="222222"/>
        </w:rPr>
        <w:t>.</w:t>
      </w:r>
    </w:ins>
    <w:del w:id="331" w:author="Leeyoung" w:date="2019-07-05T13:14:00Z">
      <w:r w:rsidDel="00987EED">
        <w:rPr>
          <w:bCs/>
          <w:color w:val="222222"/>
        </w:rPr>
        <w:delText>ohn</w:delText>
      </w:r>
    </w:del>
    <w:r>
      <w:rPr>
        <w:bCs/>
        <w:color w:val="222222"/>
      </w:rPr>
      <w:t xml:space="preserve"> </w:t>
    </w:r>
    <w:proofErr w:type="spellStart"/>
    <w:r>
      <w:rPr>
        <w:bCs/>
        <w:color w:val="222222"/>
      </w:rPr>
      <w:t>Kaippallimalil</w:t>
    </w:r>
    <w:proofErr w:type="spellEnd"/>
    <w:r>
      <w:rPr>
        <w:bCs/>
        <w:color w:val="222222"/>
      </w:rPr>
      <w:t xml:space="preserve"> </w:t>
    </w:r>
  </w:p>
  <w:p w14:paraId="67EBD871" w14:textId="33D99BE6" w:rsidR="007E5F26" w:rsidRDefault="007E5F26" w:rsidP="005E46BF">
    <w:pPr>
      <w:pStyle w:val="Header"/>
      <w:rPr>
        <w:lang w:val="it-IT"/>
      </w:rPr>
    </w:pPr>
    <w:r w:rsidRPr="007576B2">
      <w:t xml:space="preserve">                                                      </w:t>
    </w:r>
    <w:r>
      <w:t xml:space="preserve">        </w:t>
    </w:r>
    <w:r>
      <w:rPr>
        <w:lang w:val="it-IT"/>
      </w:rPr>
      <w:t>Futurewei</w:t>
    </w:r>
    <w:r>
      <w:t xml:space="preserve">  </w:t>
    </w:r>
  </w:p>
  <w:p w14:paraId="3FF63542" w14:textId="773D8F94" w:rsidR="007E5F26" w:rsidRDefault="007E5F26" w:rsidP="005E46BF">
    <w:pPr>
      <w:pStyle w:val="Header"/>
      <w:rPr>
        <w:lang w:val="it-IT"/>
      </w:rPr>
    </w:pPr>
    <w:r>
      <w:rPr>
        <w:lang w:val="it-IT"/>
      </w:rPr>
      <w:tab/>
      <w:t xml:space="preserve">                                                           </w:t>
    </w:r>
  </w:p>
  <w:p w14:paraId="2342DE2F" w14:textId="4DDC356B" w:rsidR="007E5F26" w:rsidRDefault="007E5F26" w:rsidP="00622B5D">
    <w:pPr>
      <w:pStyle w:val="Header"/>
      <w:rPr>
        <w:lang w:val="de-DE"/>
      </w:rPr>
    </w:pPr>
    <w:r>
      <w:rPr>
        <w:lang w:val="it-IT"/>
      </w:rPr>
      <w:tab/>
      <w:t xml:space="preserve">                                                            </w:t>
    </w:r>
  </w:p>
  <w:p w14:paraId="040BE0DB" w14:textId="5CE18C8F" w:rsidR="007E5F26" w:rsidRPr="00F203A5" w:rsidRDefault="007E5F26" w:rsidP="003B5224">
    <w:pPr>
      <w:pStyle w:val="ListParagraph1"/>
      <w:ind w:left="432"/>
      <w:rPr>
        <w:lang w:val="de-DE"/>
      </w:rPr>
    </w:pPr>
    <w:r>
      <w:rPr>
        <w:lang w:val="de-DE"/>
      </w:rPr>
      <w:t xml:space="preserve">                                                       </w:t>
    </w:r>
    <w:r>
      <w:fldChar w:fldCharType="begin"/>
    </w:r>
    <w:r>
      <w:instrText xml:space="preserve"> DATE  \@ "MMMM d, yyyy" </w:instrText>
    </w:r>
    <w:r>
      <w:fldChar w:fldCharType="separate"/>
    </w:r>
    <w:ins w:id="332" w:author="Leeyoung" w:date="2019-07-08T10:51:00Z">
      <w:r>
        <w:rPr>
          <w:noProof/>
        </w:rPr>
        <w:t>July 8, 2019</w:t>
      </w:r>
    </w:ins>
    <w:del w:id="333" w:author="Leeyoung" w:date="2019-07-05T13:13:00Z">
      <w:r w:rsidDel="00987EED">
        <w:rPr>
          <w:noProof/>
        </w:rPr>
        <w:delText>July 3, 2019</w:delText>
      </w:r>
    </w:del>
    <w:r>
      <w:rPr>
        <w:noProof/>
      </w:rPr>
      <w:fldChar w:fldCharType="end"/>
    </w:r>
  </w:p>
  <w:p w14:paraId="56BDF12C" w14:textId="77777777" w:rsidR="007E5F26" w:rsidRPr="0007403E" w:rsidRDefault="007E5F26" w:rsidP="008F1495">
    <w:pPr>
      <w:pStyle w:val="Header"/>
      <w:rPr>
        <w:lang w:val="de-DE"/>
      </w:rPr>
    </w:pPr>
  </w:p>
  <w:p w14:paraId="4FDA127D" w14:textId="77777777" w:rsidR="007E5F26" w:rsidRPr="00F203A5" w:rsidRDefault="007E5F26" w:rsidP="004B54F1">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655059"/>
    <w:multiLevelType w:val="hybridMultilevel"/>
    <w:tmpl w:val="37C4A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15:restartNumberingAfterBreak="0">
    <w:nsid w:val="10CE708C"/>
    <w:multiLevelType w:val="hybridMultilevel"/>
    <w:tmpl w:val="E752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92CD7"/>
    <w:multiLevelType w:val="hybridMultilevel"/>
    <w:tmpl w:val="C828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BBF08CEA"/>
    <w:lvl w:ilvl="0">
      <w:start w:val="1"/>
      <w:numFmt w:val="decimal"/>
      <w:pStyle w:val="Heading1"/>
      <w:suff w:val="nothing"/>
      <w:lvlText w:val="%1. "/>
      <w:lvlJc w:val="left"/>
      <w:pPr>
        <w:ind w:left="160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suff w:val="nothing"/>
      <w:lvlText w:val="%1.%2. "/>
      <w:lvlJc w:val="left"/>
      <w:pPr>
        <w:ind w:left="3042" w:hanging="432"/>
      </w:pPr>
      <w:rPr>
        <w:rFonts w:hint="default"/>
      </w:rPr>
    </w:lvl>
    <w:lvl w:ilvl="2">
      <w:start w:val="1"/>
      <w:numFmt w:val="decimal"/>
      <w:pStyle w:val="Heading3"/>
      <w:suff w:val="nothing"/>
      <w:lvlText w:val="%1.%2.%3. "/>
      <w:lvlJc w:val="left"/>
      <w:pPr>
        <w:ind w:left="331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suff w:val="nothing"/>
      <w:lvlText w:val="%1.%2.%3.%4. "/>
      <w:lvlJc w:val="left"/>
      <w:pPr>
        <w:ind w:left="1782" w:hanging="432"/>
      </w:pPr>
      <w:rPr>
        <w:rFonts w:hint="default"/>
      </w:rPr>
    </w:lvl>
    <w:lvl w:ilvl="4">
      <w:start w:val="1"/>
      <w:numFmt w:val="decimal"/>
      <w:pStyle w:val="Heading5"/>
      <w:suff w:val="nothing"/>
      <w:lvlText w:val="%1.%2.%3.%4.%5. "/>
      <w:lvlJc w:val="left"/>
      <w:pPr>
        <w:ind w:left="1782" w:hanging="432"/>
      </w:pPr>
      <w:rPr>
        <w:rFonts w:hint="default"/>
      </w:rPr>
    </w:lvl>
    <w:lvl w:ilvl="5">
      <w:start w:val="1"/>
      <w:numFmt w:val="decimal"/>
      <w:pStyle w:val="Heading6"/>
      <w:suff w:val="nothing"/>
      <w:lvlText w:val="%1.%2.%3.%4.%5.%6. "/>
      <w:lvlJc w:val="left"/>
      <w:pPr>
        <w:ind w:left="1782" w:hanging="432"/>
      </w:pPr>
      <w:rPr>
        <w:rFonts w:hint="default"/>
      </w:rPr>
    </w:lvl>
    <w:lvl w:ilvl="6">
      <w:start w:val="1"/>
      <w:numFmt w:val="decimal"/>
      <w:pStyle w:val="Heading7"/>
      <w:suff w:val="nothing"/>
      <w:lvlText w:val="%1.%2.%3.%4.%5.%6.%7. "/>
      <w:lvlJc w:val="left"/>
      <w:pPr>
        <w:ind w:left="1782" w:hanging="432"/>
      </w:pPr>
      <w:rPr>
        <w:rFonts w:hint="default"/>
      </w:rPr>
    </w:lvl>
    <w:lvl w:ilvl="7">
      <w:start w:val="1"/>
      <w:numFmt w:val="decimal"/>
      <w:pStyle w:val="Heading8"/>
      <w:suff w:val="nothing"/>
      <w:lvlText w:val="%1.%2.%3.%4.%5.%6.%7.%8. "/>
      <w:lvlJc w:val="left"/>
      <w:pPr>
        <w:ind w:left="1782" w:hanging="432"/>
      </w:pPr>
      <w:rPr>
        <w:rFonts w:hint="default"/>
      </w:rPr>
    </w:lvl>
    <w:lvl w:ilvl="8">
      <w:start w:val="1"/>
      <w:numFmt w:val="decimal"/>
      <w:pStyle w:val="Heading9"/>
      <w:suff w:val="nothing"/>
      <w:lvlText w:val="%1.%2.%3.%4.%5.%6.%7.%8.%9. "/>
      <w:lvlJc w:val="left"/>
      <w:pPr>
        <w:ind w:left="1782" w:hanging="432"/>
      </w:pPr>
      <w:rPr>
        <w:rFonts w:hint="default"/>
      </w:rPr>
    </w:lvl>
  </w:abstractNum>
  <w:abstractNum w:abstractNumId="17" w15:restartNumberingAfterBreak="0">
    <w:nsid w:val="2BFC2B68"/>
    <w:multiLevelType w:val="hybridMultilevel"/>
    <w:tmpl w:val="CBFE6E5C"/>
    <w:lvl w:ilvl="0" w:tplc="04090001">
      <w:start w:val="1"/>
      <w:numFmt w:val="bullet"/>
      <w:lvlText w:val=""/>
      <w:lvlJc w:val="left"/>
      <w:pPr>
        <w:ind w:left="1152" w:hanging="360"/>
      </w:pPr>
      <w:rPr>
        <w:rFonts w:ascii="Symbol" w:hAnsi="Symbol" w:hint="default"/>
      </w:rPr>
    </w:lvl>
    <w:lvl w:ilvl="1" w:tplc="0409000F">
      <w:start w:val="1"/>
      <w:numFmt w:val="decimal"/>
      <w:lvlText w:val="%2."/>
      <w:lvlJc w:val="left"/>
      <w:pPr>
        <w:ind w:left="1872" w:hanging="360"/>
      </w:pPr>
      <w:rPr>
        <w:rFonts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3521A5C"/>
    <w:multiLevelType w:val="hybridMultilevel"/>
    <w:tmpl w:val="D83E7B5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35EC4D7B"/>
    <w:multiLevelType w:val="hybridMultilevel"/>
    <w:tmpl w:val="7316883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15:restartNumberingAfterBreak="0">
    <w:nsid w:val="36DC5EE2"/>
    <w:multiLevelType w:val="hybridMultilevel"/>
    <w:tmpl w:val="D6CAC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59181D"/>
    <w:multiLevelType w:val="hybridMultilevel"/>
    <w:tmpl w:val="97B20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DB32BCA"/>
    <w:multiLevelType w:val="hybridMultilevel"/>
    <w:tmpl w:val="54A225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41C01A08"/>
    <w:multiLevelType w:val="hybridMultilevel"/>
    <w:tmpl w:val="AFC2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27D1F"/>
    <w:multiLevelType w:val="hybridMultilevel"/>
    <w:tmpl w:val="7BB682F0"/>
    <w:lvl w:ilvl="0" w:tplc="7E0AA25E">
      <w:start w:val="12"/>
      <w:numFmt w:val="bullet"/>
      <w:lvlText w:val="-"/>
      <w:lvlJc w:val="left"/>
      <w:pPr>
        <w:ind w:left="1080" w:hanging="360"/>
      </w:pPr>
      <w:rPr>
        <w:rFonts w:ascii="Courier New" w:eastAsia="Batang"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6"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5B53FA"/>
    <w:multiLevelType w:val="hybridMultilevel"/>
    <w:tmpl w:val="58B6949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6879475C"/>
    <w:multiLevelType w:val="hybridMultilevel"/>
    <w:tmpl w:val="D95883F8"/>
    <w:lvl w:ilvl="0" w:tplc="BD1A2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266B46"/>
    <w:multiLevelType w:val="hybridMultilevel"/>
    <w:tmpl w:val="213C62C8"/>
    <w:lvl w:ilvl="0" w:tplc="CFA8DD30">
      <w:start w:val="1"/>
      <w:numFmt w:val="decimal"/>
      <w:pStyle w:val="References"/>
      <w:lvlText w:val="[%1]"/>
      <w:lvlJc w:val="left"/>
      <w:pPr>
        <w:tabs>
          <w:tab w:val="num" w:pos="454"/>
        </w:tabs>
        <w:ind w:left="454" w:hanging="45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1" w15:restartNumberingAfterBreak="0">
    <w:nsid w:val="708164F5"/>
    <w:multiLevelType w:val="hybridMultilevel"/>
    <w:tmpl w:val="0114B41C"/>
    <w:lvl w:ilvl="0" w:tplc="CC28C542">
      <w:start w:val="3"/>
      <w:numFmt w:val="bullet"/>
      <w:lvlText w:val="-"/>
      <w:lvlJc w:val="left"/>
      <w:pPr>
        <w:ind w:left="1080" w:hanging="360"/>
      </w:pPr>
      <w:rPr>
        <w:rFonts w:ascii="Times New Roman" w:eastAsia="Batang"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D8F224A"/>
    <w:multiLevelType w:val="hybridMultilevel"/>
    <w:tmpl w:val="C3E6DC7E"/>
    <w:lvl w:ilvl="0" w:tplc="A19A012E">
      <w:numFmt w:val="bullet"/>
      <w:lvlText w:val="•"/>
      <w:lvlJc w:val="left"/>
      <w:pPr>
        <w:ind w:left="1440" w:hanging="720"/>
      </w:pPr>
      <w:rPr>
        <w:rFonts w:ascii="Courier New" w:eastAsia="Batang"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7"/>
  </w:num>
  <w:num w:numId="13">
    <w:abstractNumId w:val="26"/>
  </w:num>
  <w:num w:numId="14">
    <w:abstractNumId w:val="16"/>
  </w:num>
  <w:num w:numId="15">
    <w:abstractNumId w:val="25"/>
  </w:num>
  <w:num w:numId="16">
    <w:abstractNumId w:val="11"/>
  </w:num>
  <w:num w:numId="17">
    <w:abstractNumId w:val="14"/>
  </w:num>
  <w:num w:numId="18">
    <w:abstractNumId w:val="33"/>
  </w:num>
  <w:num w:numId="19">
    <w:abstractNumId w:val="15"/>
  </w:num>
  <w:num w:numId="20">
    <w:abstractNumId w:val="21"/>
  </w:num>
  <w:num w:numId="21">
    <w:abstractNumId w:val="28"/>
  </w:num>
  <w:num w:numId="22">
    <w:abstractNumId w:val="18"/>
  </w:num>
  <w:num w:numId="23">
    <w:abstractNumId w:val="22"/>
  </w:num>
  <w:num w:numId="24">
    <w:abstractNumId w:val="19"/>
  </w:num>
  <w:num w:numId="25">
    <w:abstractNumId w:val="20"/>
  </w:num>
  <w:num w:numId="26">
    <w:abstractNumId w:val="29"/>
  </w:num>
  <w:num w:numId="27">
    <w:abstractNumId w:val="24"/>
  </w:num>
  <w:num w:numId="28">
    <w:abstractNumId w:val="17"/>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num>
  <w:num w:numId="31">
    <w:abstractNumId w:val="13"/>
  </w:num>
  <w:num w:numId="32">
    <w:abstractNumId w:val="30"/>
  </w:num>
  <w:num w:numId="33">
    <w:abstractNumId w:val="12"/>
  </w:num>
  <w:num w:numId="34">
    <w:abstractNumId w:val="10"/>
  </w:num>
  <w:num w:numId="35">
    <w:abstractNumId w:val="34"/>
  </w:num>
  <w:num w:numId="36">
    <w:abstractNumId w:val="23"/>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young">
    <w15:presenceInfo w15:providerId="AD" w15:userId="S-1-5-21-147214757-305610072-1517763936-260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13E1"/>
    <w:rsid w:val="000017CE"/>
    <w:rsid w:val="00006044"/>
    <w:rsid w:val="000078CB"/>
    <w:rsid w:val="00007CB3"/>
    <w:rsid w:val="00010A83"/>
    <w:rsid w:val="00010E76"/>
    <w:rsid w:val="00011AC6"/>
    <w:rsid w:val="00013C75"/>
    <w:rsid w:val="0001519F"/>
    <w:rsid w:val="00015336"/>
    <w:rsid w:val="000158FC"/>
    <w:rsid w:val="00016401"/>
    <w:rsid w:val="00017188"/>
    <w:rsid w:val="000179B2"/>
    <w:rsid w:val="00020C4D"/>
    <w:rsid w:val="000210FA"/>
    <w:rsid w:val="00021839"/>
    <w:rsid w:val="00021E05"/>
    <w:rsid w:val="000227E5"/>
    <w:rsid w:val="000252DE"/>
    <w:rsid w:val="00025647"/>
    <w:rsid w:val="0002621D"/>
    <w:rsid w:val="000263A7"/>
    <w:rsid w:val="00026CC5"/>
    <w:rsid w:val="00026D6F"/>
    <w:rsid w:val="00027B2A"/>
    <w:rsid w:val="00030BFD"/>
    <w:rsid w:val="00030E32"/>
    <w:rsid w:val="0003162B"/>
    <w:rsid w:val="00032A44"/>
    <w:rsid w:val="0003321A"/>
    <w:rsid w:val="00033485"/>
    <w:rsid w:val="00033BBD"/>
    <w:rsid w:val="00034156"/>
    <w:rsid w:val="000346CF"/>
    <w:rsid w:val="0003576F"/>
    <w:rsid w:val="0003740A"/>
    <w:rsid w:val="0004005B"/>
    <w:rsid w:val="00040DE5"/>
    <w:rsid w:val="00042ACC"/>
    <w:rsid w:val="000436BE"/>
    <w:rsid w:val="00043B4F"/>
    <w:rsid w:val="000440BE"/>
    <w:rsid w:val="000446A4"/>
    <w:rsid w:val="00045A33"/>
    <w:rsid w:val="000461F2"/>
    <w:rsid w:val="00046441"/>
    <w:rsid w:val="00046B63"/>
    <w:rsid w:val="00047647"/>
    <w:rsid w:val="00052B9E"/>
    <w:rsid w:val="00052D45"/>
    <w:rsid w:val="0005399E"/>
    <w:rsid w:val="00053DD6"/>
    <w:rsid w:val="000551AE"/>
    <w:rsid w:val="0005588D"/>
    <w:rsid w:val="0005591F"/>
    <w:rsid w:val="00055923"/>
    <w:rsid w:val="00055CCF"/>
    <w:rsid w:val="000564C1"/>
    <w:rsid w:val="000566F5"/>
    <w:rsid w:val="0005797D"/>
    <w:rsid w:val="00060345"/>
    <w:rsid w:val="00061E0D"/>
    <w:rsid w:val="00061E3C"/>
    <w:rsid w:val="00061E5D"/>
    <w:rsid w:val="000629D3"/>
    <w:rsid w:val="00062FA4"/>
    <w:rsid w:val="00064111"/>
    <w:rsid w:val="00064A9B"/>
    <w:rsid w:val="00064AD9"/>
    <w:rsid w:val="00065EC0"/>
    <w:rsid w:val="000661B6"/>
    <w:rsid w:val="00067FC1"/>
    <w:rsid w:val="00070F86"/>
    <w:rsid w:val="000716DC"/>
    <w:rsid w:val="00071D4E"/>
    <w:rsid w:val="00072E31"/>
    <w:rsid w:val="00073B3B"/>
    <w:rsid w:val="000752D0"/>
    <w:rsid w:val="00075A85"/>
    <w:rsid w:val="00075D20"/>
    <w:rsid w:val="0007656C"/>
    <w:rsid w:val="00077E14"/>
    <w:rsid w:val="00082E4E"/>
    <w:rsid w:val="000853BB"/>
    <w:rsid w:val="00085BAF"/>
    <w:rsid w:val="00086AB5"/>
    <w:rsid w:val="00086ED4"/>
    <w:rsid w:val="00087CC3"/>
    <w:rsid w:val="00087E79"/>
    <w:rsid w:val="000901DB"/>
    <w:rsid w:val="00090EE4"/>
    <w:rsid w:val="00092153"/>
    <w:rsid w:val="000936BD"/>
    <w:rsid w:val="00093D38"/>
    <w:rsid w:val="00095154"/>
    <w:rsid w:val="00095E8E"/>
    <w:rsid w:val="00096242"/>
    <w:rsid w:val="000A04F3"/>
    <w:rsid w:val="000A0E42"/>
    <w:rsid w:val="000A2D6D"/>
    <w:rsid w:val="000A3BF1"/>
    <w:rsid w:val="000A4138"/>
    <w:rsid w:val="000A54DA"/>
    <w:rsid w:val="000A7147"/>
    <w:rsid w:val="000A757F"/>
    <w:rsid w:val="000A796F"/>
    <w:rsid w:val="000A797E"/>
    <w:rsid w:val="000B1845"/>
    <w:rsid w:val="000B1B64"/>
    <w:rsid w:val="000B2033"/>
    <w:rsid w:val="000B206C"/>
    <w:rsid w:val="000B2074"/>
    <w:rsid w:val="000B31CC"/>
    <w:rsid w:val="000B33B4"/>
    <w:rsid w:val="000B3D0E"/>
    <w:rsid w:val="000B3F6C"/>
    <w:rsid w:val="000B4B58"/>
    <w:rsid w:val="000B4E3D"/>
    <w:rsid w:val="000B4EC0"/>
    <w:rsid w:val="000B7986"/>
    <w:rsid w:val="000B7E58"/>
    <w:rsid w:val="000C0094"/>
    <w:rsid w:val="000C0118"/>
    <w:rsid w:val="000C09A7"/>
    <w:rsid w:val="000C22EA"/>
    <w:rsid w:val="000C24DA"/>
    <w:rsid w:val="000C3D49"/>
    <w:rsid w:val="000C4693"/>
    <w:rsid w:val="000C59B3"/>
    <w:rsid w:val="000C5B60"/>
    <w:rsid w:val="000C62AD"/>
    <w:rsid w:val="000C7F1B"/>
    <w:rsid w:val="000D0D26"/>
    <w:rsid w:val="000D1F2E"/>
    <w:rsid w:val="000D7EBA"/>
    <w:rsid w:val="000E06CD"/>
    <w:rsid w:val="000E0C9D"/>
    <w:rsid w:val="000E2C73"/>
    <w:rsid w:val="000E2DF8"/>
    <w:rsid w:val="000E453B"/>
    <w:rsid w:val="000E4848"/>
    <w:rsid w:val="000E50BA"/>
    <w:rsid w:val="000E74ED"/>
    <w:rsid w:val="000F022D"/>
    <w:rsid w:val="000F11BF"/>
    <w:rsid w:val="000F11FF"/>
    <w:rsid w:val="000F1E54"/>
    <w:rsid w:val="000F24ED"/>
    <w:rsid w:val="000F2706"/>
    <w:rsid w:val="000F2C80"/>
    <w:rsid w:val="000F2D89"/>
    <w:rsid w:val="000F419E"/>
    <w:rsid w:val="000F4246"/>
    <w:rsid w:val="000F46FD"/>
    <w:rsid w:val="000F6746"/>
    <w:rsid w:val="000F7356"/>
    <w:rsid w:val="00100161"/>
    <w:rsid w:val="00100BDA"/>
    <w:rsid w:val="00100F96"/>
    <w:rsid w:val="00101B83"/>
    <w:rsid w:val="001024B5"/>
    <w:rsid w:val="0010341A"/>
    <w:rsid w:val="0010357E"/>
    <w:rsid w:val="001055D7"/>
    <w:rsid w:val="00105EA5"/>
    <w:rsid w:val="00106297"/>
    <w:rsid w:val="0010654D"/>
    <w:rsid w:val="00110B24"/>
    <w:rsid w:val="00110C81"/>
    <w:rsid w:val="00110E0C"/>
    <w:rsid w:val="00112909"/>
    <w:rsid w:val="001129A3"/>
    <w:rsid w:val="00113300"/>
    <w:rsid w:val="001133B7"/>
    <w:rsid w:val="00113878"/>
    <w:rsid w:val="00113B7C"/>
    <w:rsid w:val="00113F07"/>
    <w:rsid w:val="001157EA"/>
    <w:rsid w:val="0011592F"/>
    <w:rsid w:val="00115CEE"/>
    <w:rsid w:val="001165FF"/>
    <w:rsid w:val="001166AB"/>
    <w:rsid w:val="0011758D"/>
    <w:rsid w:val="0011797E"/>
    <w:rsid w:val="00117B64"/>
    <w:rsid w:val="00120D8D"/>
    <w:rsid w:val="00121052"/>
    <w:rsid w:val="001213A6"/>
    <w:rsid w:val="00121441"/>
    <w:rsid w:val="00121FA7"/>
    <w:rsid w:val="001224AF"/>
    <w:rsid w:val="00124E94"/>
    <w:rsid w:val="001258AA"/>
    <w:rsid w:val="0012626C"/>
    <w:rsid w:val="001267CE"/>
    <w:rsid w:val="0013009A"/>
    <w:rsid w:val="001302ED"/>
    <w:rsid w:val="0013055C"/>
    <w:rsid w:val="00130571"/>
    <w:rsid w:val="001313B6"/>
    <w:rsid w:val="00131C59"/>
    <w:rsid w:val="00132044"/>
    <w:rsid w:val="00132858"/>
    <w:rsid w:val="001338F6"/>
    <w:rsid w:val="00135E73"/>
    <w:rsid w:val="00135F4C"/>
    <w:rsid w:val="001365F5"/>
    <w:rsid w:val="00136E3D"/>
    <w:rsid w:val="00141D86"/>
    <w:rsid w:val="001439C6"/>
    <w:rsid w:val="00143C8B"/>
    <w:rsid w:val="001446EA"/>
    <w:rsid w:val="00144C89"/>
    <w:rsid w:val="00145A89"/>
    <w:rsid w:val="00145D40"/>
    <w:rsid w:val="00145EA7"/>
    <w:rsid w:val="0014624A"/>
    <w:rsid w:val="00146956"/>
    <w:rsid w:val="00146E66"/>
    <w:rsid w:val="00146FE6"/>
    <w:rsid w:val="00147470"/>
    <w:rsid w:val="001510A3"/>
    <w:rsid w:val="00153490"/>
    <w:rsid w:val="001542E2"/>
    <w:rsid w:val="00156586"/>
    <w:rsid w:val="0016069C"/>
    <w:rsid w:val="0016099B"/>
    <w:rsid w:val="001609FF"/>
    <w:rsid w:val="00160DC6"/>
    <w:rsid w:val="00161919"/>
    <w:rsid w:val="001620AF"/>
    <w:rsid w:val="00164BA6"/>
    <w:rsid w:val="00164CAD"/>
    <w:rsid w:val="00165191"/>
    <w:rsid w:val="001652E7"/>
    <w:rsid w:val="00165768"/>
    <w:rsid w:val="00166113"/>
    <w:rsid w:val="00166327"/>
    <w:rsid w:val="001667B0"/>
    <w:rsid w:val="00166BBE"/>
    <w:rsid w:val="00171067"/>
    <w:rsid w:val="00171703"/>
    <w:rsid w:val="00171854"/>
    <w:rsid w:val="001719C3"/>
    <w:rsid w:val="00171DE8"/>
    <w:rsid w:val="00172D4B"/>
    <w:rsid w:val="00173AA8"/>
    <w:rsid w:val="00174B32"/>
    <w:rsid w:val="0017553A"/>
    <w:rsid w:val="00175BCF"/>
    <w:rsid w:val="00180115"/>
    <w:rsid w:val="00180C2F"/>
    <w:rsid w:val="00181002"/>
    <w:rsid w:val="0018134A"/>
    <w:rsid w:val="00181839"/>
    <w:rsid w:val="001833E4"/>
    <w:rsid w:val="001851E3"/>
    <w:rsid w:val="00186882"/>
    <w:rsid w:val="0018698F"/>
    <w:rsid w:val="001900E5"/>
    <w:rsid w:val="001901E2"/>
    <w:rsid w:val="001902CB"/>
    <w:rsid w:val="00190EEB"/>
    <w:rsid w:val="0019243E"/>
    <w:rsid w:val="00194571"/>
    <w:rsid w:val="001948DE"/>
    <w:rsid w:val="0019497B"/>
    <w:rsid w:val="00194D25"/>
    <w:rsid w:val="00195E2C"/>
    <w:rsid w:val="00196107"/>
    <w:rsid w:val="001964C3"/>
    <w:rsid w:val="00196A3B"/>
    <w:rsid w:val="00197B1C"/>
    <w:rsid w:val="001A03E0"/>
    <w:rsid w:val="001A079D"/>
    <w:rsid w:val="001A209B"/>
    <w:rsid w:val="001A2B2B"/>
    <w:rsid w:val="001A335F"/>
    <w:rsid w:val="001A3789"/>
    <w:rsid w:val="001A48EF"/>
    <w:rsid w:val="001A5A51"/>
    <w:rsid w:val="001A6E2B"/>
    <w:rsid w:val="001B02C2"/>
    <w:rsid w:val="001B14E7"/>
    <w:rsid w:val="001B1A7C"/>
    <w:rsid w:val="001B224F"/>
    <w:rsid w:val="001B2BDE"/>
    <w:rsid w:val="001B3A1B"/>
    <w:rsid w:val="001B4533"/>
    <w:rsid w:val="001B5A16"/>
    <w:rsid w:val="001B7EB5"/>
    <w:rsid w:val="001C02A0"/>
    <w:rsid w:val="001C079B"/>
    <w:rsid w:val="001C0E1B"/>
    <w:rsid w:val="001C1A13"/>
    <w:rsid w:val="001C426D"/>
    <w:rsid w:val="001C5058"/>
    <w:rsid w:val="001C56D0"/>
    <w:rsid w:val="001C58AF"/>
    <w:rsid w:val="001C698B"/>
    <w:rsid w:val="001C6BC9"/>
    <w:rsid w:val="001C7794"/>
    <w:rsid w:val="001D04F1"/>
    <w:rsid w:val="001D11CE"/>
    <w:rsid w:val="001D2323"/>
    <w:rsid w:val="001D257C"/>
    <w:rsid w:val="001D31BA"/>
    <w:rsid w:val="001D380A"/>
    <w:rsid w:val="001D3A8D"/>
    <w:rsid w:val="001D3D30"/>
    <w:rsid w:val="001D430A"/>
    <w:rsid w:val="001D4EF1"/>
    <w:rsid w:val="001D6AB1"/>
    <w:rsid w:val="001D6CFE"/>
    <w:rsid w:val="001D74FF"/>
    <w:rsid w:val="001D75DC"/>
    <w:rsid w:val="001D79F1"/>
    <w:rsid w:val="001E0120"/>
    <w:rsid w:val="001E2222"/>
    <w:rsid w:val="001E3DE1"/>
    <w:rsid w:val="001E3E79"/>
    <w:rsid w:val="001E489A"/>
    <w:rsid w:val="001E59B4"/>
    <w:rsid w:val="001E5D4D"/>
    <w:rsid w:val="001E7112"/>
    <w:rsid w:val="001F013D"/>
    <w:rsid w:val="001F0413"/>
    <w:rsid w:val="001F0719"/>
    <w:rsid w:val="001F09B8"/>
    <w:rsid w:val="001F189B"/>
    <w:rsid w:val="001F2101"/>
    <w:rsid w:val="001F247C"/>
    <w:rsid w:val="001F2823"/>
    <w:rsid w:val="001F394B"/>
    <w:rsid w:val="001F3ACB"/>
    <w:rsid w:val="001F50EC"/>
    <w:rsid w:val="001F6550"/>
    <w:rsid w:val="001F6791"/>
    <w:rsid w:val="001F7AC1"/>
    <w:rsid w:val="001F7FB3"/>
    <w:rsid w:val="00201046"/>
    <w:rsid w:val="00202520"/>
    <w:rsid w:val="0020284F"/>
    <w:rsid w:val="00202D67"/>
    <w:rsid w:val="00204A26"/>
    <w:rsid w:val="00206480"/>
    <w:rsid w:val="00206FC9"/>
    <w:rsid w:val="00210853"/>
    <w:rsid w:val="00211793"/>
    <w:rsid w:val="00212972"/>
    <w:rsid w:val="00213271"/>
    <w:rsid w:val="00213745"/>
    <w:rsid w:val="00214528"/>
    <w:rsid w:val="00214558"/>
    <w:rsid w:val="002150E9"/>
    <w:rsid w:val="002151FA"/>
    <w:rsid w:val="00215255"/>
    <w:rsid w:val="002155F5"/>
    <w:rsid w:val="00217356"/>
    <w:rsid w:val="00221680"/>
    <w:rsid w:val="00221738"/>
    <w:rsid w:val="00223F92"/>
    <w:rsid w:val="00224E8C"/>
    <w:rsid w:val="00225353"/>
    <w:rsid w:val="002263B7"/>
    <w:rsid w:val="0022669E"/>
    <w:rsid w:val="00226792"/>
    <w:rsid w:val="00227789"/>
    <w:rsid w:val="00227869"/>
    <w:rsid w:val="002312BA"/>
    <w:rsid w:val="002344D0"/>
    <w:rsid w:val="00234834"/>
    <w:rsid w:val="002365E1"/>
    <w:rsid w:val="00237575"/>
    <w:rsid w:val="00237595"/>
    <w:rsid w:val="00237697"/>
    <w:rsid w:val="00237A75"/>
    <w:rsid w:val="0024037A"/>
    <w:rsid w:val="00240916"/>
    <w:rsid w:val="0024108E"/>
    <w:rsid w:val="00244E78"/>
    <w:rsid w:val="00244EB1"/>
    <w:rsid w:val="0024542A"/>
    <w:rsid w:val="002465CB"/>
    <w:rsid w:val="00247C9F"/>
    <w:rsid w:val="00250CC4"/>
    <w:rsid w:val="002511F2"/>
    <w:rsid w:val="0025468F"/>
    <w:rsid w:val="00254C86"/>
    <w:rsid w:val="00254FD6"/>
    <w:rsid w:val="00255620"/>
    <w:rsid w:val="00256607"/>
    <w:rsid w:val="00257CC5"/>
    <w:rsid w:val="00260454"/>
    <w:rsid w:val="00261CF8"/>
    <w:rsid w:val="0026235C"/>
    <w:rsid w:val="00263DBE"/>
    <w:rsid w:val="00265CC4"/>
    <w:rsid w:val="002676C6"/>
    <w:rsid w:val="002677A9"/>
    <w:rsid w:val="002709E8"/>
    <w:rsid w:val="00270AF6"/>
    <w:rsid w:val="00271736"/>
    <w:rsid w:val="002729BE"/>
    <w:rsid w:val="00272E25"/>
    <w:rsid w:val="00273425"/>
    <w:rsid w:val="002736A4"/>
    <w:rsid w:val="0027430F"/>
    <w:rsid w:val="002745EC"/>
    <w:rsid w:val="00274AAF"/>
    <w:rsid w:val="0027759C"/>
    <w:rsid w:val="002809E1"/>
    <w:rsid w:val="00281858"/>
    <w:rsid w:val="0028397A"/>
    <w:rsid w:val="0028406E"/>
    <w:rsid w:val="002851EA"/>
    <w:rsid w:val="0028681A"/>
    <w:rsid w:val="00286C18"/>
    <w:rsid w:val="00291216"/>
    <w:rsid w:val="002917BD"/>
    <w:rsid w:val="002924FB"/>
    <w:rsid w:val="002925D4"/>
    <w:rsid w:val="00292E2C"/>
    <w:rsid w:val="0029416D"/>
    <w:rsid w:val="00294221"/>
    <w:rsid w:val="00294D68"/>
    <w:rsid w:val="00294ED4"/>
    <w:rsid w:val="00295440"/>
    <w:rsid w:val="00295B6A"/>
    <w:rsid w:val="0029622C"/>
    <w:rsid w:val="002971FD"/>
    <w:rsid w:val="002A0C9A"/>
    <w:rsid w:val="002A18C0"/>
    <w:rsid w:val="002A1CD3"/>
    <w:rsid w:val="002A3FB5"/>
    <w:rsid w:val="002A42D9"/>
    <w:rsid w:val="002A55EA"/>
    <w:rsid w:val="002A5D0E"/>
    <w:rsid w:val="002A5F12"/>
    <w:rsid w:val="002A6887"/>
    <w:rsid w:val="002A707B"/>
    <w:rsid w:val="002A72BC"/>
    <w:rsid w:val="002B0CF4"/>
    <w:rsid w:val="002B102E"/>
    <w:rsid w:val="002B1977"/>
    <w:rsid w:val="002B29A9"/>
    <w:rsid w:val="002B2E96"/>
    <w:rsid w:val="002B4A42"/>
    <w:rsid w:val="002B4A91"/>
    <w:rsid w:val="002B63C5"/>
    <w:rsid w:val="002B6872"/>
    <w:rsid w:val="002B7B95"/>
    <w:rsid w:val="002B7CE2"/>
    <w:rsid w:val="002C1B72"/>
    <w:rsid w:val="002C1F42"/>
    <w:rsid w:val="002C24B9"/>
    <w:rsid w:val="002C2C92"/>
    <w:rsid w:val="002C405C"/>
    <w:rsid w:val="002C43F4"/>
    <w:rsid w:val="002C5FD5"/>
    <w:rsid w:val="002C6624"/>
    <w:rsid w:val="002C6E72"/>
    <w:rsid w:val="002C7A27"/>
    <w:rsid w:val="002D0180"/>
    <w:rsid w:val="002D0435"/>
    <w:rsid w:val="002D18C8"/>
    <w:rsid w:val="002D23F2"/>
    <w:rsid w:val="002D2792"/>
    <w:rsid w:val="002D2D07"/>
    <w:rsid w:val="002D2F11"/>
    <w:rsid w:val="002D386D"/>
    <w:rsid w:val="002D4563"/>
    <w:rsid w:val="002D483E"/>
    <w:rsid w:val="002D59B5"/>
    <w:rsid w:val="002E2A5C"/>
    <w:rsid w:val="002E3190"/>
    <w:rsid w:val="002E41B0"/>
    <w:rsid w:val="002E48E1"/>
    <w:rsid w:val="002E4EE1"/>
    <w:rsid w:val="002E5424"/>
    <w:rsid w:val="002E5DA5"/>
    <w:rsid w:val="002E5F3E"/>
    <w:rsid w:val="002F018A"/>
    <w:rsid w:val="002F166A"/>
    <w:rsid w:val="002F20A7"/>
    <w:rsid w:val="002F3224"/>
    <w:rsid w:val="002F3695"/>
    <w:rsid w:val="002F3F0B"/>
    <w:rsid w:val="002F4266"/>
    <w:rsid w:val="002F5682"/>
    <w:rsid w:val="002F7246"/>
    <w:rsid w:val="002F77C3"/>
    <w:rsid w:val="0030065A"/>
    <w:rsid w:val="00300B6A"/>
    <w:rsid w:val="0030239C"/>
    <w:rsid w:val="00302810"/>
    <w:rsid w:val="003031BA"/>
    <w:rsid w:val="0030406E"/>
    <w:rsid w:val="00305B15"/>
    <w:rsid w:val="00306164"/>
    <w:rsid w:val="00310C74"/>
    <w:rsid w:val="00311C95"/>
    <w:rsid w:val="00311E06"/>
    <w:rsid w:val="003120FB"/>
    <w:rsid w:val="00312240"/>
    <w:rsid w:val="00312A0A"/>
    <w:rsid w:val="003134FC"/>
    <w:rsid w:val="00314A3F"/>
    <w:rsid w:val="00315D28"/>
    <w:rsid w:val="00316BB2"/>
    <w:rsid w:val="0031773D"/>
    <w:rsid w:val="003178A7"/>
    <w:rsid w:val="003208A9"/>
    <w:rsid w:val="00320C59"/>
    <w:rsid w:val="0032108B"/>
    <w:rsid w:val="0032293D"/>
    <w:rsid w:val="00322A1D"/>
    <w:rsid w:val="00322D5E"/>
    <w:rsid w:val="00324D54"/>
    <w:rsid w:val="0032506B"/>
    <w:rsid w:val="00325123"/>
    <w:rsid w:val="0032667F"/>
    <w:rsid w:val="003301B9"/>
    <w:rsid w:val="00330819"/>
    <w:rsid w:val="00330A6E"/>
    <w:rsid w:val="0033129E"/>
    <w:rsid w:val="00332CD5"/>
    <w:rsid w:val="00333D88"/>
    <w:rsid w:val="003342E5"/>
    <w:rsid w:val="00334C43"/>
    <w:rsid w:val="00334CEC"/>
    <w:rsid w:val="00335733"/>
    <w:rsid w:val="003365F1"/>
    <w:rsid w:val="00336629"/>
    <w:rsid w:val="00336B03"/>
    <w:rsid w:val="003404A4"/>
    <w:rsid w:val="00340A23"/>
    <w:rsid w:val="00341FFA"/>
    <w:rsid w:val="003424B6"/>
    <w:rsid w:val="00342A68"/>
    <w:rsid w:val="00342B4A"/>
    <w:rsid w:val="003434D9"/>
    <w:rsid w:val="003438C3"/>
    <w:rsid w:val="00344DB5"/>
    <w:rsid w:val="00345132"/>
    <w:rsid w:val="00345474"/>
    <w:rsid w:val="00345788"/>
    <w:rsid w:val="00347852"/>
    <w:rsid w:val="0034797E"/>
    <w:rsid w:val="00347A3C"/>
    <w:rsid w:val="00347F7B"/>
    <w:rsid w:val="00350B48"/>
    <w:rsid w:val="00352C72"/>
    <w:rsid w:val="00352C73"/>
    <w:rsid w:val="00352FE7"/>
    <w:rsid w:val="0035424B"/>
    <w:rsid w:val="0035495F"/>
    <w:rsid w:val="00355D87"/>
    <w:rsid w:val="00356C30"/>
    <w:rsid w:val="00356D5A"/>
    <w:rsid w:val="00357EC0"/>
    <w:rsid w:val="0036141C"/>
    <w:rsid w:val="003617FA"/>
    <w:rsid w:val="00362558"/>
    <w:rsid w:val="00363A7F"/>
    <w:rsid w:val="0036408C"/>
    <w:rsid w:val="00364EA2"/>
    <w:rsid w:val="00365249"/>
    <w:rsid w:val="003655AE"/>
    <w:rsid w:val="0037000E"/>
    <w:rsid w:val="00370305"/>
    <w:rsid w:val="003704EA"/>
    <w:rsid w:val="003721B1"/>
    <w:rsid w:val="00374108"/>
    <w:rsid w:val="003749F5"/>
    <w:rsid w:val="0037526A"/>
    <w:rsid w:val="003755C4"/>
    <w:rsid w:val="00375B48"/>
    <w:rsid w:val="00375B73"/>
    <w:rsid w:val="0037640E"/>
    <w:rsid w:val="00376C0C"/>
    <w:rsid w:val="00376D05"/>
    <w:rsid w:val="003804ED"/>
    <w:rsid w:val="00381568"/>
    <w:rsid w:val="00381FA7"/>
    <w:rsid w:val="003820FC"/>
    <w:rsid w:val="00382DB5"/>
    <w:rsid w:val="00384AF3"/>
    <w:rsid w:val="003855EB"/>
    <w:rsid w:val="003857BD"/>
    <w:rsid w:val="0038761C"/>
    <w:rsid w:val="00390BE1"/>
    <w:rsid w:val="00391D71"/>
    <w:rsid w:val="00392BD8"/>
    <w:rsid w:val="003937AF"/>
    <w:rsid w:val="0039446D"/>
    <w:rsid w:val="00394DD0"/>
    <w:rsid w:val="003953C6"/>
    <w:rsid w:val="0039624C"/>
    <w:rsid w:val="00396CDC"/>
    <w:rsid w:val="003A0736"/>
    <w:rsid w:val="003A0B8B"/>
    <w:rsid w:val="003A0E49"/>
    <w:rsid w:val="003A0F9C"/>
    <w:rsid w:val="003A1329"/>
    <w:rsid w:val="003A29DC"/>
    <w:rsid w:val="003A2EE9"/>
    <w:rsid w:val="003A4BD3"/>
    <w:rsid w:val="003A4DFE"/>
    <w:rsid w:val="003A5BEB"/>
    <w:rsid w:val="003A7107"/>
    <w:rsid w:val="003A7D5E"/>
    <w:rsid w:val="003A7DD2"/>
    <w:rsid w:val="003B0464"/>
    <w:rsid w:val="003B0C11"/>
    <w:rsid w:val="003B1227"/>
    <w:rsid w:val="003B156D"/>
    <w:rsid w:val="003B1F32"/>
    <w:rsid w:val="003B3D19"/>
    <w:rsid w:val="003B3E9D"/>
    <w:rsid w:val="003B40FE"/>
    <w:rsid w:val="003B4602"/>
    <w:rsid w:val="003B5063"/>
    <w:rsid w:val="003B5224"/>
    <w:rsid w:val="003B5AD2"/>
    <w:rsid w:val="003B613B"/>
    <w:rsid w:val="003B66E4"/>
    <w:rsid w:val="003B6A48"/>
    <w:rsid w:val="003B7A79"/>
    <w:rsid w:val="003C3AAC"/>
    <w:rsid w:val="003C429A"/>
    <w:rsid w:val="003C4DB0"/>
    <w:rsid w:val="003C55E1"/>
    <w:rsid w:val="003C6BF6"/>
    <w:rsid w:val="003C6CDF"/>
    <w:rsid w:val="003C6F9D"/>
    <w:rsid w:val="003C7575"/>
    <w:rsid w:val="003D033E"/>
    <w:rsid w:val="003D1C2A"/>
    <w:rsid w:val="003D4879"/>
    <w:rsid w:val="003D4A9E"/>
    <w:rsid w:val="003D532E"/>
    <w:rsid w:val="003D642E"/>
    <w:rsid w:val="003D6482"/>
    <w:rsid w:val="003D68B4"/>
    <w:rsid w:val="003D6A07"/>
    <w:rsid w:val="003D7C00"/>
    <w:rsid w:val="003D7F2A"/>
    <w:rsid w:val="003E096F"/>
    <w:rsid w:val="003E331A"/>
    <w:rsid w:val="003E3EC4"/>
    <w:rsid w:val="003E3FCA"/>
    <w:rsid w:val="003E4B6F"/>
    <w:rsid w:val="003E4D43"/>
    <w:rsid w:val="003E5A72"/>
    <w:rsid w:val="003E5BE9"/>
    <w:rsid w:val="003E65A4"/>
    <w:rsid w:val="003E7490"/>
    <w:rsid w:val="003E7E3D"/>
    <w:rsid w:val="003F202A"/>
    <w:rsid w:val="003F479B"/>
    <w:rsid w:val="003F4C86"/>
    <w:rsid w:val="003F5DEE"/>
    <w:rsid w:val="003F629C"/>
    <w:rsid w:val="003F6468"/>
    <w:rsid w:val="003F7DA5"/>
    <w:rsid w:val="003F7F3A"/>
    <w:rsid w:val="00401603"/>
    <w:rsid w:val="0040235E"/>
    <w:rsid w:val="004032F0"/>
    <w:rsid w:val="00403DBD"/>
    <w:rsid w:val="00405101"/>
    <w:rsid w:val="00406383"/>
    <w:rsid w:val="004100C7"/>
    <w:rsid w:val="00410FB1"/>
    <w:rsid w:val="004141E3"/>
    <w:rsid w:val="0041428F"/>
    <w:rsid w:val="0041554A"/>
    <w:rsid w:val="00416205"/>
    <w:rsid w:val="00416D00"/>
    <w:rsid w:val="00416E04"/>
    <w:rsid w:val="00417203"/>
    <w:rsid w:val="004173B0"/>
    <w:rsid w:val="00421433"/>
    <w:rsid w:val="00421F68"/>
    <w:rsid w:val="00422A51"/>
    <w:rsid w:val="00422AAE"/>
    <w:rsid w:val="004230C6"/>
    <w:rsid w:val="0042360D"/>
    <w:rsid w:val="00423D5D"/>
    <w:rsid w:val="0042445E"/>
    <w:rsid w:val="00424E19"/>
    <w:rsid w:val="00424F06"/>
    <w:rsid w:val="00425337"/>
    <w:rsid w:val="0042630B"/>
    <w:rsid w:val="00426A67"/>
    <w:rsid w:val="00426AB8"/>
    <w:rsid w:val="004277F8"/>
    <w:rsid w:val="00427B6A"/>
    <w:rsid w:val="00427F44"/>
    <w:rsid w:val="004309EA"/>
    <w:rsid w:val="00430F56"/>
    <w:rsid w:val="00432BCB"/>
    <w:rsid w:val="004339AF"/>
    <w:rsid w:val="00433E96"/>
    <w:rsid w:val="00434400"/>
    <w:rsid w:val="00434968"/>
    <w:rsid w:val="00434A3B"/>
    <w:rsid w:val="004353CA"/>
    <w:rsid w:val="004359FC"/>
    <w:rsid w:val="00435D5D"/>
    <w:rsid w:val="00435E11"/>
    <w:rsid w:val="0043618D"/>
    <w:rsid w:val="0043726E"/>
    <w:rsid w:val="0043781A"/>
    <w:rsid w:val="00437D57"/>
    <w:rsid w:val="00440338"/>
    <w:rsid w:val="00440F83"/>
    <w:rsid w:val="00441BB6"/>
    <w:rsid w:val="00442928"/>
    <w:rsid w:val="00442C94"/>
    <w:rsid w:val="0044418D"/>
    <w:rsid w:val="00444524"/>
    <w:rsid w:val="00444B78"/>
    <w:rsid w:val="00446D49"/>
    <w:rsid w:val="0045093A"/>
    <w:rsid w:val="004509D0"/>
    <w:rsid w:val="00450E77"/>
    <w:rsid w:val="00451005"/>
    <w:rsid w:val="004520D1"/>
    <w:rsid w:val="00452391"/>
    <w:rsid w:val="00452E92"/>
    <w:rsid w:val="004538BC"/>
    <w:rsid w:val="004538EF"/>
    <w:rsid w:val="00453C18"/>
    <w:rsid w:val="004546DB"/>
    <w:rsid w:val="00454981"/>
    <w:rsid w:val="00456B0B"/>
    <w:rsid w:val="00460697"/>
    <w:rsid w:val="00461A36"/>
    <w:rsid w:val="004629C3"/>
    <w:rsid w:val="00463531"/>
    <w:rsid w:val="00463A9C"/>
    <w:rsid w:val="0046405D"/>
    <w:rsid w:val="004645E0"/>
    <w:rsid w:val="004651C2"/>
    <w:rsid w:val="0047069F"/>
    <w:rsid w:val="004722F5"/>
    <w:rsid w:val="004734BF"/>
    <w:rsid w:val="004734CF"/>
    <w:rsid w:val="00473588"/>
    <w:rsid w:val="00474AAF"/>
    <w:rsid w:val="00474C16"/>
    <w:rsid w:val="00476016"/>
    <w:rsid w:val="004767A9"/>
    <w:rsid w:val="00476B26"/>
    <w:rsid w:val="00477408"/>
    <w:rsid w:val="00482305"/>
    <w:rsid w:val="0048240F"/>
    <w:rsid w:val="00483069"/>
    <w:rsid w:val="00483598"/>
    <w:rsid w:val="00484837"/>
    <w:rsid w:val="00484AD5"/>
    <w:rsid w:val="00485E63"/>
    <w:rsid w:val="00486543"/>
    <w:rsid w:val="00486F30"/>
    <w:rsid w:val="00487AF3"/>
    <w:rsid w:val="00487C85"/>
    <w:rsid w:val="00490865"/>
    <w:rsid w:val="00492997"/>
    <w:rsid w:val="00492B37"/>
    <w:rsid w:val="00494565"/>
    <w:rsid w:val="004948FC"/>
    <w:rsid w:val="00494987"/>
    <w:rsid w:val="004952CE"/>
    <w:rsid w:val="0049617F"/>
    <w:rsid w:val="004A2868"/>
    <w:rsid w:val="004A2AED"/>
    <w:rsid w:val="004A3A8E"/>
    <w:rsid w:val="004A56E4"/>
    <w:rsid w:val="004A6651"/>
    <w:rsid w:val="004A6E6D"/>
    <w:rsid w:val="004B0DF0"/>
    <w:rsid w:val="004B131A"/>
    <w:rsid w:val="004B20BC"/>
    <w:rsid w:val="004B2DFE"/>
    <w:rsid w:val="004B3398"/>
    <w:rsid w:val="004B4A07"/>
    <w:rsid w:val="004B4B22"/>
    <w:rsid w:val="004B54F1"/>
    <w:rsid w:val="004B62EC"/>
    <w:rsid w:val="004B70BB"/>
    <w:rsid w:val="004B72F0"/>
    <w:rsid w:val="004C2287"/>
    <w:rsid w:val="004C2DCF"/>
    <w:rsid w:val="004C561A"/>
    <w:rsid w:val="004C61B8"/>
    <w:rsid w:val="004C61C5"/>
    <w:rsid w:val="004C7531"/>
    <w:rsid w:val="004D06BC"/>
    <w:rsid w:val="004D1778"/>
    <w:rsid w:val="004D23D2"/>
    <w:rsid w:val="004D2949"/>
    <w:rsid w:val="004D2A2B"/>
    <w:rsid w:val="004D3072"/>
    <w:rsid w:val="004D32A6"/>
    <w:rsid w:val="004D3F9B"/>
    <w:rsid w:val="004D4E0E"/>
    <w:rsid w:val="004D4EBF"/>
    <w:rsid w:val="004D5229"/>
    <w:rsid w:val="004D52EF"/>
    <w:rsid w:val="004D589C"/>
    <w:rsid w:val="004D62C5"/>
    <w:rsid w:val="004E1979"/>
    <w:rsid w:val="004E1FB0"/>
    <w:rsid w:val="004E25F7"/>
    <w:rsid w:val="004E34AB"/>
    <w:rsid w:val="004E3DFD"/>
    <w:rsid w:val="004E45AD"/>
    <w:rsid w:val="004F02F6"/>
    <w:rsid w:val="004F21C8"/>
    <w:rsid w:val="004F26FA"/>
    <w:rsid w:val="004F73D6"/>
    <w:rsid w:val="004F7B61"/>
    <w:rsid w:val="004F7DFE"/>
    <w:rsid w:val="00500AAF"/>
    <w:rsid w:val="005010FF"/>
    <w:rsid w:val="00501984"/>
    <w:rsid w:val="00501996"/>
    <w:rsid w:val="0050286E"/>
    <w:rsid w:val="0050290B"/>
    <w:rsid w:val="00502F29"/>
    <w:rsid w:val="005041B4"/>
    <w:rsid w:val="0050458F"/>
    <w:rsid w:val="005047BC"/>
    <w:rsid w:val="00504CAA"/>
    <w:rsid w:val="00506E78"/>
    <w:rsid w:val="00507DDA"/>
    <w:rsid w:val="00507FD8"/>
    <w:rsid w:val="00510D84"/>
    <w:rsid w:val="00511103"/>
    <w:rsid w:val="005125DB"/>
    <w:rsid w:val="00512A16"/>
    <w:rsid w:val="00513510"/>
    <w:rsid w:val="0051407D"/>
    <w:rsid w:val="00515008"/>
    <w:rsid w:val="0051562B"/>
    <w:rsid w:val="00516997"/>
    <w:rsid w:val="005171D2"/>
    <w:rsid w:val="00517380"/>
    <w:rsid w:val="0051767F"/>
    <w:rsid w:val="00517A24"/>
    <w:rsid w:val="00520314"/>
    <w:rsid w:val="00522912"/>
    <w:rsid w:val="00523102"/>
    <w:rsid w:val="005240B4"/>
    <w:rsid w:val="005245A0"/>
    <w:rsid w:val="00524A0D"/>
    <w:rsid w:val="00524C27"/>
    <w:rsid w:val="005262FA"/>
    <w:rsid w:val="00526AE9"/>
    <w:rsid w:val="0052735F"/>
    <w:rsid w:val="00527D23"/>
    <w:rsid w:val="0053045B"/>
    <w:rsid w:val="00530C28"/>
    <w:rsid w:val="00531543"/>
    <w:rsid w:val="00532637"/>
    <w:rsid w:val="005329C9"/>
    <w:rsid w:val="005329DC"/>
    <w:rsid w:val="00533A67"/>
    <w:rsid w:val="00533E0E"/>
    <w:rsid w:val="00535335"/>
    <w:rsid w:val="00535544"/>
    <w:rsid w:val="00536D61"/>
    <w:rsid w:val="0054088F"/>
    <w:rsid w:val="00541DA2"/>
    <w:rsid w:val="0054278C"/>
    <w:rsid w:val="005447A4"/>
    <w:rsid w:val="0054771B"/>
    <w:rsid w:val="00551BD4"/>
    <w:rsid w:val="00552B3E"/>
    <w:rsid w:val="005535B6"/>
    <w:rsid w:val="0055413F"/>
    <w:rsid w:val="00554D61"/>
    <w:rsid w:val="00555818"/>
    <w:rsid w:val="005561AC"/>
    <w:rsid w:val="00556963"/>
    <w:rsid w:val="00556D58"/>
    <w:rsid w:val="00556ECB"/>
    <w:rsid w:val="0055796C"/>
    <w:rsid w:val="00557A3A"/>
    <w:rsid w:val="005613B7"/>
    <w:rsid w:val="0056171C"/>
    <w:rsid w:val="00562652"/>
    <w:rsid w:val="005632E1"/>
    <w:rsid w:val="00563336"/>
    <w:rsid w:val="0056462F"/>
    <w:rsid w:val="00564AA2"/>
    <w:rsid w:val="00565C25"/>
    <w:rsid w:val="00565EA5"/>
    <w:rsid w:val="00566693"/>
    <w:rsid w:val="00566B0F"/>
    <w:rsid w:val="005700A4"/>
    <w:rsid w:val="0057038C"/>
    <w:rsid w:val="0057136A"/>
    <w:rsid w:val="0057261D"/>
    <w:rsid w:val="00572A0E"/>
    <w:rsid w:val="00572EE0"/>
    <w:rsid w:val="00572F00"/>
    <w:rsid w:val="0057409A"/>
    <w:rsid w:val="005749C3"/>
    <w:rsid w:val="00575501"/>
    <w:rsid w:val="0057592E"/>
    <w:rsid w:val="005771F1"/>
    <w:rsid w:val="00581197"/>
    <w:rsid w:val="00581409"/>
    <w:rsid w:val="00581F25"/>
    <w:rsid w:val="00583989"/>
    <w:rsid w:val="00587483"/>
    <w:rsid w:val="005904C7"/>
    <w:rsid w:val="00593454"/>
    <w:rsid w:val="0059514C"/>
    <w:rsid w:val="0059564C"/>
    <w:rsid w:val="00595A72"/>
    <w:rsid w:val="00595AFC"/>
    <w:rsid w:val="00596DFF"/>
    <w:rsid w:val="00597ACE"/>
    <w:rsid w:val="005A02FB"/>
    <w:rsid w:val="005A0F16"/>
    <w:rsid w:val="005A1C6B"/>
    <w:rsid w:val="005A2281"/>
    <w:rsid w:val="005A4D1E"/>
    <w:rsid w:val="005A691C"/>
    <w:rsid w:val="005B0838"/>
    <w:rsid w:val="005B1400"/>
    <w:rsid w:val="005B2884"/>
    <w:rsid w:val="005B348C"/>
    <w:rsid w:val="005B44FB"/>
    <w:rsid w:val="005B57D1"/>
    <w:rsid w:val="005C012B"/>
    <w:rsid w:val="005C0349"/>
    <w:rsid w:val="005C03FF"/>
    <w:rsid w:val="005C1408"/>
    <w:rsid w:val="005C4247"/>
    <w:rsid w:val="005C4E7A"/>
    <w:rsid w:val="005C579B"/>
    <w:rsid w:val="005C7643"/>
    <w:rsid w:val="005C7B49"/>
    <w:rsid w:val="005D13B3"/>
    <w:rsid w:val="005D1656"/>
    <w:rsid w:val="005D16D4"/>
    <w:rsid w:val="005D48C2"/>
    <w:rsid w:val="005D48EF"/>
    <w:rsid w:val="005D7D28"/>
    <w:rsid w:val="005E0129"/>
    <w:rsid w:val="005E0ABA"/>
    <w:rsid w:val="005E13F3"/>
    <w:rsid w:val="005E16DF"/>
    <w:rsid w:val="005E227E"/>
    <w:rsid w:val="005E46BF"/>
    <w:rsid w:val="005E5E11"/>
    <w:rsid w:val="005E5EF9"/>
    <w:rsid w:val="005E6702"/>
    <w:rsid w:val="005E6FB0"/>
    <w:rsid w:val="005E7A06"/>
    <w:rsid w:val="005F066B"/>
    <w:rsid w:val="005F1738"/>
    <w:rsid w:val="005F1C5E"/>
    <w:rsid w:val="005F1D39"/>
    <w:rsid w:val="005F2ACC"/>
    <w:rsid w:val="005F41B2"/>
    <w:rsid w:val="005F5001"/>
    <w:rsid w:val="00602509"/>
    <w:rsid w:val="0060369B"/>
    <w:rsid w:val="00603E47"/>
    <w:rsid w:val="006042AE"/>
    <w:rsid w:val="00605243"/>
    <w:rsid w:val="00605400"/>
    <w:rsid w:val="0060578B"/>
    <w:rsid w:val="006063DE"/>
    <w:rsid w:val="00606485"/>
    <w:rsid w:val="00606635"/>
    <w:rsid w:val="00606AD3"/>
    <w:rsid w:val="006073C9"/>
    <w:rsid w:val="00607902"/>
    <w:rsid w:val="00607FD9"/>
    <w:rsid w:val="0061095F"/>
    <w:rsid w:val="00610E78"/>
    <w:rsid w:val="00611846"/>
    <w:rsid w:val="00611D2F"/>
    <w:rsid w:val="00612D24"/>
    <w:rsid w:val="00613F0A"/>
    <w:rsid w:val="006146BF"/>
    <w:rsid w:val="006159BD"/>
    <w:rsid w:val="00616919"/>
    <w:rsid w:val="006176A6"/>
    <w:rsid w:val="006179FC"/>
    <w:rsid w:val="0062052E"/>
    <w:rsid w:val="00622B5D"/>
    <w:rsid w:val="00623D48"/>
    <w:rsid w:val="00623FDF"/>
    <w:rsid w:val="006257E0"/>
    <w:rsid w:val="006258B6"/>
    <w:rsid w:val="006259F8"/>
    <w:rsid w:val="00626323"/>
    <w:rsid w:val="00626768"/>
    <w:rsid w:val="00626DE2"/>
    <w:rsid w:val="00627125"/>
    <w:rsid w:val="00627C2A"/>
    <w:rsid w:val="00631064"/>
    <w:rsid w:val="00634E49"/>
    <w:rsid w:val="00635A8F"/>
    <w:rsid w:val="00635C58"/>
    <w:rsid w:val="0063752C"/>
    <w:rsid w:val="00637F20"/>
    <w:rsid w:val="00637FA0"/>
    <w:rsid w:val="0064131C"/>
    <w:rsid w:val="00641FFA"/>
    <w:rsid w:val="00642655"/>
    <w:rsid w:val="00642F6F"/>
    <w:rsid w:val="0064543A"/>
    <w:rsid w:val="00645F49"/>
    <w:rsid w:val="006472B9"/>
    <w:rsid w:val="00647AAE"/>
    <w:rsid w:val="00647FB5"/>
    <w:rsid w:val="00651AFD"/>
    <w:rsid w:val="006524CB"/>
    <w:rsid w:val="00655A62"/>
    <w:rsid w:val="006566D6"/>
    <w:rsid w:val="00656FE1"/>
    <w:rsid w:val="00657594"/>
    <w:rsid w:val="00657BAD"/>
    <w:rsid w:val="00661C50"/>
    <w:rsid w:val="00661EF2"/>
    <w:rsid w:val="00662012"/>
    <w:rsid w:val="00662559"/>
    <w:rsid w:val="006627E4"/>
    <w:rsid w:val="0066471B"/>
    <w:rsid w:val="00664741"/>
    <w:rsid w:val="006648B1"/>
    <w:rsid w:val="006649BE"/>
    <w:rsid w:val="00672555"/>
    <w:rsid w:val="00672582"/>
    <w:rsid w:val="00676D9E"/>
    <w:rsid w:val="00676EB6"/>
    <w:rsid w:val="00677A83"/>
    <w:rsid w:val="006802E2"/>
    <w:rsid w:val="00681653"/>
    <w:rsid w:val="00681886"/>
    <w:rsid w:val="006822F0"/>
    <w:rsid w:val="00682DD5"/>
    <w:rsid w:val="00684891"/>
    <w:rsid w:val="00686551"/>
    <w:rsid w:val="006916B9"/>
    <w:rsid w:val="00692FDD"/>
    <w:rsid w:val="00693E5F"/>
    <w:rsid w:val="006956C5"/>
    <w:rsid w:val="00695894"/>
    <w:rsid w:val="00695A90"/>
    <w:rsid w:val="00696527"/>
    <w:rsid w:val="00696974"/>
    <w:rsid w:val="0069744D"/>
    <w:rsid w:val="006A0019"/>
    <w:rsid w:val="006A05B2"/>
    <w:rsid w:val="006A1998"/>
    <w:rsid w:val="006A1D37"/>
    <w:rsid w:val="006A2737"/>
    <w:rsid w:val="006A40B3"/>
    <w:rsid w:val="006A56F7"/>
    <w:rsid w:val="006A5F0F"/>
    <w:rsid w:val="006A6BBF"/>
    <w:rsid w:val="006A79CB"/>
    <w:rsid w:val="006A7F07"/>
    <w:rsid w:val="006B13A3"/>
    <w:rsid w:val="006B1962"/>
    <w:rsid w:val="006B2638"/>
    <w:rsid w:val="006B2726"/>
    <w:rsid w:val="006B2A90"/>
    <w:rsid w:val="006B3100"/>
    <w:rsid w:val="006B3732"/>
    <w:rsid w:val="006B38CF"/>
    <w:rsid w:val="006B4B96"/>
    <w:rsid w:val="006B5201"/>
    <w:rsid w:val="006B5D0D"/>
    <w:rsid w:val="006B6155"/>
    <w:rsid w:val="006B6757"/>
    <w:rsid w:val="006B6B76"/>
    <w:rsid w:val="006B6CF7"/>
    <w:rsid w:val="006B7356"/>
    <w:rsid w:val="006C01E2"/>
    <w:rsid w:val="006C208D"/>
    <w:rsid w:val="006C2D4D"/>
    <w:rsid w:val="006C2FB2"/>
    <w:rsid w:val="006C3558"/>
    <w:rsid w:val="006C43F0"/>
    <w:rsid w:val="006C48F2"/>
    <w:rsid w:val="006C56AE"/>
    <w:rsid w:val="006C6567"/>
    <w:rsid w:val="006C6589"/>
    <w:rsid w:val="006C703D"/>
    <w:rsid w:val="006D230C"/>
    <w:rsid w:val="006D2E6F"/>
    <w:rsid w:val="006D3C3F"/>
    <w:rsid w:val="006D47AB"/>
    <w:rsid w:val="006D4A2F"/>
    <w:rsid w:val="006D5ACF"/>
    <w:rsid w:val="006D5DE5"/>
    <w:rsid w:val="006D6884"/>
    <w:rsid w:val="006D6FDB"/>
    <w:rsid w:val="006E00FE"/>
    <w:rsid w:val="006E1AC3"/>
    <w:rsid w:val="006E23A7"/>
    <w:rsid w:val="006E317E"/>
    <w:rsid w:val="006E330E"/>
    <w:rsid w:val="006E3627"/>
    <w:rsid w:val="006E3699"/>
    <w:rsid w:val="006E39C0"/>
    <w:rsid w:val="006E47D5"/>
    <w:rsid w:val="006E5AC3"/>
    <w:rsid w:val="006E63BC"/>
    <w:rsid w:val="006E7069"/>
    <w:rsid w:val="006E71D4"/>
    <w:rsid w:val="006E7839"/>
    <w:rsid w:val="006F0EE0"/>
    <w:rsid w:val="006F125F"/>
    <w:rsid w:val="006F2D73"/>
    <w:rsid w:val="006F3E80"/>
    <w:rsid w:val="006F4076"/>
    <w:rsid w:val="006F49DC"/>
    <w:rsid w:val="006F50E7"/>
    <w:rsid w:val="006F5774"/>
    <w:rsid w:val="006F580B"/>
    <w:rsid w:val="006F58E3"/>
    <w:rsid w:val="006F692B"/>
    <w:rsid w:val="006F6D4A"/>
    <w:rsid w:val="006F6DA3"/>
    <w:rsid w:val="006F6F19"/>
    <w:rsid w:val="006F6F4C"/>
    <w:rsid w:val="006F7D37"/>
    <w:rsid w:val="00700889"/>
    <w:rsid w:val="0070362E"/>
    <w:rsid w:val="007046C9"/>
    <w:rsid w:val="00704743"/>
    <w:rsid w:val="007064CE"/>
    <w:rsid w:val="007074CA"/>
    <w:rsid w:val="00707C7A"/>
    <w:rsid w:val="00710904"/>
    <w:rsid w:val="00711EFE"/>
    <w:rsid w:val="007124AB"/>
    <w:rsid w:val="00713412"/>
    <w:rsid w:val="00713DBC"/>
    <w:rsid w:val="00713F70"/>
    <w:rsid w:val="007140F4"/>
    <w:rsid w:val="0071694F"/>
    <w:rsid w:val="00720D70"/>
    <w:rsid w:val="007221ED"/>
    <w:rsid w:val="00723D90"/>
    <w:rsid w:val="00725148"/>
    <w:rsid w:val="007303D4"/>
    <w:rsid w:val="00730BD1"/>
    <w:rsid w:val="00731DD7"/>
    <w:rsid w:val="00732C6E"/>
    <w:rsid w:val="00732E0A"/>
    <w:rsid w:val="00734522"/>
    <w:rsid w:val="00734DCE"/>
    <w:rsid w:val="00736446"/>
    <w:rsid w:val="007413B5"/>
    <w:rsid w:val="00741752"/>
    <w:rsid w:val="0074317F"/>
    <w:rsid w:val="007433CA"/>
    <w:rsid w:val="00743ABE"/>
    <w:rsid w:val="00744918"/>
    <w:rsid w:val="007461E6"/>
    <w:rsid w:val="0074687E"/>
    <w:rsid w:val="00747021"/>
    <w:rsid w:val="007503BE"/>
    <w:rsid w:val="00750C66"/>
    <w:rsid w:val="00754C3F"/>
    <w:rsid w:val="00755ECD"/>
    <w:rsid w:val="0075610B"/>
    <w:rsid w:val="007561F8"/>
    <w:rsid w:val="00756310"/>
    <w:rsid w:val="007564ED"/>
    <w:rsid w:val="00757691"/>
    <w:rsid w:val="007576B2"/>
    <w:rsid w:val="00757C76"/>
    <w:rsid w:val="007608F6"/>
    <w:rsid w:val="0076094E"/>
    <w:rsid w:val="00760CBB"/>
    <w:rsid w:val="00761092"/>
    <w:rsid w:val="0076120A"/>
    <w:rsid w:val="00764D41"/>
    <w:rsid w:val="0076683B"/>
    <w:rsid w:val="00767EBD"/>
    <w:rsid w:val="007703F4"/>
    <w:rsid w:val="007706AA"/>
    <w:rsid w:val="00770FE7"/>
    <w:rsid w:val="007715D8"/>
    <w:rsid w:val="00772408"/>
    <w:rsid w:val="00772CF5"/>
    <w:rsid w:val="00772D1B"/>
    <w:rsid w:val="007736F5"/>
    <w:rsid w:val="007763BD"/>
    <w:rsid w:val="007764FC"/>
    <w:rsid w:val="00776578"/>
    <w:rsid w:val="0078070B"/>
    <w:rsid w:val="00780B18"/>
    <w:rsid w:val="00780DFD"/>
    <w:rsid w:val="007814A0"/>
    <w:rsid w:val="00781A73"/>
    <w:rsid w:val="00781D5D"/>
    <w:rsid w:val="0078209B"/>
    <w:rsid w:val="007834D9"/>
    <w:rsid w:val="00783A8A"/>
    <w:rsid w:val="00784407"/>
    <w:rsid w:val="0078453C"/>
    <w:rsid w:val="0078497C"/>
    <w:rsid w:val="00787DB8"/>
    <w:rsid w:val="00791CC6"/>
    <w:rsid w:val="00791D42"/>
    <w:rsid w:val="00791ED3"/>
    <w:rsid w:val="0079200D"/>
    <w:rsid w:val="0079263E"/>
    <w:rsid w:val="0079313A"/>
    <w:rsid w:val="007946EE"/>
    <w:rsid w:val="007974ED"/>
    <w:rsid w:val="007A01B5"/>
    <w:rsid w:val="007A1D70"/>
    <w:rsid w:val="007A1EA1"/>
    <w:rsid w:val="007A2340"/>
    <w:rsid w:val="007A3F29"/>
    <w:rsid w:val="007A4204"/>
    <w:rsid w:val="007A64CF"/>
    <w:rsid w:val="007A7DC4"/>
    <w:rsid w:val="007B22EB"/>
    <w:rsid w:val="007B29C6"/>
    <w:rsid w:val="007B3640"/>
    <w:rsid w:val="007B49FE"/>
    <w:rsid w:val="007B4F4D"/>
    <w:rsid w:val="007B5CA4"/>
    <w:rsid w:val="007B6920"/>
    <w:rsid w:val="007B775F"/>
    <w:rsid w:val="007C3040"/>
    <w:rsid w:val="007C44EF"/>
    <w:rsid w:val="007C44F4"/>
    <w:rsid w:val="007C44F7"/>
    <w:rsid w:val="007C46C0"/>
    <w:rsid w:val="007C4E95"/>
    <w:rsid w:val="007C5928"/>
    <w:rsid w:val="007C6126"/>
    <w:rsid w:val="007C68D7"/>
    <w:rsid w:val="007D1FF5"/>
    <w:rsid w:val="007D218A"/>
    <w:rsid w:val="007D3202"/>
    <w:rsid w:val="007D4DEE"/>
    <w:rsid w:val="007D5104"/>
    <w:rsid w:val="007D525E"/>
    <w:rsid w:val="007D5263"/>
    <w:rsid w:val="007D61D1"/>
    <w:rsid w:val="007D6C12"/>
    <w:rsid w:val="007D6D71"/>
    <w:rsid w:val="007E33B0"/>
    <w:rsid w:val="007E4269"/>
    <w:rsid w:val="007E45A9"/>
    <w:rsid w:val="007E552B"/>
    <w:rsid w:val="007E567D"/>
    <w:rsid w:val="007E588C"/>
    <w:rsid w:val="007E5F26"/>
    <w:rsid w:val="007E6B29"/>
    <w:rsid w:val="007E79F2"/>
    <w:rsid w:val="007F0196"/>
    <w:rsid w:val="007F098D"/>
    <w:rsid w:val="007F356E"/>
    <w:rsid w:val="007F3AA8"/>
    <w:rsid w:val="007F450C"/>
    <w:rsid w:val="007F5E2A"/>
    <w:rsid w:val="007F6E7C"/>
    <w:rsid w:val="007F6FAE"/>
    <w:rsid w:val="007F7864"/>
    <w:rsid w:val="007F7886"/>
    <w:rsid w:val="007F7DB5"/>
    <w:rsid w:val="008002EB"/>
    <w:rsid w:val="00801483"/>
    <w:rsid w:val="00802208"/>
    <w:rsid w:val="0080257A"/>
    <w:rsid w:val="00802603"/>
    <w:rsid w:val="0080296F"/>
    <w:rsid w:val="00803157"/>
    <w:rsid w:val="00803480"/>
    <w:rsid w:val="00803730"/>
    <w:rsid w:val="00803F1A"/>
    <w:rsid w:val="008041C8"/>
    <w:rsid w:val="00804F21"/>
    <w:rsid w:val="0080525E"/>
    <w:rsid w:val="0080591B"/>
    <w:rsid w:val="008061C6"/>
    <w:rsid w:val="00806AD3"/>
    <w:rsid w:val="00810248"/>
    <w:rsid w:val="00810558"/>
    <w:rsid w:val="0081114C"/>
    <w:rsid w:val="008122D3"/>
    <w:rsid w:val="00812F2F"/>
    <w:rsid w:val="0081357B"/>
    <w:rsid w:val="00813AAD"/>
    <w:rsid w:val="00816D1A"/>
    <w:rsid w:val="00816F75"/>
    <w:rsid w:val="00817598"/>
    <w:rsid w:val="00817951"/>
    <w:rsid w:val="0082072B"/>
    <w:rsid w:val="00821FFC"/>
    <w:rsid w:val="00822E20"/>
    <w:rsid w:val="00822EE8"/>
    <w:rsid w:val="00822F8E"/>
    <w:rsid w:val="0082460B"/>
    <w:rsid w:val="0082588E"/>
    <w:rsid w:val="0082753C"/>
    <w:rsid w:val="00827A7D"/>
    <w:rsid w:val="008301F1"/>
    <w:rsid w:val="0083107B"/>
    <w:rsid w:val="00833881"/>
    <w:rsid w:val="008340BB"/>
    <w:rsid w:val="00834330"/>
    <w:rsid w:val="0083767B"/>
    <w:rsid w:val="00837C0C"/>
    <w:rsid w:val="00842832"/>
    <w:rsid w:val="00843628"/>
    <w:rsid w:val="00843A80"/>
    <w:rsid w:val="00845B3B"/>
    <w:rsid w:val="00847129"/>
    <w:rsid w:val="00850297"/>
    <w:rsid w:val="00853CFC"/>
    <w:rsid w:val="008544FD"/>
    <w:rsid w:val="00857824"/>
    <w:rsid w:val="00860042"/>
    <w:rsid w:val="0086195E"/>
    <w:rsid w:val="00863520"/>
    <w:rsid w:val="00863537"/>
    <w:rsid w:val="00863FA1"/>
    <w:rsid w:val="00866AD8"/>
    <w:rsid w:val="0086703E"/>
    <w:rsid w:val="00867243"/>
    <w:rsid w:val="00867248"/>
    <w:rsid w:val="00870328"/>
    <w:rsid w:val="00870AAD"/>
    <w:rsid w:val="00871014"/>
    <w:rsid w:val="0087119A"/>
    <w:rsid w:val="008712C1"/>
    <w:rsid w:val="008713E3"/>
    <w:rsid w:val="008734F9"/>
    <w:rsid w:val="00874364"/>
    <w:rsid w:val="008750C5"/>
    <w:rsid w:val="0087522A"/>
    <w:rsid w:val="0087532B"/>
    <w:rsid w:val="00875E93"/>
    <w:rsid w:val="008773EF"/>
    <w:rsid w:val="00880F05"/>
    <w:rsid w:val="00882671"/>
    <w:rsid w:val="00883B83"/>
    <w:rsid w:val="00883DCB"/>
    <w:rsid w:val="0088433B"/>
    <w:rsid w:val="00884A9F"/>
    <w:rsid w:val="00884DCF"/>
    <w:rsid w:val="00885514"/>
    <w:rsid w:val="00885CE9"/>
    <w:rsid w:val="00885E35"/>
    <w:rsid w:val="00886A0A"/>
    <w:rsid w:val="00890299"/>
    <w:rsid w:val="008911E6"/>
    <w:rsid w:val="0089160A"/>
    <w:rsid w:val="00891BA3"/>
    <w:rsid w:val="00892D48"/>
    <w:rsid w:val="008966DE"/>
    <w:rsid w:val="008A0865"/>
    <w:rsid w:val="008A0B13"/>
    <w:rsid w:val="008A122B"/>
    <w:rsid w:val="008A3A9F"/>
    <w:rsid w:val="008A3CFF"/>
    <w:rsid w:val="008A43C3"/>
    <w:rsid w:val="008A55F8"/>
    <w:rsid w:val="008A64C7"/>
    <w:rsid w:val="008B05DB"/>
    <w:rsid w:val="008B05E5"/>
    <w:rsid w:val="008B08A7"/>
    <w:rsid w:val="008B24BD"/>
    <w:rsid w:val="008C06B2"/>
    <w:rsid w:val="008C083D"/>
    <w:rsid w:val="008C1C1C"/>
    <w:rsid w:val="008C1D2C"/>
    <w:rsid w:val="008C2549"/>
    <w:rsid w:val="008C26F0"/>
    <w:rsid w:val="008C4ED7"/>
    <w:rsid w:val="008C512E"/>
    <w:rsid w:val="008C625D"/>
    <w:rsid w:val="008C667C"/>
    <w:rsid w:val="008C6B84"/>
    <w:rsid w:val="008C7D1C"/>
    <w:rsid w:val="008D023A"/>
    <w:rsid w:val="008D1B72"/>
    <w:rsid w:val="008D2FBB"/>
    <w:rsid w:val="008D31B3"/>
    <w:rsid w:val="008D3444"/>
    <w:rsid w:val="008D4C4E"/>
    <w:rsid w:val="008D50C0"/>
    <w:rsid w:val="008D58E6"/>
    <w:rsid w:val="008D6030"/>
    <w:rsid w:val="008D755F"/>
    <w:rsid w:val="008D7CEB"/>
    <w:rsid w:val="008E09E0"/>
    <w:rsid w:val="008E0CAD"/>
    <w:rsid w:val="008E2554"/>
    <w:rsid w:val="008E3911"/>
    <w:rsid w:val="008E3D3F"/>
    <w:rsid w:val="008E42BB"/>
    <w:rsid w:val="008E4E7C"/>
    <w:rsid w:val="008E5B2C"/>
    <w:rsid w:val="008E6576"/>
    <w:rsid w:val="008E670E"/>
    <w:rsid w:val="008E6FDA"/>
    <w:rsid w:val="008E7F6D"/>
    <w:rsid w:val="008F1495"/>
    <w:rsid w:val="008F1838"/>
    <w:rsid w:val="008F1D7A"/>
    <w:rsid w:val="008F211F"/>
    <w:rsid w:val="008F3E26"/>
    <w:rsid w:val="008F7CEA"/>
    <w:rsid w:val="008F7DAD"/>
    <w:rsid w:val="008F7DDE"/>
    <w:rsid w:val="00900115"/>
    <w:rsid w:val="00900A46"/>
    <w:rsid w:val="00902528"/>
    <w:rsid w:val="00903114"/>
    <w:rsid w:val="00903E5E"/>
    <w:rsid w:val="00904E45"/>
    <w:rsid w:val="00905ED2"/>
    <w:rsid w:val="00906DA9"/>
    <w:rsid w:val="00907286"/>
    <w:rsid w:val="009076D8"/>
    <w:rsid w:val="00910881"/>
    <w:rsid w:val="00910C6A"/>
    <w:rsid w:val="00912C39"/>
    <w:rsid w:val="00912FA2"/>
    <w:rsid w:val="009143F1"/>
    <w:rsid w:val="00915D0D"/>
    <w:rsid w:val="0091607B"/>
    <w:rsid w:val="009200B1"/>
    <w:rsid w:val="00922C7E"/>
    <w:rsid w:val="00923725"/>
    <w:rsid w:val="009241A3"/>
    <w:rsid w:val="00924B0B"/>
    <w:rsid w:val="00925F94"/>
    <w:rsid w:val="00926F6C"/>
    <w:rsid w:val="00927A40"/>
    <w:rsid w:val="00927D0C"/>
    <w:rsid w:val="00931358"/>
    <w:rsid w:val="00932A0E"/>
    <w:rsid w:val="009333D0"/>
    <w:rsid w:val="009336F0"/>
    <w:rsid w:val="00933A48"/>
    <w:rsid w:val="00933D6D"/>
    <w:rsid w:val="009347A5"/>
    <w:rsid w:val="00935778"/>
    <w:rsid w:val="009366C4"/>
    <w:rsid w:val="00936A66"/>
    <w:rsid w:val="00937E3A"/>
    <w:rsid w:val="00937F7C"/>
    <w:rsid w:val="009402C9"/>
    <w:rsid w:val="009412AA"/>
    <w:rsid w:val="00941553"/>
    <w:rsid w:val="00942F6B"/>
    <w:rsid w:val="009437C5"/>
    <w:rsid w:val="009439D8"/>
    <w:rsid w:val="00944A86"/>
    <w:rsid w:val="0094575F"/>
    <w:rsid w:val="00945E70"/>
    <w:rsid w:val="00946196"/>
    <w:rsid w:val="00946627"/>
    <w:rsid w:val="00946A2D"/>
    <w:rsid w:val="009473D2"/>
    <w:rsid w:val="00950099"/>
    <w:rsid w:val="00952234"/>
    <w:rsid w:val="00952CF0"/>
    <w:rsid w:val="009557AC"/>
    <w:rsid w:val="00957898"/>
    <w:rsid w:val="009579E0"/>
    <w:rsid w:val="00957A96"/>
    <w:rsid w:val="00961238"/>
    <w:rsid w:val="009613D7"/>
    <w:rsid w:val="0096295E"/>
    <w:rsid w:val="0096341C"/>
    <w:rsid w:val="0096412B"/>
    <w:rsid w:val="00964B61"/>
    <w:rsid w:val="0096554F"/>
    <w:rsid w:val="00965755"/>
    <w:rsid w:val="0096614A"/>
    <w:rsid w:val="009668C8"/>
    <w:rsid w:val="00967761"/>
    <w:rsid w:val="00967E52"/>
    <w:rsid w:val="009705E7"/>
    <w:rsid w:val="00970843"/>
    <w:rsid w:val="0097193E"/>
    <w:rsid w:val="00972DA7"/>
    <w:rsid w:val="00973708"/>
    <w:rsid w:val="009754F3"/>
    <w:rsid w:val="009755D8"/>
    <w:rsid w:val="00975783"/>
    <w:rsid w:val="00975C3D"/>
    <w:rsid w:val="009764B0"/>
    <w:rsid w:val="00976AC1"/>
    <w:rsid w:val="00977D83"/>
    <w:rsid w:val="009808D7"/>
    <w:rsid w:val="009819C7"/>
    <w:rsid w:val="00982437"/>
    <w:rsid w:val="00983532"/>
    <w:rsid w:val="00983B53"/>
    <w:rsid w:val="0098550D"/>
    <w:rsid w:val="0098581A"/>
    <w:rsid w:val="00985C9C"/>
    <w:rsid w:val="00986022"/>
    <w:rsid w:val="009864CC"/>
    <w:rsid w:val="00986A18"/>
    <w:rsid w:val="00986B6E"/>
    <w:rsid w:val="00987EED"/>
    <w:rsid w:val="00990B8F"/>
    <w:rsid w:val="009910CE"/>
    <w:rsid w:val="00991E70"/>
    <w:rsid w:val="00992AC2"/>
    <w:rsid w:val="009939CA"/>
    <w:rsid w:val="009942D2"/>
    <w:rsid w:val="00994A42"/>
    <w:rsid w:val="00994F8A"/>
    <w:rsid w:val="00995A02"/>
    <w:rsid w:val="00995BF7"/>
    <w:rsid w:val="00996258"/>
    <w:rsid w:val="009A0B4E"/>
    <w:rsid w:val="009A15FB"/>
    <w:rsid w:val="009A1B46"/>
    <w:rsid w:val="009A2B4B"/>
    <w:rsid w:val="009A2BF4"/>
    <w:rsid w:val="009A4CC5"/>
    <w:rsid w:val="009A526F"/>
    <w:rsid w:val="009A52AF"/>
    <w:rsid w:val="009A5834"/>
    <w:rsid w:val="009A686E"/>
    <w:rsid w:val="009A6BA8"/>
    <w:rsid w:val="009A774C"/>
    <w:rsid w:val="009A7B35"/>
    <w:rsid w:val="009B0913"/>
    <w:rsid w:val="009B1A19"/>
    <w:rsid w:val="009B27D6"/>
    <w:rsid w:val="009B2ADD"/>
    <w:rsid w:val="009B2B2C"/>
    <w:rsid w:val="009B34D3"/>
    <w:rsid w:val="009B3523"/>
    <w:rsid w:val="009B39FC"/>
    <w:rsid w:val="009B5716"/>
    <w:rsid w:val="009B6FD8"/>
    <w:rsid w:val="009B7347"/>
    <w:rsid w:val="009B7DB5"/>
    <w:rsid w:val="009C0309"/>
    <w:rsid w:val="009C0EF4"/>
    <w:rsid w:val="009C1E84"/>
    <w:rsid w:val="009C319B"/>
    <w:rsid w:val="009C5CE3"/>
    <w:rsid w:val="009C5F01"/>
    <w:rsid w:val="009C66CF"/>
    <w:rsid w:val="009C7497"/>
    <w:rsid w:val="009D0BEA"/>
    <w:rsid w:val="009D0BF8"/>
    <w:rsid w:val="009D47D8"/>
    <w:rsid w:val="009D4B9A"/>
    <w:rsid w:val="009D50B7"/>
    <w:rsid w:val="009D50BB"/>
    <w:rsid w:val="009D593E"/>
    <w:rsid w:val="009D7DBA"/>
    <w:rsid w:val="009E028F"/>
    <w:rsid w:val="009E076E"/>
    <w:rsid w:val="009E0865"/>
    <w:rsid w:val="009E0BC4"/>
    <w:rsid w:val="009E0E75"/>
    <w:rsid w:val="009E3C91"/>
    <w:rsid w:val="009E4025"/>
    <w:rsid w:val="009E456C"/>
    <w:rsid w:val="009E6BEB"/>
    <w:rsid w:val="009E6F0C"/>
    <w:rsid w:val="009E761C"/>
    <w:rsid w:val="009E7926"/>
    <w:rsid w:val="009F077F"/>
    <w:rsid w:val="009F1044"/>
    <w:rsid w:val="009F112F"/>
    <w:rsid w:val="009F1A77"/>
    <w:rsid w:val="009F321C"/>
    <w:rsid w:val="009F392D"/>
    <w:rsid w:val="009F3C28"/>
    <w:rsid w:val="009F5CD1"/>
    <w:rsid w:val="009F6CC0"/>
    <w:rsid w:val="00A0048D"/>
    <w:rsid w:val="00A0090F"/>
    <w:rsid w:val="00A00D4A"/>
    <w:rsid w:val="00A0195D"/>
    <w:rsid w:val="00A02636"/>
    <w:rsid w:val="00A038D5"/>
    <w:rsid w:val="00A05150"/>
    <w:rsid w:val="00A05E25"/>
    <w:rsid w:val="00A0688C"/>
    <w:rsid w:val="00A06B77"/>
    <w:rsid w:val="00A06E25"/>
    <w:rsid w:val="00A072E1"/>
    <w:rsid w:val="00A07FEE"/>
    <w:rsid w:val="00A12161"/>
    <w:rsid w:val="00A124A6"/>
    <w:rsid w:val="00A12D65"/>
    <w:rsid w:val="00A133AB"/>
    <w:rsid w:val="00A15E3F"/>
    <w:rsid w:val="00A16233"/>
    <w:rsid w:val="00A16F50"/>
    <w:rsid w:val="00A207D5"/>
    <w:rsid w:val="00A2123C"/>
    <w:rsid w:val="00A225D6"/>
    <w:rsid w:val="00A22765"/>
    <w:rsid w:val="00A22783"/>
    <w:rsid w:val="00A23D74"/>
    <w:rsid w:val="00A2407F"/>
    <w:rsid w:val="00A259B7"/>
    <w:rsid w:val="00A25FD8"/>
    <w:rsid w:val="00A265F5"/>
    <w:rsid w:val="00A269FF"/>
    <w:rsid w:val="00A26F10"/>
    <w:rsid w:val="00A311C7"/>
    <w:rsid w:val="00A31641"/>
    <w:rsid w:val="00A32849"/>
    <w:rsid w:val="00A32C7A"/>
    <w:rsid w:val="00A330B9"/>
    <w:rsid w:val="00A34B93"/>
    <w:rsid w:val="00A36F7F"/>
    <w:rsid w:val="00A3737D"/>
    <w:rsid w:val="00A37A23"/>
    <w:rsid w:val="00A37BCE"/>
    <w:rsid w:val="00A41241"/>
    <w:rsid w:val="00A41519"/>
    <w:rsid w:val="00A43372"/>
    <w:rsid w:val="00A4376D"/>
    <w:rsid w:val="00A43DE9"/>
    <w:rsid w:val="00A454F5"/>
    <w:rsid w:val="00A47C47"/>
    <w:rsid w:val="00A5047F"/>
    <w:rsid w:val="00A50C4F"/>
    <w:rsid w:val="00A549D9"/>
    <w:rsid w:val="00A54B88"/>
    <w:rsid w:val="00A57285"/>
    <w:rsid w:val="00A57707"/>
    <w:rsid w:val="00A6009C"/>
    <w:rsid w:val="00A61011"/>
    <w:rsid w:val="00A6157E"/>
    <w:rsid w:val="00A64C2C"/>
    <w:rsid w:val="00A658AE"/>
    <w:rsid w:val="00A65A11"/>
    <w:rsid w:val="00A65A2D"/>
    <w:rsid w:val="00A70812"/>
    <w:rsid w:val="00A7088E"/>
    <w:rsid w:val="00A7238B"/>
    <w:rsid w:val="00A72B5B"/>
    <w:rsid w:val="00A7372E"/>
    <w:rsid w:val="00A749A8"/>
    <w:rsid w:val="00A74A63"/>
    <w:rsid w:val="00A74EE8"/>
    <w:rsid w:val="00A75096"/>
    <w:rsid w:val="00A7607E"/>
    <w:rsid w:val="00A7613F"/>
    <w:rsid w:val="00A76318"/>
    <w:rsid w:val="00A775E8"/>
    <w:rsid w:val="00A815B2"/>
    <w:rsid w:val="00A8355A"/>
    <w:rsid w:val="00A84A94"/>
    <w:rsid w:val="00A8568F"/>
    <w:rsid w:val="00A8666D"/>
    <w:rsid w:val="00A86A2B"/>
    <w:rsid w:val="00A906B7"/>
    <w:rsid w:val="00A90F61"/>
    <w:rsid w:val="00A910CF"/>
    <w:rsid w:val="00A91615"/>
    <w:rsid w:val="00A91B6A"/>
    <w:rsid w:val="00A91C7F"/>
    <w:rsid w:val="00A93F6E"/>
    <w:rsid w:val="00A95721"/>
    <w:rsid w:val="00A95B29"/>
    <w:rsid w:val="00A966A9"/>
    <w:rsid w:val="00A97AE8"/>
    <w:rsid w:val="00AA04D3"/>
    <w:rsid w:val="00AA1893"/>
    <w:rsid w:val="00AA2654"/>
    <w:rsid w:val="00AA28C2"/>
    <w:rsid w:val="00AA2C56"/>
    <w:rsid w:val="00AA3736"/>
    <w:rsid w:val="00AA3A60"/>
    <w:rsid w:val="00AA4882"/>
    <w:rsid w:val="00AA4F57"/>
    <w:rsid w:val="00AA4F73"/>
    <w:rsid w:val="00AA5454"/>
    <w:rsid w:val="00AA54E7"/>
    <w:rsid w:val="00AA638D"/>
    <w:rsid w:val="00AA6E08"/>
    <w:rsid w:val="00AA6E96"/>
    <w:rsid w:val="00AA7183"/>
    <w:rsid w:val="00AA7A17"/>
    <w:rsid w:val="00AB0C6E"/>
    <w:rsid w:val="00AB1F96"/>
    <w:rsid w:val="00AB2CE2"/>
    <w:rsid w:val="00AB3C5D"/>
    <w:rsid w:val="00AB7A06"/>
    <w:rsid w:val="00AC0B4E"/>
    <w:rsid w:val="00AC1807"/>
    <w:rsid w:val="00AC2718"/>
    <w:rsid w:val="00AC3733"/>
    <w:rsid w:val="00AC4410"/>
    <w:rsid w:val="00AC585E"/>
    <w:rsid w:val="00AC73B8"/>
    <w:rsid w:val="00AC7A7C"/>
    <w:rsid w:val="00AC7D0A"/>
    <w:rsid w:val="00AD0301"/>
    <w:rsid w:val="00AD3598"/>
    <w:rsid w:val="00AD4304"/>
    <w:rsid w:val="00AD4D7D"/>
    <w:rsid w:val="00AD5077"/>
    <w:rsid w:val="00AD5301"/>
    <w:rsid w:val="00AD589C"/>
    <w:rsid w:val="00AD685E"/>
    <w:rsid w:val="00AD6CA2"/>
    <w:rsid w:val="00AD6E83"/>
    <w:rsid w:val="00AE009F"/>
    <w:rsid w:val="00AE0541"/>
    <w:rsid w:val="00AE08B5"/>
    <w:rsid w:val="00AE1659"/>
    <w:rsid w:val="00AE1E21"/>
    <w:rsid w:val="00AE33E0"/>
    <w:rsid w:val="00AE378D"/>
    <w:rsid w:val="00AE47D3"/>
    <w:rsid w:val="00AE5108"/>
    <w:rsid w:val="00AE6E44"/>
    <w:rsid w:val="00AF035F"/>
    <w:rsid w:val="00AF053A"/>
    <w:rsid w:val="00AF06E7"/>
    <w:rsid w:val="00AF3128"/>
    <w:rsid w:val="00AF3B48"/>
    <w:rsid w:val="00AF3D1F"/>
    <w:rsid w:val="00AF454F"/>
    <w:rsid w:val="00AF5410"/>
    <w:rsid w:val="00AF719A"/>
    <w:rsid w:val="00AF7F0D"/>
    <w:rsid w:val="00B008EF"/>
    <w:rsid w:val="00B016B1"/>
    <w:rsid w:val="00B01DFE"/>
    <w:rsid w:val="00B01E06"/>
    <w:rsid w:val="00B022FF"/>
    <w:rsid w:val="00B023E9"/>
    <w:rsid w:val="00B04E4E"/>
    <w:rsid w:val="00B04E55"/>
    <w:rsid w:val="00B05D40"/>
    <w:rsid w:val="00B0660E"/>
    <w:rsid w:val="00B06B29"/>
    <w:rsid w:val="00B07015"/>
    <w:rsid w:val="00B07AD7"/>
    <w:rsid w:val="00B07C9A"/>
    <w:rsid w:val="00B07F6E"/>
    <w:rsid w:val="00B108AE"/>
    <w:rsid w:val="00B10E7E"/>
    <w:rsid w:val="00B114A1"/>
    <w:rsid w:val="00B11E11"/>
    <w:rsid w:val="00B12E5C"/>
    <w:rsid w:val="00B14804"/>
    <w:rsid w:val="00B1487B"/>
    <w:rsid w:val="00B1619F"/>
    <w:rsid w:val="00B1791D"/>
    <w:rsid w:val="00B17E17"/>
    <w:rsid w:val="00B17EC6"/>
    <w:rsid w:val="00B2193D"/>
    <w:rsid w:val="00B21B97"/>
    <w:rsid w:val="00B21E1C"/>
    <w:rsid w:val="00B2247C"/>
    <w:rsid w:val="00B22771"/>
    <w:rsid w:val="00B24316"/>
    <w:rsid w:val="00B2464C"/>
    <w:rsid w:val="00B2624A"/>
    <w:rsid w:val="00B27429"/>
    <w:rsid w:val="00B274DF"/>
    <w:rsid w:val="00B3007E"/>
    <w:rsid w:val="00B30099"/>
    <w:rsid w:val="00B317B5"/>
    <w:rsid w:val="00B34081"/>
    <w:rsid w:val="00B34EE1"/>
    <w:rsid w:val="00B35626"/>
    <w:rsid w:val="00B35D6F"/>
    <w:rsid w:val="00B35FE1"/>
    <w:rsid w:val="00B360F4"/>
    <w:rsid w:val="00B36650"/>
    <w:rsid w:val="00B37252"/>
    <w:rsid w:val="00B378D9"/>
    <w:rsid w:val="00B400E6"/>
    <w:rsid w:val="00B405D2"/>
    <w:rsid w:val="00B40A72"/>
    <w:rsid w:val="00B40C03"/>
    <w:rsid w:val="00B40E7C"/>
    <w:rsid w:val="00B4152D"/>
    <w:rsid w:val="00B420D2"/>
    <w:rsid w:val="00B42EDF"/>
    <w:rsid w:val="00B43227"/>
    <w:rsid w:val="00B443C0"/>
    <w:rsid w:val="00B452A3"/>
    <w:rsid w:val="00B45D40"/>
    <w:rsid w:val="00B50F7B"/>
    <w:rsid w:val="00B51104"/>
    <w:rsid w:val="00B52278"/>
    <w:rsid w:val="00B52FB3"/>
    <w:rsid w:val="00B5535F"/>
    <w:rsid w:val="00B5537A"/>
    <w:rsid w:val="00B55468"/>
    <w:rsid w:val="00B5635C"/>
    <w:rsid w:val="00B57EF2"/>
    <w:rsid w:val="00B60428"/>
    <w:rsid w:val="00B61668"/>
    <w:rsid w:val="00B62498"/>
    <w:rsid w:val="00B636F2"/>
    <w:rsid w:val="00B638ED"/>
    <w:rsid w:val="00B64BC0"/>
    <w:rsid w:val="00B65ABC"/>
    <w:rsid w:val="00B665D7"/>
    <w:rsid w:val="00B6754D"/>
    <w:rsid w:val="00B67C5F"/>
    <w:rsid w:val="00B70158"/>
    <w:rsid w:val="00B709BC"/>
    <w:rsid w:val="00B72C50"/>
    <w:rsid w:val="00B72C8C"/>
    <w:rsid w:val="00B72E4A"/>
    <w:rsid w:val="00B75E4D"/>
    <w:rsid w:val="00B77E78"/>
    <w:rsid w:val="00B8025E"/>
    <w:rsid w:val="00B80A7A"/>
    <w:rsid w:val="00B80CE4"/>
    <w:rsid w:val="00B81EAA"/>
    <w:rsid w:val="00B82340"/>
    <w:rsid w:val="00B82F8E"/>
    <w:rsid w:val="00B8422B"/>
    <w:rsid w:val="00B84BDF"/>
    <w:rsid w:val="00B84FF5"/>
    <w:rsid w:val="00B86830"/>
    <w:rsid w:val="00B86E59"/>
    <w:rsid w:val="00B87FDB"/>
    <w:rsid w:val="00B92C15"/>
    <w:rsid w:val="00B93C90"/>
    <w:rsid w:val="00B93E02"/>
    <w:rsid w:val="00B94929"/>
    <w:rsid w:val="00B95874"/>
    <w:rsid w:val="00B97220"/>
    <w:rsid w:val="00B9759D"/>
    <w:rsid w:val="00B97B8A"/>
    <w:rsid w:val="00B97DEB"/>
    <w:rsid w:val="00BA0A24"/>
    <w:rsid w:val="00BA3405"/>
    <w:rsid w:val="00BA35F1"/>
    <w:rsid w:val="00BA469F"/>
    <w:rsid w:val="00BA47FE"/>
    <w:rsid w:val="00BA65EE"/>
    <w:rsid w:val="00BA6857"/>
    <w:rsid w:val="00BB1A1E"/>
    <w:rsid w:val="00BB1B3C"/>
    <w:rsid w:val="00BB2AE2"/>
    <w:rsid w:val="00BB2E88"/>
    <w:rsid w:val="00BB5A89"/>
    <w:rsid w:val="00BB5B87"/>
    <w:rsid w:val="00BB6030"/>
    <w:rsid w:val="00BC00DB"/>
    <w:rsid w:val="00BC042E"/>
    <w:rsid w:val="00BC1F58"/>
    <w:rsid w:val="00BC32C1"/>
    <w:rsid w:val="00BC554F"/>
    <w:rsid w:val="00BC5731"/>
    <w:rsid w:val="00BC6074"/>
    <w:rsid w:val="00BC6345"/>
    <w:rsid w:val="00BC73C3"/>
    <w:rsid w:val="00BD1BA0"/>
    <w:rsid w:val="00BD4FF7"/>
    <w:rsid w:val="00BD6000"/>
    <w:rsid w:val="00BD664B"/>
    <w:rsid w:val="00BD6969"/>
    <w:rsid w:val="00BD7316"/>
    <w:rsid w:val="00BD743C"/>
    <w:rsid w:val="00BD7AA0"/>
    <w:rsid w:val="00BE0941"/>
    <w:rsid w:val="00BE0A9F"/>
    <w:rsid w:val="00BE1F88"/>
    <w:rsid w:val="00BE209E"/>
    <w:rsid w:val="00BE41C1"/>
    <w:rsid w:val="00BE41D7"/>
    <w:rsid w:val="00BE48A5"/>
    <w:rsid w:val="00BE611E"/>
    <w:rsid w:val="00BE6286"/>
    <w:rsid w:val="00BE77ED"/>
    <w:rsid w:val="00BF0345"/>
    <w:rsid w:val="00BF1CDD"/>
    <w:rsid w:val="00BF390F"/>
    <w:rsid w:val="00BF4E63"/>
    <w:rsid w:val="00BF5898"/>
    <w:rsid w:val="00BF71F1"/>
    <w:rsid w:val="00BF7D53"/>
    <w:rsid w:val="00C0058B"/>
    <w:rsid w:val="00C006E4"/>
    <w:rsid w:val="00C02B60"/>
    <w:rsid w:val="00C030F0"/>
    <w:rsid w:val="00C05550"/>
    <w:rsid w:val="00C05A84"/>
    <w:rsid w:val="00C05AD0"/>
    <w:rsid w:val="00C10367"/>
    <w:rsid w:val="00C107EF"/>
    <w:rsid w:val="00C10F8A"/>
    <w:rsid w:val="00C11658"/>
    <w:rsid w:val="00C11A83"/>
    <w:rsid w:val="00C126F8"/>
    <w:rsid w:val="00C150E1"/>
    <w:rsid w:val="00C15D99"/>
    <w:rsid w:val="00C170D3"/>
    <w:rsid w:val="00C20270"/>
    <w:rsid w:val="00C20A86"/>
    <w:rsid w:val="00C2126F"/>
    <w:rsid w:val="00C21474"/>
    <w:rsid w:val="00C21A04"/>
    <w:rsid w:val="00C243F9"/>
    <w:rsid w:val="00C25A6A"/>
    <w:rsid w:val="00C27023"/>
    <w:rsid w:val="00C27097"/>
    <w:rsid w:val="00C27D08"/>
    <w:rsid w:val="00C30897"/>
    <w:rsid w:val="00C30D4D"/>
    <w:rsid w:val="00C315B6"/>
    <w:rsid w:val="00C33284"/>
    <w:rsid w:val="00C3492B"/>
    <w:rsid w:val="00C350E8"/>
    <w:rsid w:val="00C36A60"/>
    <w:rsid w:val="00C37171"/>
    <w:rsid w:val="00C37B11"/>
    <w:rsid w:val="00C40879"/>
    <w:rsid w:val="00C40F6D"/>
    <w:rsid w:val="00C41189"/>
    <w:rsid w:val="00C42BF0"/>
    <w:rsid w:val="00C42C10"/>
    <w:rsid w:val="00C44845"/>
    <w:rsid w:val="00C44964"/>
    <w:rsid w:val="00C451D7"/>
    <w:rsid w:val="00C4591D"/>
    <w:rsid w:val="00C45A2D"/>
    <w:rsid w:val="00C46AD6"/>
    <w:rsid w:val="00C46F76"/>
    <w:rsid w:val="00C5038E"/>
    <w:rsid w:val="00C50768"/>
    <w:rsid w:val="00C51DB5"/>
    <w:rsid w:val="00C53914"/>
    <w:rsid w:val="00C60485"/>
    <w:rsid w:val="00C60C0E"/>
    <w:rsid w:val="00C62483"/>
    <w:rsid w:val="00C633A0"/>
    <w:rsid w:val="00C63A15"/>
    <w:rsid w:val="00C64EDD"/>
    <w:rsid w:val="00C6514F"/>
    <w:rsid w:val="00C65842"/>
    <w:rsid w:val="00C65C0E"/>
    <w:rsid w:val="00C673B9"/>
    <w:rsid w:val="00C679AD"/>
    <w:rsid w:val="00C67AAE"/>
    <w:rsid w:val="00C71A13"/>
    <w:rsid w:val="00C71E67"/>
    <w:rsid w:val="00C73DD2"/>
    <w:rsid w:val="00C744E6"/>
    <w:rsid w:val="00C74912"/>
    <w:rsid w:val="00C75494"/>
    <w:rsid w:val="00C771A2"/>
    <w:rsid w:val="00C77C3A"/>
    <w:rsid w:val="00C80262"/>
    <w:rsid w:val="00C814C6"/>
    <w:rsid w:val="00C82E8B"/>
    <w:rsid w:val="00C844DF"/>
    <w:rsid w:val="00C84643"/>
    <w:rsid w:val="00C849CB"/>
    <w:rsid w:val="00C849D0"/>
    <w:rsid w:val="00C85448"/>
    <w:rsid w:val="00C85DC6"/>
    <w:rsid w:val="00C868FB"/>
    <w:rsid w:val="00C87A2B"/>
    <w:rsid w:val="00C924E4"/>
    <w:rsid w:val="00C93CE6"/>
    <w:rsid w:val="00C949B1"/>
    <w:rsid w:val="00C94C27"/>
    <w:rsid w:val="00C95313"/>
    <w:rsid w:val="00C95C21"/>
    <w:rsid w:val="00C95D63"/>
    <w:rsid w:val="00C963D9"/>
    <w:rsid w:val="00C96623"/>
    <w:rsid w:val="00C97AF9"/>
    <w:rsid w:val="00CA0E16"/>
    <w:rsid w:val="00CA2EEE"/>
    <w:rsid w:val="00CA315E"/>
    <w:rsid w:val="00CA3D62"/>
    <w:rsid w:val="00CA4223"/>
    <w:rsid w:val="00CA4CDE"/>
    <w:rsid w:val="00CA4E33"/>
    <w:rsid w:val="00CA5EB0"/>
    <w:rsid w:val="00CA65A6"/>
    <w:rsid w:val="00CA6987"/>
    <w:rsid w:val="00CA7EE8"/>
    <w:rsid w:val="00CB118C"/>
    <w:rsid w:val="00CB3DB9"/>
    <w:rsid w:val="00CB405A"/>
    <w:rsid w:val="00CB437C"/>
    <w:rsid w:val="00CB63B2"/>
    <w:rsid w:val="00CC1051"/>
    <w:rsid w:val="00CC12E0"/>
    <w:rsid w:val="00CC19B9"/>
    <w:rsid w:val="00CC1DD8"/>
    <w:rsid w:val="00CC2DE5"/>
    <w:rsid w:val="00CC30CC"/>
    <w:rsid w:val="00CC3910"/>
    <w:rsid w:val="00CC3B7B"/>
    <w:rsid w:val="00CC4069"/>
    <w:rsid w:val="00CC4955"/>
    <w:rsid w:val="00CC532A"/>
    <w:rsid w:val="00CC57B4"/>
    <w:rsid w:val="00CC7D0C"/>
    <w:rsid w:val="00CD00AE"/>
    <w:rsid w:val="00CD10C8"/>
    <w:rsid w:val="00CD489F"/>
    <w:rsid w:val="00CD566F"/>
    <w:rsid w:val="00CD57FA"/>
    <w:rsid w:val="00CE150A"/>
    <w:rsid w:val="00CE28E2"/>
    <w:rsid w:val="00CE2D4C"/>
    <w:rsid w:val="00CE2FBB"/>
    <w:rsid w:val="00CE4D1C"/>
    <w:rsid w:val="00CE5350"/>
    <w:rsid w:val="00CE7423"/>
    <w:rsid w:val="00CF083D"/>
    <w:rsid w:val="00CF0887"/>
    <w:rsid w:val="00CF0B71"/>
    <w:rsid w:val="00CF12F9"/>
    <w:rsid w:val="00CF1DED"/>
    <w:rsid w:val="00CF219A"/>
    <w:rsid w:val="00CF3498"/>
    <w:rsid w:val="00CF3625"/>
    <w:rsid w:val="00CF4302"/>
    <w:rsid w:val="00CF4576"/>
    <w:rsid w:val="00CF5337"/>
    <w:rsid w:val="00CF60A5"/>
    <w:rsid w:val="00CF64C8"/>
    <w:rsid w:val="00CF6B86"/>
    <w:rsid w:val="00CF70C2"/>
    <w:rsid w:val="00CF7C74"/>
    <w:rsid w:val="00D0018C"/>
    <w:rsid w:val="00D009A7"/>
    <w:rsid w:val="00D00FB9"/>
    <w:rsid w:val="00D01ED0"/>
    <w:rsid w:val="00D02969"/>
    <w:rsid w:val="00D02FC8"/>
    <w:rsid w:val="00D036D9"/>
    <w:rsid w:val="00D062B7"/>
    <w:rsid w:val="00D07C1A"/>
    <w:rsid w:val="00D07F3C"/>
    <w:rsid w:val="00D107D9"/>
    <w:rsid w:val="00D10DF8"/>
    <w:rsid w:val="00D11769"/>
    <w:rsid w:val="00D127FF"/>
    <w:rsid w:val="00D1288C"/>
    <w:rsid w:val="00D12922"/>
    <w:rsid w:val="00D15777"/>
    <w:rsid w:val="00D167A6"/>
    <w:rsid w:val="00D16F4D"/>
    <w:rsid w:val="00D17976"/>
    <w:rsid w:val="00D21105"/>
    <w:rsid w:val="00D2158F"/>
    <w:rsid w:val="00D215F2"/>
    <w:rsid w:val="00D2178F"/>
    <w:rsid w:val="00D22276"/>
    <w:rsid w:val="00D22420"/>
    <w:rsid w:val="00D22A1D"/>
    <w:rsid w:val="00D22ABE"/>
    <w:rsid w:val="00D22BD7"/>
    <w:rsid w:val="00D25080"/>
    <w:rsid w:val="00D25248"/>
    <w:rsid w:val="00D25E62"/>
    <w:rsid w:val="00D26534"/>
    <w:rsid w:val="00D26712"/>
    <w:rsid w:val="00D277EA"/>
    <w:rsid w:val="00D27F76"/>
    <w:rsid w:val="00D30F0D"/>
    <w:rsid w:val="00D31762"/>
    <w:rsid w:val="00D318CC"/>
    <w:rsid w:val="00D32902"/>
    <w:rsid w:val="00D3299F"/>
    <w:rsid w:val="00D33CA2"/>
    <w:rsid w:val="00D34239"/>
    <w:rsid w:val="00D346E4"/>
    <w:rsid w:val="00D34740"/>
    <w:rsid w:val="00D35577"/>
    <w:rsid w:val="00D35F48"/>
    <w:rsid w:val="00D368E6"/>
    <w:rsid w:val="00D36B4E"/>
    <w:rsid w:val="00D37D2D"/>
    <w:rsid w:val="00D400A0"/>
    <w:rsid w:val="00D41291"/>
    <w:rsid w:val="00D41F63"/>
    <w:rsid w:val="00D429ED"/>
    <w:rsid w:val="00D4322A"/>
    <w:rsid w:val="00D45366"/>
    <w:rsid w:val="00D45C84"/>
    <w:rsid w:val="00D460E4"/>
    <w:rsid w:val="00D4689B"/>
    <w:rsid w:val="00D4742C"/>
    <w:rsid w:val="00D525C5"/>
    <w:rsid w:val="00D52EF5"/>
    <w:rsid w:val="00D536EA"/>
    <w:rsid w:val="00D54EDB"/>
    <w:rsid w:val="00D555C9"/>
    <w:rsid w:val="00D56615"/>
    <w:rsid w:val="00D571E0"/>
    <w:rsid w:val="00D57212"/>
    <w:rsid w:val="00D5721F"/>
    <w:rsid w:val="00D574B3"/>
    <w:rsid w:val="00D57D1F"/>
    <w:rsid w:val="00D60B40"/>
    <w:rsid w:val="00D60B72"/>
    <w:rsid w:val="00D6131A"/>
    <w:rsid w:val="00D61884"/>
    <w:rsid w:val="00D6202C"/>
    <w:rsid w:val="00D6467A"/>
    <w:rsid w:val="00D65778"/>
    <w:rsid w:val="00D65E2F"/>
    <w:rsid w:val="00D66FEA"/>
    <w:rsid w:val="00D71440"/>
    <w:rsid w:val="00D72940"/>
    <w:rsid w:val="00D72EA4"/>
    <w:rsid w:val="00D72FD8"/>
    <w:rsid w:val="00D73D58"/>
    <w:rsid w:val="00D73D6B"/>
    <w:rsid w:val="00D73EE8"/>
    <w:rsid w:val="00D74679"/>
    <w:rsid w:val="00D74D20"/>
    <w:rsid w:val="00D7531D"/>
    <w:rsid w:val="00D75A13"/>
    <w:rsid w:val="00D77602"/>
    <w:rsid w:val="00D80121"/>
    <w:rsid w:val="00D80C37"/>
    <w:rsid w:val="00D8262E"/>
    <w:rsid w:val="00D842C0"/>
    <w:rsid w:val="00D84811"/>
    <w:rsid w:val="00D84860"/>
    <w:rsid w:val="00D84B50"/>
    <w:rsid w:val="00D84CD0"/>
    <w:rsid w:val="00D86C80"/>
    <w:rsid w:val="00D91131"/>
    <w:rsid w:val="00D91BFB"/>
    <w:rsid w:val="00D939E0"/>
    <w:rsid w:val="00D93A6D"/>
    <w:rsid w:val="00D952D2"/>
    <w:rsid w:val="00D95D38"/>
    <w:rsid w:val="00D95DFD"/>
    <w:rsid w:val="00D96147"/>
    <w:rsid w:val="00D96499"/>
    <w:rsid w:val="00D97B3F"/>
    <w:rsid w:val="00DA0F87"/>
    <w:rsid w:val="00DA1B42"/>
    <w:rsid w:val="00DA3007"/>
    <w:rsid w:val="00DA5F1C"/>
    <w:rsid w:val="00DA671C"/>
    <w:rsid w:val="00DA6769"/>
    <w:rsid w:val="00DA7A94"/>
    <w:rsid w:val="00DB0170"/>
    <w:rsid w:val="00DB1636"/>
    <w:rsid w:val="00DB31DE"/>
    <w:rsid w:val="00DB353D"/>
    <w:rsid w:val="00DB35E1"/>
    <w:rsid w:val="00DB41F3"/>
    <w:rsid w:val="00DB4395"/>
    <w:rsid w:val="00DB4791"/>
    <w:rsid w:val="00DB5C94"/>
    <w:rsid w:val="00DB6399"/>
    <w:rsid w:val="00DB64DD"/>
    <w:rsid w:val="00DB694F"/>
    <w:rsid w:val="00DC08BA"/>
    <w:rsid w:val="00DC09AA"/>
    <w:rsid w:val="00DC0C5B"/>
    <w:rsid w:val="00DC15E4"/>
    <w:rsid w:val="00DC17C0"/>
    <w:rsid w:val="00DC1A3E"/>
    <w:rsid w:val="00DC34AA"/>
    <w:rsid w:val="00DC520D"/>
    <w:rsid w:val="00DC5824"/>
    <w:rsid w:val="00DC7D24"/>
    <w:rsid w:val="00DD0842"/>
    <w:rsid w:val="00DD253E"/>
    <w:rsid w:val="00DD2941"/>
    <w:rsid w:val="00DD33E2"/>
    <w:rsid w:val="00DD3C3F"/>
    <w:rsid w:val="00DD4803"/>
    <w:rsid w:val="00DD5381"/>
    <w:rsid w:val="00DD67CB"/>
    <w:rsid w:val="00DD69E2"/>
    <w:rsid w:val="00DD6A0E"/>
    <w:rsid w:val="00DD717A"/>
    <w:rsid w:val="00DD76FB"/>
    <w:rsid w:val="00DE0485"/>
    <w:rsid w:val="00DE12AA"/>
    <w:rsid w:val="00DE350C"/>
    <w:rsid w:val="00DE3920"/>
    <w:rsid w:val="00DE46B6"/>
    <w:rsid w:val="00DE6BD0"/>
    <w:rsid w:val="00DE707A"/>
    <w:rsid w:val="00DF2F80"/>
    <w:rsid w:val="00DF3301"/>
    <w:rsid w:val="00DF34CA"/>
    <w:rsid w:val="00DF41E3"/>
    <w:rsid w:val="00DF58BE"/>
    <w:rsid w:val="00DF6CBF"/>
    <w:rsid w:val="00DF6D0C"/>
    <w:rsid w:val="00DF7343"/>
    <w:rsid w:val="00DF75D4"/>
    <w:rsid w:val="00DF7911"/>
    <w:rsid w:val="00E0086C"/>
    <w:rsid w:val="00E021E3"/>
    <w:rsid w:val="00E03B27"/>
    <w:rsid w:val="00E03BB6"/>
    <w:rsid w:val="00E0505F"/>
    <w:rsid w:val="00E057C5"/>
    <w:rsid w:val="00E05D4B"/>
    <w:rsid w:val="00E0703F"/>
    <w:rsid w:val="00E073AD"/>
    <w:rsid w:val="00E11465"/>
    <w:rsid w:val="00E115F6"/>
    <w:rsid w:val="00E11625"/>
    <w:rsid w:val="00E134C8"/>
    <w:rsid w:val="00E13A8E"/>
    <w:rsid w:val="00E1420C"/>
    <w:rsid w:val="00E14E8B"/>
    <w:rsid w:val="00E16B4D"/>
    <w:rsid w:val="00E16F39"/>
    <w:rsid w:val="00E208CF"/>
    <w:rsid w:val="00E2152C"/>
    <w:rsid w:val="00E225D5"/>
    <w:rsid w:val="00E22620"/>
    <w:rsid w:val="00E22773"/>
    <w:rsid w:val="00E22776"/>
    <w:rsid w:val="00E2339B"/>
    <w:rsid w:val="00E24415"/>
    <w:rsid w:val="00E24B9F"/>
    <w:rsid w:val="00E24FCE"/>
    <w:rsid w:val="00E254CE"/>
    <w:rsid w:val="00E25F78"/>
    <w:rsid w:val="00E31F2D"/>
    <w:rsid w:val="00E324A2"/>
    <w:rsid w:val="00E326DD"/>
    <w:rsid w:val="00E347B6"/>
    <w:rsid w:val="00E34C1A"/>
    <w:rsid w:val="00E35746"/>
    <w:rsid w:val="00E370CE"/>
    <w:rsid w:val="00E372D2"/>
    <w:rsid w:val="00E41BF0"/>
    <w:rsid w:val="00E42550"/>
    <w:rsid w:val="00E4290C"/>
    <w:rsid w:val="00E42CB0"/>
    <w:rsid w:val="00E43406"/>
    <w:rsid w:val="00E4464B"/>
    <w:rsid w:val="00E44BAD"/>
    <w:rsid w:val="00E44FDA"/>
    <w:rsid w:val="00E463E6"/>
    <w:rsid w:val="00E5076A"/>
    <w:rsid w:val="00E51CD5"/>
    <w:rsid w:val="00E52FB2"/>
    <w:rsid w:val="00E554D9"/>
    <w:rsid w:val="00E55A25"/>
    <w:rsid w:val="00E55EA5"/>
    <w:rsid w:val="00E5718E"/>
    <w:rsid w:val="00E60ABF"/>
    <w:rsid w:val="00E65283"/>
    <w:rsid w:val="00E67067"/>
    <w:rsid w:val="00E67111"/>
    <w:rsid w:val="00E7021D"/>
    <w:rsid w:val="00E70A34"/>
    <w:rsid w:val="00E70FD8"/>
    <w:rsid w:val="00E716E7"/>
    <w:rsid w:val="00E71C12"/>
    <w:rsid w:val="00E736E5"/>
    <w:rsid w:val="00E7391D"/>
    <w:rsid w:val="00E74332"/>
    <w:rsid w:val="00E7613B"/>
    <w:rsid w:val="00E76BB6"/>
    <w:rsid w:val="00E81578"/>
    <w:rsid w:val="00E81DA6"/>
    <w:rsid w:val="00E82526"/>
    <w:rsid w:val="00E827A5"/>
    <w:rsid w:val="00E8322E"/>
    <w:rsid w:val="00E83FF5"/>
    <w:rsid w:val="00E84240"/>
    <w:rsid w:val="00E843A6"/>
    <w:rsid w:val="00E8484D"/>
    <w:rsid w:val="00E8496D"/>
    <w:rsid w:val="00E853F3"/>
    <w:rsid w:val="00E86037"/>
    <w:rsid w:val="00E863F1"/>
    <w:rsid w:val="00E87DEC"/>
    <w:rsid w:val="00E90107"/>
    <w:rsid w:val="00E90D41"/>
    <w:rsid w:val="00E915FE"/>
    <w:rsid w:val="00E91C36"/>
    <w:rsid w:val="00E91C9E"/>
    <w:rsid w:val="00E92195"/>
    <w:rsid w:val="00E940A8"/>
    <w:rsid w:val="00E965AE"/>
    <w:rsid w:val="00E967DB"/>
    <w:rsid w:val="00E967DF"/>
    <w:rsid w:val="00E96A9C"/>
    <w:rsid w:val="00E97BD6"/>
    <w:rsid w:val="00EA28C3"/>
    <w:rsid w:val="00EA2CEF"/>
    <w:rsid w:val="00EA354E"/>
    <w:rsid w:val="00EA4C90"/>
    <w:rsid w:val="00EA6C6B"/>
    <w:rsid w:val="00EA790C"/>
    <w:rsid w:val="00EA7A99"/>
    <w:rsid w:val="00EA7AD4"/>
    <w:rsid w:val="00EB06D3"/>
    <w:rsid w:val="00EB1434"/>
    <w:rsid w:val="00EB1C03"/>
    <w:rsid w:val="00EB2695"/>
    <w:rsid w:val="00EB2AF9"/>
    <w:rsid w:val="00EB308C"/>
    <w:rsid w:val="00EB3917"/>
    <w:rsid w:val="00EB3DEA"/>
    <w:rsid w:val="00EB41EC"/>
    <w:rsid w:val="00EB5625"/>
    <w:rsid w:val="00EB5869"/>
    <w:rsid w:val="00EB5A48"/>
    <w:rsid w:val="00EB5ECE"/>
    <w:rsid w:val="00EB7FCA"/>
    <w:rsid w:val="00EC0669"/>
    <w:rsid w:val="00EC0A6D"/>
    <w:rsid w:val="00EC0D21"/>
    <w:rsid w:val="00EC0E17"/>
    <w:rsid w:val="00EC1109"/>
    <w:rsid w:val="00EC3C57"/>
    <w:rsid w:val="00EC477F"/>
    <w:rsid w:val="00EC47B5"/>
    <w:rsid w:val="00EC4992"/>
    <w:rsid w:val="00EC4A9D"/>
    <w:rsid w:val="00EC4D11"/>
    <w:rsid w:val="00EC570E"/>
    <w:rsid w:val="00EC6D36"/>
    <w:rsid w:val="00EC755C"/>
    <w:rsid w:val="00ED2023"/>
    <w:rsid w:val="00ED239F"/>
    <w:rsid w:val="00ED2931"/>
    <w:rsid w:val="00ED2D12"/>
    <w:rsid w:val="00ED3200"/>
    <w:rsid w:val="00ED5DC0"/>
    <w:rsid w:val="00ED662C"/>
    <w:rsid w:val="00ED6B0B"/>
    <w:rsid w:val="00EE2C82"/>
    <w:rsid w:val="00EE2DBF"/>
    <w:rsid w:val="00EE3E41"/>
    <w:rsid w:val="00EE560A"/>
    <w:rsid w:val="00EE5F97"/>
    <w:rsid w:val="00EE5FE8"/>
    <w:rsid w:val="00EE6D6D"/>
    <w:rsid w:val="00EE6F04"/>
    <w:rsid w:val="00EF0C4A"/>
    <w:rsid w:val="00EF0D60"/>
    <w:rsid w:val="00EF0FC9"/>
    <w:rsid w:val="00EF127A"/>
    <w:rsid w:val="00EF1788"/>
    <w:rsid w:val="00EF454D"/>
    <w:rsid w:val="00EF5088"/>
    <w:rsid w:val="00EF5EEB"/>
    <w:rsid w:val="00F00774"/>
    <w:rsid w:val="00F01C07"/>
    <w:rsid w:val="00F01CA2"/>
    <w:rsid w:val="00F03014"/>
    <w:rsid w:val="00F0376C"/>
    <w:rsid w:val="00F03DA7"/>
    <w:rsid w:val="00F03E5B"/>
    <w:rsid w:val="00F04FF8"/>
    <w:rsid w:val="00F05F17"/>
    <w:rsid w:val="00F12C38"/>
    <w:rsid w:val="00F12D13"/>
    <w:rsid w:val="00F134D1"/>
    <w:rsid w:val="00F1423F"/>
    <w:rsid w:val="00F14F23"/>
    <w:rsid w:val="00F15366"/>
    <w:rsid w:val="00F15393"/>
    <w:rsid w:val="00F15A53"/>
    <w:rsid w:val="00F167BB"/>
    <w:rsid w:val="00F17380"/>
    <w:rsid w:val="00F203A5"/>
    <w:rsid w:val="00F20E40"/>
    <w:rsid w:val="00F222DA"/>
    <w:rsid w:val="00F22914"/>
    <w:rsid w:val="00F22A55"/>
    <w:rsid w:val="00F234CA"/>
    <w:rsid w:val="00F2410E"/>
    <w:rsid w:val="00F24C9F"/>
    <w:rsid w:val="00F26815"/>
    <w:rsid w:val="00F26C82"/>
    <w:rsid w:val="00F27527"/>
    <w:rsid w:val="00F317DA"/>
    <w:rsid w:val="00F31AE8"/>
    <w:rsid w:val="00F31D39"/>
    <w:rsid w:val="00F32AF0"/>
    <w:rsid w:val="00F32C3A"/>
    <w:rsid w:val="00F343A4"/>
    <w:rsid w:val="00F35C07"/>
    <w:rsid w:val="00F35EE7"/>
    <w:rsid w:val="00F3603B"/>
    <w:rsid w:val="00F374B7"/>
    <w:rsid w:val="00F37EB8"/>
    <w:rsid w:val="00F4039E"/>
    <w:rsid w:val="00F4070D"/>
    <w:rsid w:val="00F410C4"/>
    <w:rsid w:val="00F42D97"/>
    <w:rsid w:val="00F43221"/>
    <w:rsid w:val="00F43826"/>
    <w:rsid w:val="00F441E3"/>
    <w:rsid w:val="00F4714F"/>
    <w:rsid w:val="00F51F21"/>
    <w:rsid w:val="00F54AD2"/>
    <w:rsid w:val="00F56B61"/>
    <w:rsid w:val="00F61319"/>
    <w:rsid w:val="00F64611"/>
    <w:rsid w:val="00F65D71"/>
    <w:rsid w:val="00F66E26"/>
    <w:rsid w:val="00F71229"/>
    <w:rsid w:val="00F717E0"/>
    <w:rsid w:val="00F71E2F"/>
    <w:rsid w:val="00F74B03"/>
    <w:rsid w:val="00F7571C"/>
    <w:rsid w:val="00F76202"/>
    <w:rsid w:val="00F76AE7"/>
    <w:rsid w:val="00F76BB4"/>
    <w:rsid w:val="00F7733A"/>
    <w:rsid w:val="00F808C5"/>
    <w:rsid w:val="00F8116F"/>
    <w:rsid w:val="00F81455"/>
    <w:rsid w:val="00F81CED"/>
    <w:rsid w:val="00F83296"/>
    <w:rsid w:val="00F834DF"/>
    <w:rsid w:val="00F837F0"/>
    <w:rsid w:val="00F84C0E"/>
    <w:rsid w:val="00F852A8"/>
    <w:rsid w:val="00F86C72"/>
    <w:rsid w:val="00F870E4"/>
    <w:rsid w:val="00F87FE4"/>
    <w:rsid w:val="00F901C4"/>
    <w:rsid w:val="00F91EC9"/>
    <w:rsid w:val="00F939B1"/>
    <w:rsid w:val="00F9400A"/>
    <w:rsid w:val="00F9462E"/>
    <w:rsid w:val="00F952C3"/>
    <w:rsid w:val="00FA0209"/>
    <w:rsid w:val="00FA1139"/>
    <w:rsid w:val="00FA24E6"/>
    <w:rsid w:val="00FA2E20"/>
    <w:rsid w:val="00FA2EB7"/>
    <w:rsid w:val="00FA2EF5"/>
    <w:rsid w:val="00FA33A1"/>
    <w:rsid w:val="00FA4025"/>
    <w:rsid w:val="00FA48A4"/>
    <w:rsid w:val="00FA496F"/>
    <w:rsid w:val="00FA4FE9"/>
    <w:rsid w:val="00FA5909"/>
    <w:rsid w:val="00FA5F07"/>
    <w:rsid w:val="00FA63C8"/>
    <w:rsid w:val="00FA6A5F"/>
    <w:rsid w:val="00FB072A"/>
    <w:rsid w:val="00FB09E7"/>
    <w:rsid w:val="00FB0CA1"/>
    <w:rsid w:val="00FB2618"/>
    <w:rsid w:val="00FB48BB"/>
    <w:rsid w:val="00FB7488"/>
    <w:rsid w:val="00FC0CDF"/>
    <w:rsid w:val="00FC1076"/>
    <w:rsid w:val="00FC1D1B"/>
    <w:rsid w:val="00FC232F"/>
    <w:rsid w:val="00FC28FE"/>
    <w:rsid w:val="00FC362C"/>
    <w:rsid w:val="00FC400F"/>
    <w:rsid w:val="00FC448B"/>
    <w:rsid w:val="00FC61EE"/>
    <w:rsid w:val="00FC6D35"/>
    <w:rsid w:val="00FD06BE"/>
    <w:rsid w:val="00FD2373"/>
    <w:rsid w:val="00FD261D"/>
    <w:rsid w:val="00FD2BF2"/>
    <w:rsid w:val="00FD2E0E"/>
    <w:rsid w:val="00FD2EAC"/>
    <w:rsid w:val="00FD3490"/>
    <w:rsid w:val="00FD3DD2"/>
    <w:rsid w:val="00FD5EEE"/>
    <w:rsid w:val="00FD6E79"/>
    <w:rsid w:val="00FD6F31"/>
    <w:rsid w:val="00FD70DB"/>
    <w:rsid w:val="00FE0815"/>
    <w:rsid w:val="00FE0931"/>
    <w:rsid w:val="00FE2F1E"/>
    <w:rsid w:val="00FE46B5"/>
    <w:rsid w:val="00FE4E0C"/>
    <w:rsid w:val="00FE50ED"/>
    <w:rsid w:val="00FF06B3"/>
    <w:rsid w:val="00FF1324"/>
    <w:rsid w:val="00FF1C6B"/>
    <w:rsid w:val="00FF3407"/>
    <w:rsid w:val="00FF4624"/>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5FB8F1"/>
  <w15:docId w15:val="{66287134-E155-4E7D-8439-0AC235EC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725"/>
    <w:pPr>
      <w:ind w:left="720"/>
    </w:pPr>
    <w:rPr>
      <w:rFonts w:ascii="Courier New" w:eastAsia="Batang" w:hAnsi="Courier New" w:cs="Courier New"/>
      <w:sz w:val="24"/>
      <w:szCs w:val="24"/>
    </w:rPr>
  </w:style>
  <w:style w:type="paragraph" w:styleId="Heading1">
    <w:name w:val="heading 1"/>
    <w:basedOn w:val="Normal"/>
    <w:next w:val="Normal"/>
    <w:link w:val="Heading1Char"/>
    <w:qFormat/>
    <w:rsid w:val="009437C5"/>
    <w:pPr>
      <w:keepNext/>
      <w:numPr>
        <w:numId w:val="14"/>
      </w:numPr>
      <w:ind w:left="2232"/>
      <w:outlineLvl w:val="0"/>
    </w:pPr>
    <w:rPr>
      <w:rFonts w:cs="Times New Roman"/>
    </w:rPr>
  </w:style>
  <w:style w:type="paragraph" w:styleId="Heading2">
    <w:name w:val="heading 2"/>
    <w:basedOn w:val="Normal"/>
    <w:next w:val="Normal"/>
    <w:link w:val="Heading2Char"/>
    <w:qFormat/>
    <w:rsid w:val="009437C5"/>
    <w:pPr>
      <w:keepNext/>
      <w:numPr>
        <w:ilvl w:val="1"/>
        <w:numId w:val="14"/>
      </w:numPr>
      <w:ind w:left="4032"/>
      <w:outlineLvl w:val="1"/>
    </w:pPr>
    <w:rPr>
      <w:rFonts w:cs="Times New Roman"/>
      <w:bCs/>
      <w:iCs/>
      <w:szCs w:val="28"/>
    </w:rPr>
  </w:style>
  <w:style w:type="paragraph" w:styleId="Heading3">
    <w:name w:val="heading 3"/>
    <w:basedOn w:val="Normal"/>
    <w:next w:val="Normal"/>
    <w:link w:val="Heading3Char"/>
    <w:qFormat/>
    <w:rsid w:val="009437C5"/>
    <w:pPr>
      <w:keepNext/>
      <w:numPr>
        <w:ilvl w:val="2"/>
        <w:numId w:val="14"/>
      </w:numPr>
      <w:outlineLvl w:val="2"/>
    </w:pPr>
    <w:rPr>
      <w:rFonts w:cs="Times New Roman"/>
      <w:bCs/>
      <w:szCs w:val="26"/>
    </w:rPr>
  </w:style>
  <w:style w:type="paragraph" w:styleId="Heading4">
    <w:name w:val="heading 4"/>
    <w:basedOn w:val="Normal"/>
    <w:next w:val="Normal"/>
    <w:link w:val="Heading4Char"/>
    <w:qFormat/>
    <w:rsid w:val="009437C5"/>
    <w:pPr>
      <w:keepNext/>
      <w:numPr>
        <w:ilvl w:val="3"/>
        <w:numId w:val="14"/>
      </w:numPr>
      <w:outlineLvl w:val="3"/>
    </w:pPr>
    <w:rPr>
      <w:rFonts w:cs="Times New Roman"/>
      <w:bCs/>
      <w:szCs w:val="28"/>
    </w:rPr>
  </w:style>
  <w:style w:type="paragraph" w:styleId="Heading5">
    <w:name w:val="heading 5"/>
    <w:basedOn w:val="Normal"/>
    <w:next w:val="Normal"/>
    <w:link w:val="Heading5Char"/>
    <w:qFormat/>
    <w:rsid w:val="009437C5"/>
    <w:pPr>
      <w:keepNext/>
      <w:numPr>
        <w:ilvl w:val="4"/>
        <w:numId w:val="14"/>
      </w:numPr>
      <w:outlineLvl w:val="4"/>
    </w:pPr>
    <w:rPr>
      <w:rFonts w:cs="Times New Roman"/>
      <w:bCs/>
      <w:iCs/>
      <w:szCs w:val="26"/>
    </w:rPr>
  </w:style>
  <w:style w:type="paragraph" w:styleId="Heading6">
    <w:name w:val="heading 6"/>
    <w:basedOn w:val="Normal"/>
    <w:next w:val="Normal"/>
    <w:link w:val="Heading6Char"/>
    <w:qFormat/>
    <w:rsid w:val="009437C5"/>
    <w:pPr>
      <w:keepNext/>
      <w:numPr>
        <w:ilvl w:val="5"/>
        <w:numId w:val="14"/>
      </w:numPr>
      <w:outlineLvl w:val="5"/>
    </w:pPr>
    <w:rPr>
      <w:rFonts w:cs="Times New Roman"/>
      <w:bCs/>
      <w:szCs w:val="22"/>
    </w:rPr>
  </w:style>
  <w:style w:type="paragraph" w:styleId="Heading7">
    <w:name w:val="heading 7"/>
    <w:basedOn w:val="Normal"/>
    <w:next w:val="Normal"/>
    <w:link w:val="Heading7Char"/>
    <w:qFormat/>
    <w:rsid w:val="009437C5"/>
    <w:pPr>
      <w:keepNext/>
      <w:numPr>
        <w:ilvl w:val="6"/>
        <w:numId w:val="14"/>
      </w:numPr>
      <w:outlineLvl w:val="6"/>
    </w:pPr>
    <w:rPr>
      <w:rFonts w:cs="Times New Roman"/>
    </w:rPr>
  </w:style>
  <w:style w:type="paragraph" w:styleId="Heading8">
    <w:name w:val="heading 8"/>
    <w:basedOn w:val="Normal"/>
    <w:next w:val="Normal"/>
    <w:link w:val="Heading8Char"/>
    <w:qFormat/>
    <w:rsid w:val="009437C5"/>
    <w:pPr>
      <w:keepNext/>
      <w:numPr>
        <w:ilvl w:val="7"/>
        <w:numId w:val="14"/>
      </w:numPr>
      <w:outlineLvl w:val="7"/>
    </w:pPr>
    <w:rPr>
      <w:rFonts w:cs="Times New Roman"/>
      <w:iCs/>
    </w:rPr>
  </w:style>
  <w:style w:type="paragraph" w:styleId="Heading9">
    <w:name w:val="heading 9"/>
    <w:basedOn w:val="Normal"/>
    <w:next w:val="Normal"/>
    <w:link w:val="Heading9Char"/>
    <w:qFormat/>
    <w:rsid w:val="009437C5"/>
    <w:pPr>
      <w:keepNext/>
      <w:numPr>
        <w:ilvl w:val="8"/>
        <w:numId w:val="14"/>
      </w:numPr>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A0E42"/>
    <w:rPr>
      <w:rFonts w:ascii="Courier New" w:eastAsia="Batang" w:hAnsi="Courier New"/>
      <w:sz w:val="24"/>
      <w:szCs w:val="24"/>
    </w:rPr>
  </w:style>
  <w:style w:type="character" w:customStyle="1" w:styleId="Heading2Char">
    <w:name w:val="Heading 2 Char"/>
    <w:link w:val="Heading2"/>
    <w:locked/>
    <w:rsid w:val="006C6589"/>
    <w:rPr>
      <w:rFonts w:ascii="Courier New" w:eastAsia="Batang" w:hAnsi="Courier New"/>
      <w:bCs/>
      <w:iCs/>
      <w:sz w:val="24"/>
      <w:szCs w:val="28"/>
    </w:rPr>
  </w:style>
  <w:style w:type="character" w:customStyle="1" w:styleId="Heading3Char">
    <w:name w:val="Heading 3 Char"/>
    <w:link w:val="Heading3"/>
    <w:locked/>
    <w:rsid w:val="00664741"/>
    <w:rPr>
      <w:rFonts w:ascii="Courier New" w:eastAsia="Batang" w:hAnsi="Courier New"/>
      <w:bCs/>
      <w:sz w:val="24"/>
      <w:szCs w:val="26"/>
    </w:rPr>
  </w:style>
  <w:style w:type="character" w:customStyle="1" w:styleId="Heading4Char">
    <w:name w:val="Heading 4 Char"/>
    <w:link w:val="Heading4"/>
    <w:locked/>
    <w:rsid w:val="00664741"/>
    <w:rPr>
      <w:rFonts w:ascii="Courier New" w:eastAsia="Batang" w:hAnsi="Courier New"/>
      <w:bCs/>
      <w:sz w:val="24"/>
      <w:szCs w:val="28"/>
    </w:rPr>
  </w:style>
  <w:style w:type="character" w:customStyle="1" w:styleId="Heading5Char">
    <w:name w:val="Heading 5 Char"/>
    <w:link w:val="Heading5"/>
    <w:locked/>
    <w:rsid w:val="00664741"/>
    <w:rPr>
      <w:rFonts w:ascii="Courier New" w:eastAsia="Batang" w:hAnsi="Courier New"/>
      <w:bCs/>
      <w:iCs/>
      <w:sz w:val="24"/>
      <w:szCs w:val="26"/>
    </w:rPr>
  </w:style>
  <w:style w:type="character" w:customStyle="1" w:styleId="Heading6Char">
    <w:name w:val="Heading 6 Char"/>
    <w:link w:val="Heading6"/>
    <w:locked/>
    <w:rsid w:val="00664741"/>
    <w:rPr>
      <w:rFonts w:ascii="Courier New" w:eastAsia="Batang" w:hAnsi="Courier New"/>
      <w:bCs/>
      <w:sz w:val="24"/>
      <w:szCs w:val="22"/>
    </w:rPr>
  </w:style>
  <w:style w:type="character" w:customStyle="1" w:styleId="Heading7Char">
    <w:name w:val="Heading 7 Char"/>
    <w:link w:val="Heading7"/>
    <w:locked/>
    <w:rsid w:val="00664741"/>
    <w:rPr>
      <w:rFonts w:ascii="Courier New" w:eastAsia="Batang" w:hAnsi="Courier New"/>
      <w:sz w:val="24"/>
      <w:szCs w:val="24"/>
    </w:rPr>
  </w:style>
  <w:style w:type="character" w:customStyle="1" w:styleId="Heading8Char">
    <w:name w:val="Heading 8 Char"/>
    <w:link w:val="Heading8"/>
    <w:locked/>
    <w:rsid w:val="00664741"/>
    <w:rPr>
      <w:rFonts w:ascii="Courier New" w:eastAsia="Batang" w:hAnsi="Courier New"/>
      <w:iCs/>
      <w:sz w:val="24"/>
      <w:szCs w:val="24"/>
    </w:rPr>
  </w:style>
  <w:style w:type="character" w:customStyle="1" w:styleId="Heading9Char">
    <w:name w:val="Heading 9 Char"/>
    <w:link w:val="Heading9"/>
    <w:locked/>
    <w:rsid w:val="00664741"/>
    <w:rPr>
      <w:rFonts w:ascii="Courier New" w:eastAsia="Batang" w:hAnsi="Courier New"/>
      <w:sz w:val="24"/>
      <w:szCs w:val="22"/>
    </w:rPr>
  </w:style>
  <w:style w:type="paragraph" w:styleId="Header">
    <w:name w:val="header"/>
    <w:basedOn w:val="Normal"/>
    <w:link w:val="HeaderChar"/>
    <w:rsid w:val="009437C5"/>
    <w:pPr>
      <w:tabs>
        <w:tab w:val="center" w:pos="5040"/>
        <w:tab w:val="right" w:pos="10320"/>
      </w:tabs>
      <w:ind w:left="0"/>
    </w:pPr>
    <w:rPr>
      <w:rFonts w:cs="Times New Roman"/>
    </w:rPr>
  </w:style>
  <w:style w:type="character" w:customStyle="1" w:styleId="HeaderChar">
    <w:name w:val="Header Char"/>
    <w:link w:val="Header"/>
    <w:locked/>
    <w:rsid w:val="00664741"/>
    <w:rPr>
      <w:rFonts w:ascii="Courier New" w:eastAsia="Batang" w:hAnsi="Courier New" w:cs="Courier New"/>
      <w:sz w:val="24"/>
      <w:szCs w:val="24"/>
      <w:lang w:eastAsia="en-US"/>
    </w:rPr>
  </w:style>
  <w:style w:type="paragraph" w:styleId="Footer">
    <w:name w:val="footer"/>
    <w:basedOn w:val="Header"/>
    <w:link w:val="FooterChar"/>
    <w:rsid w:val="009437C5"/>
    <w:rPr>
      <w:lang w:eastAsia="ko-KR"/>
    </w:rPr>
  </w:style>
  <w:style w:type="character" w:customStyle="1" w:styleId="FooterChar">
    <w:name w:val="Footer Char"/>
    <w:link w:val="Footer"/>
    <w:locked/>
    <w:rsid w:val="00664741"/>
    <w:rPr>
      <w:rFonts w:ascii="Courier New" w:eastAsia="Batang" w:hAnsi="Courier New" w:cs="Courier New"/>
      <w:sz w:val="24"/>
      <w:szCs w:val="24"/>
      <w:lang w:eastAsia="ko-KR"/>
    </w:rPr>
  </w:style>
  <w:style w:type="paragraph" w:styleId="TOC1">
    <w:name w:val="toc 1"/>
    <w:basedOn w:val="Normal"/>
    <w:next w:val="Normal"/>
    <w:autoRedefine/>
    <w:uiPriority w:val="39"/>
    <w:rsid w:val="00364EA2"/>
    <w:pPr>
      <w:tabs>
        <w:tab w:val="right" w:leader="dot" w:pos="10080"/>
      </w:tabs>
    </w:pPr>
    <w:rPr>
      <w:noProof/>
    </w:rPr>
  </w:style>
  <w:style w:type="paragraph" w:styleId="TOC2">
    <w:name w:val="toc 2"/>
    <w:basedOn w:val="Normal"/>
    <w:next w:val="Normal"/>
    <w:autoRedefine/>
    <w:uiPriority w:val="39"/>
    <w:rsid w:val="009437C5"/>
    <w:pPr>
      <w:tabs>
        <w:tab w:val="right" w:leader="dot" w:pos="10080"/>
      </w:tabs>
      <w:ind w:left="864"/>
    </w:pPr>
    <w:rPr>
      <w:noProof/>
    </w:rPr>
  </w:style>
  <w:style w:type="paragraph" w:styleId="TOC3">
    <w:name w:val="toc 3"/>
    <w:basedOn w:val="Normal"/>
    <w:next w:val="Normal"/>
    <w:autoRedefine/>
    <w:uiPriority w:val="39"/>
    <w:rsid w:val="009437C5"/>
    <w:pPr>
      <w:tabs>
        <w:tab w:val="right" w:leader="dot" w:pos="10080"/>
      </w:tabs>
      <w:ind w:left="1296"/>
    </w:pPr>
    <w:rPr>
      <w:noProof/>
      <w:lang w:eastAsia="ko-KR"/>
    </w:rPr>
  </w:style>
  <w:style w:type="paragraph" w:styleId="TOC4">
    <w:name w:val="toc 4"/>
    <w:basedOn w:val="Normal"/>
    <w:next w:val="Normal"/>
    <w:autoRedefine/>
    <w:uiPriority w:val="39"/>
    <w:rsid w:val="009437C5"/>
    <w:pPr>
      <w:tabs>
        <w:tab w:val="right" w:leader="dot" w:pos="10080"/>
      </w:tabs>
      <w:ind w:left="1728"/>
    </w:pPr>
  </w:style>
  <w:style w:type="paragraph" w:styleId="TOC5">
    <w:name w:val="toc 5"/>
    <w:basedOn w:val="Normal"/>
    <w:next w:val="Normal"/>
    <w:autoRedefine/>
    <w:semiHidden/>
    <w:rsid w:val="009437C5"/>
    <w:pPr>
      <w:tabs>
        <w:tab w:val="right" w:leader="dot" w:pos="10080"/>
      </w:tabs>
      <w:ind w:left="2160"/>
    </w:pPr>
  </w:style>
  <w:style w:type="paragraph" w:styleId="TOC6">
    <w:name w:val="toc 6"/>
    <w:basedOn w:val="Normal"/>
    <w:next w:val="Normal"/>
    <w:autoRedefine/>
    <w:semiHidden/>
    <w:rsid w:val="009437C5"/>
    <w:pPr>
      <w:tabs>
        <w:tab w:val="right" w:leader="dot" w:pos="10080"/>
      </w:tabs>
      <w:ind w:left="2592"/>
    </w:pPr>
  </w:style>
  <w:style w:type="paragraph" w:styleId="TOC7">
    <w:name w:val="toc 7"/>
    <w:basedOn w:val="Normal"/>
    <w:next w:val="Normal"/>
    <w:autoRedefine/>
    <w:semiHidden/>
    <w:rsid w:val="009437C5"/>
    <w:pPr>
      <w:tabs>
        <w:tab w:val="right" w:leader="dot" w:pos="10080"/>
      </w:tabs>
      <w:ind w:left="3024"/>
    </w:pPr>
  </w:style>
  <w:style w:type="paragraph" w:styleId="TOC8">
    <w:name w:val="toc 8"/>
    <w:basedOn w:val="Normal"/>
    <w:next w:val="Normal"/>
    <w:autoRedefine/>
    <w:semiHidden/>
    <w:rsid w:val="009437C5"/>
    <w:pPr>
      <w:tabs>
        <w:tab w:val="right" w:leader="dot" w:pos="10080"/>
      </w:tabs>
      <w:ind w:left="3456"/>
    </w:pPr>
  </w:style>
  <w:style w:type="paragraph" w:styleId="TOC9">
    <w:name w:val="toc 9"/>
    <w:basedOn w:val="Normal"/>
    <w:next w:val="Normal"/>
    <w:autoRedefine/>
    <w:semiHidden/>
    <w:rsid w:val="009437C5"/>
    <w:pPr>
      <w:tabs>
        <w:tab w:val="right" w:leader="dot" w:pos="10080"/>
      </w:tabs>
      <w:ind w:left="3888"/>
    </w:pPr>
  </w:style>
  <w:style w:type="paragraph" w:styleId="BlockText">
    <w:name w:val="Block Text"/>
    <w:basedOn w:val="Normal"/>
    <w:semiHidden/>
    <w:rsid w:val="009437C5"/>
    <w:pPr>
      <w:spacing w:after="120"/>
      <w:ind w:left="1440" w:right="1440"/>
    </w:pPr>
  </w:style>
  <w:style w:type="paragraph" w:styleId="BodyText">
    <w:name w:val="Body Text"/>
    <w:basedOn w:val="Normal"/>
    <w:link w:val="BodyTextChar"/>
    <w:semiHidden/>
    <w:rsid w:val="009437C5"/>
    <w:pPr>
      <w:spacing w:after="120"/>
    </w:pPr>
    <w:rPr>
      <w:rFonts w:cs="Times New Roman"/>
    </w:rPr>
  </w:style>
  <w:style w:type="character" w:customStyle="1" w:styleId="BodyTextChar">
    <w:name w:val="Body Text Char"/>
    <w:link w:val="BodyText"/>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Normal"/>
    <w:rsid w:val="009437C5"/>
    <w:pPr>
      <w:outlineLvl w:val="9"/>
    </w:pPr>
  </w:style>
  <w:style w:type="paragraph" w:styleId="FootnoteText">
    <w:name w:val="footnote text"/>
    <w:basedOn w:val="Normal"/>
    <w:link w:val="FootnoteTextChar"/>
    <w:semiHidden/>
    <w:rsid w:val="009437C5"/>
    <w:rPr>
      <w:rFonts w:cs="Times New Roman"/>
      <w:sz w:val="20"/>
      <w:szCs w:val="20"/>
    </w:rPr>
  </w:style>
  <w:style w:type="character" w:customStyle="1" w:styleId="FootnoteTextChar">
    <w:name w:val="Footnote Text Char"/>
    <w:link w:val="FootnoteText"/>
    <w:semiHidden/>
    <w:locked/>
    <w:rsid w:val="00664741"/>
    <w:rPr>
      <w:rFonts w:ascii="Courier New" w:eastAsia="Batang" w:hAnsi="Courier New" w:cs="Courier New"/>
      <w:lang w:eastAsia="en-US"/>
    </w:rPr>
  </w:style>
  <w:style w:type="character" w:styleId="EndnoteReference">
    <w:name w:val="endnote reference"/>
    <w:semiHidden/>
    <w:rsid w:val="009437C5"/>
    <w:rPr>
      <w:vertAlign w:val="baseline"/>
    </w:rPr>
  </w:style>
  <w:style w:type="paragraph" w:styleId="Caption">
    <w:name w:val="caption"/>
    <w:basedOn w:val="Normal"/>
    <w:next w:val="Normal"/>
    <w:qFormat/>
    <w:rsid w:val="009437C5"/>
    <w:pPr>
      <w:numPr>
        <w:numId w:val="18"/>
      </w:numPr>
      <w:jc w:val="center"/>
    </w:pPr>
    <w:rPr>
      <w:bCs/>
      <w:szCs w:val="20"/>
    </w:rPr>
  </w:style>
  <w:style w:type="character" w:styleId="FootnoteReference">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Normal"/>
    <w:rsid w:val="009437C5"/>
    <w:pPr>
      <w:keepLines/>
      <w:numPr>
        <w:numId w:val="15"/>
      </w:numPr>
    </w:pPr>
  </w:style>
  <w:style w:type="paragraph" w:customStyle="1" w:styleId="RFCH1-nonum">
    <w:name w:val="RFC H1 - no num"/>
    <w:basedOn w:val="Normal"/>
    <w:next w:val="Normal"/>
    <w:semiHidden/>
    <w:rsid w:val="009437C5"/>
    <w:pPr>
      <w:keepNext/>
      <w:ind w:left="0"/>
      <w:outlineLvl w:val="0"/>
    </w:pPr>
    <w:rPr>
      <w:rFonts w:eastAsia="Times New Roman"/>
      <w:bCs/>
    </w:rPr>
  </w:style>
  <w:style w:type="paragraph" w:customStyle="1" w:styleId="RFCTitle">
    <w:name w:val="RFC Title"/>
    <w:basedOn w:val="Normal"/>
    <w:rsid w:val="009437C5"/>
    <w:pPr>
      <w:spacing w:after="480"/>
      <w:jc w:val="center"/>
    </w:pPr>
    <w:rPr>
      <w:rFonts w:eastAsia="Times New Roman"/>
    </w:rPr>
  </w:style>
  <w:style w:type="paragraph" w:customStyle="1" w:styleId="RFCInstructions">
    <w:name w:val="RFC Instructions"/>
    <w:basedOn w:val="Normal"/>
    <w:next w:val="Normal"/>
    <w:semiHidden/>
    <w:rsid w:val="009437C5"/>
    <w:rPr>
      <w:b/>
    </w:rPr>
  </w:style>
  <w:style w:type="paragraph" w:customStyle="1" w:styleId="RFCListNumbered">
    <w:name w:val="RFC List Numbered"/>
    <w:basedOn w:val="Normal"/>
    <w:link w:val="RFCListNumberedChar"/>
    <w:rsid w:val="009437C5"/>
    <w:pPr>
      <w:keepLines/>
      <w:numPr>
        <w:numId w:val="19"/>
      </w:numPr>
    </w:pPr>
    <w:rPr>
      <w:rFonts w:cs="Times New Roman"/>
    </w:rPr>
  </w:style>
  <w:style w:type="paragraph" w:customStyle="1" w:styleId="RFCApp">
    <w:name w:val="RFC App"/>
    <w:basedOn w:val="RFCH1-nonum"/>
    <w:next w:val="Normal"/>
    <w:rsid w:val="009437C5"/>
    <w:pPr>
      <w:pageBreakBefore/>
      <w:numPr>
        <w:numId w:val="17"/>
      </w:numPr>
    </w:pPr>
  </w:style>
  <w:style w:type="paragraph" w:customStyle="1" w:styleId="RFCAppH1">
    <w:name w:val="RFC App H1"/>
    <w:basedOn w:val="RFCH1-nonum"/>
    <w:next w:val="Normal"/>
    <w:rsid w:val="009437C5"/>
    <w:pPr>
      <w:numPr>
        <w:ilvl w:val="1"/>
        <w:numId w:val="17"/>
      </w:numPr>
      <w:outlineLvl w:val="1"/>
    </w:pPr>
  </w:style>
  <w:style w:type="paragraph" w:customStyle="1" w:styleId="RFCAppH2">
    <w:name w:val="RFC App H2"/>
    <w:basedOn w:val="RFCH1-nonum"/>
    <w:next w:val="Normal"/>
    <w:rsid w:val="009437C5"/>
    <w:pPr>
      <w:numPr>
        <w:ilvl w:val="2"/>
        <w:numId w:val="17"/>
      </w:numPr>
      <w:outlineLvl w:val="2"/>
    </w:pPr>
  </w:style>
  <w:style w:type="paragraph" w:styleId="BodyText2">
    <w:name w:val="Body Text 2"/>
    <w:basedOn w:val="Normal"/>
    <w:link w:val="BodyText2Char"/>
    <w:semiHidden/>
    <w:rsid w:val="009437C5"/>
    <w:pPr>
      <w:spacing w:after="120" w:line="480" w:lineRule="auto"/>
    </w:pPr>
    <w:rPr>
      <w:rFonts w:cs="Times New Roman"/>
    </w:rPr>
  </w:style>
  <w:style w:type="character" w:customStyle="1" w:styleId="BodyText2Char">
    <w:name w:val="Body Text 2 Char"/>
    <w:link w:val="BodyText2"/>
    <w:semiHidden/>
    <w:locked/>
    <w:rsid w:val="00664741"/>
    <w:rPr>
      <w:rFonts w:ascii="Courier New" w:eastAsia="Batang" w:hAnsi="Courier New" w:cs="Courier New"/>
      <w:sz w:val="24"/>
      <w:szCs w:val="24"/>
      <w:lang w:eastAsia="en-US"/>
    </w:rPr>
  </w:style>
  <w:style w:type="paragraph" w:styleId="BodyText3">
    <w:name w:val="Body Text 3"/>
    <w:basedOn w:val="Normal"/>
    <w:link w:val="BodyText3Char"/>
    <w:semiHidden/>
    <w:rsid w:val="009437C5"/>
    <w:pPr>
      <w:spacing w:after="120"/>
    </w:pPr>
    <w:rPr>
      <w:rFonts w:cs="Times New Roman"/>
      <w:sz w:val="16"/>
      <w:szCs w:val="16"/>
    </w:rPr>
  </w:style>
  <w:style w:type="character" w:customStyle="1" w:styleId="BodyText3Char">
    <w:name w:val="Body Text 3 Char"/>
    <w:link w:val="BodyText3"/>
    <w:semiHidden/>
    <w:locked/>
    <w:rsid w:val="00664741"/>
    <w:rPr>
      <w:rFonts w:ascii="Courier New" w:eastAsia="Batang" w:hAnsi="Courier New" w:cs="Courier New"/>
      <w:sz w:val="16"/>
      <w:szCs w:val="16"/>
      <w:lang w:eastAsia="en-US"/>
    </w:rPr>
  </w:style>
  <w:style w:type="paragraph" w:styleId="BodyTextFirstIndent">
    <w:name w:val="Body Text First Indent"/>
    <w:basedOn w:val="BodyText"/>
    <w:link w:val="BodyTextFirstIndentChar"/>
    <w:semiHidden/>
    <w:rsid w:val="009437C5"/>
    <w:pPr>
      <w:ind w:firstLine="210"/>
    </w:pPr>
  </w:style>
  <w:style w:type="character" w:customStyle="1" w:styleId="BodyTextFirstIndentChar">
    <w:name w:val="Body Text First Indent Char"/>
    <w:basedOn w:val="BodyTextChar"/>
    <w:link w:val="BodyTextFirstIndent"/>
    <w:semiHidden/>
    <w:locked/>
    <w:rsid w:val="00664741"/>
    <w:rPr>
      <w:rFonts w:ascii="Courier New" w:eastAsia="Batang" w:hAnsi="Courier New" w:cs="Courier New"/>
      <w:sz w:val="24"/>
      <w:szCs w:val="24"/>
      <w:lang w:eastAsia="en-US"/>
    </w:rPr>
  </w:style>
  <w:style w:type="paragraph" w:styleId="BodyTextIndent">
    <w:name w:val="Body Text Indent"/>
    <w:basedOn w:val="Normal"/>
    <w:link w:val="BodyTextIndentChar"/>
    <w:semiHidden/>
    <w:rsid w:val="009437C5"/>
    <w:pPr>
      <w:spacing w:after="120"/>
      <w:ind w:left="360"/>
    </w:pPr>
    <w:rPr>
      <w:rFonts w:cs="Times New Roman"/>
    </w:rPr>
  </w:style>
  <w:style w:type="character" w:customStyle="1" w:styleId="BodyTextIndentChar">
    <w:name w:val="Body Text Indent Char"/>
    <w:link w:val="BodyTextIndent"/>
    <w:semiHidden/>
    <w:locked/>
    <w:rsid w:val="00664741"/>
    <w:rPr>
      <w:rFonts w:ascii="Courier New" w:eastAsia="Batang" w:hAnsi="Courier New" w:cs="Courier New"/>
      <w:sz w:val="24"/>
      <w:szCs w:val="24"/>
      <w:lang w:eastAsia="en-US"/>
    </w:rPr>
  </w:style>
  <w:style w:type="paragraph" w:styleId="BodyTextFirstIndent2">
    <w:name w:val="Body Text First Indent 2"/>
    <w:basedOn w:val="BodyTextIndent"/>
    <w:link w:val="BodyTextFirstIndent2Char"/>
    <w:semiHidden/>
    <w:rsid w:val="009437C5"/>
    <w:pPr>
      <w:ind w:firstLine="210"/>
    </w:pPr>
  </w:style>
  <w:style w:type="character" w:customStyle="1" w:styleId="BodyTextFirstIndent2Char">
    <w:name w:val="Body Text First Indent 2 Char"/>
    <w:basedOn w:val="BodyTextIndentChar"/>
    <w:link w:val="BodyTextFirstIndent2"/>
    <w:semiHidden/>
    <w:locked/>
    <w:rsid w:val="00664741"/>
    <w:rPr>
      <w:rFonts w:ascii="Courier New" w:eastAsia="Batang" w:hAnsi="Courier New" w:cs="Courier New"/>
      <w:sz w:val="24"/>
      <w:szCs w:val="24"/>
      <w:lang w:eastAsia="en-US"/>
    </w:rPr>
  </w:style>
  <w:style w:type="paragraph" w:styleId="BodyTextIndent2">
    <w:name w:val="Body Text Indent 2"/>
    <w:basedOn w:val="Normal"/>
    <w:link w:val="BodyTextIndent2Char"/>
    <w:semiHidden/>
    <w:rsid w:val="009437C5"/>
    <w:pPr>
      <w:spacing w:after="120" w:line="480" w:lineRule="auto"/>
      <w:ind w:left="360"/>
    </w:pPr>
    <w:rPr>
      <w:rFonts w:cs="Times New Roman"/>
    </w:rPr>
  </w:style>
  <w:style w:type="character" w:customStyle="1" w:styleId="BodyTextIndent2Char">
    <w:name w:val="Body Text Indent 2 Char"/>
    <w:link w:val="BodyTextIndent2"/>
    <w:semiHidden/>
    <w:locked/>
    <w:rsid w:val="00664741"/>
    <w:rPr>
      <w:rFonts w:ascii="Courier New" w:eastAsia="Batang" w:hAnsi="Courier New" w:cs="Courier New"/>
      <w:sz w:val="24"/>
      <w:szCs w:val="24"/>
      <w:lang w:eastAsia="en-US"/>
    </w:rPr>
  </w:style>
  <w:style w:type="paragraph" w:styleId="BodyTextIndent3">
    <w:name w:val="Body Text Indent 3"/>
    <w:basedOn w:val="Normal"/>
    <w:link w:val="BodyTextIndent3Char"/>
    <w:semiHidden/>
    <w:rsid w:val="009437C5"/>
    <w:pPr>
      <w:spacing w:after="120"/>
      <w:ind w:left="360"/>
    </w:pPr>
    <w:rPr>
      <w:rFonts w:cs="Times New Roman"/>
      <w:sz w:val="16"/>
      <w:szCs w:val="16"/>
    </w:rPr>
  </w:style>
  <w:style w:type="character" w:customStyle="1" w:styleId="BodyTextIndent3Char">
    <w:name w:val="Body Text Indent 3 Char"/>
    <w:link w:val="BodyTextIndent3"/>
    <w:semiHidden/>
    <w:locked/>
    <w:rsid w:val="00664741"/>
    <w:rPr>
      <w:rFonts w:ascii="Courier New" w:eastAsia="Batang" w:hAnsi="Courier New" w:cs="Courier New"/>
      <w:sz w:val="16"/>
      <w:szCs w:val="16"/>
      <w:lang w:eastAsia="en-US"/>
    </w:rPr>
  </w:style>
  <w:style w:type="paragraph" w:styleId="Closing">
    <w:name w:val="Closing"/>
    <w:basedOn w:val="Normal"/>
    <w:link w:val="ClosingChar"/>
    <w:semiHidden/>
    <w:rsid w:val="009437C5"/>
    <w:pPr>
      <w:ind w:left="4320"/>
    </w:pPr>
    <w:rPr>
      <w:rFonts w:cs="Times New Roman"/>
    </w:rPr>
  </w:style>
  <w:style w:type="character" w:customStyle="1" w:styleId="ClosingChar">
    <w:name w:val="Closing Char"/>
    <w:link w:val="Closing"/>
    <w:semiHidden/>
    <w:locked/>
    <w:rsid w:val="00664741"/>
    <w:rPr>
      <w:rFonts w:ascii="Courier New" w:eastAsia="Batang" w:hAnsi="Courier New" w:cs="Courier New"/>
      <w:sz w:val="24"/>
      <w:szCs w:val="24"/>
      <w:lang w:eastAsia="en-US"/>
    </w:rPr>
  </w:style>
  <w:style w:type="paragraph" w:styleId="Date">
    <w:name w:val="Date"/>
    <w:basedOn w:val="Normal"/>
    <w:next w:val="Normal"/>
    <w:link w:val="DateChar"/>
    <w:semiHidden/>
    <w:rsid w:val="009437C5"/>
    <w:rPr>
      <w:rFonts w:cs="Times New Roman"/>
    </w:rPr>
  </w:style>
  <w:style w:type="character" w:customStyle="1" w:styleId="DateChar">
    <w:name w:val="Date Char"/>
    <w:link w:val="Date"/>
    <w:semiHidden/>
    <w:locked/>
    <w:rsid w:val="00664741"/>
    <w:rPr>
      <w:rFonts w:ascii="Courier New" w:eastAsia="Batang" w:hAnsi="Courier New" w:cs="Courier New"/>
      <w:sz w:val="24"/>
      <w:szCs w:val="24"/>
      <w:lang w:eastAsia="en-US"/>
    </w:rPr>
  </w:style>
  <w:style w:type="paragraph" w:styleId="E-mailSignature">
    <w:name w:val="E-mail Signature"/>
    <w:basedOn w:val="Normal"/>
    <w:link w:val="E-mailSignatureChar"/>
    <w:semiHidden/>
    <w:rsid w:val="009437C5"/>
    <w:rPr>
      <w:rFonts w:cs="Times New Roman"/>
    </w:rPr>
  </w:style>
  <w:style w:type="character" w:customStyle="1" w:styleId="E-mailSignatureChar">
    <w:name w:val="E-mail Signature Char"/>
    <w:link w:val="E-mailSignature"/>
    <w:semiHidden/>
    <w:locked/>
    <w:rsid w:val="00664741"/>
    <w:rPr>
      <w:rFonts w:ascii="Courier New" w:eastAsia="Batang" w:hAnsi="Courier New" w:cs="Courier New"/>
      <w:sz w:val="24"/>
      <w:szCs w:val="24"/>
      <w:lang w:eastAsia="en-US"/>
    </w:rPr>
  </w:style>
  <w:style w:type="character" w:styleId="Emphasis">
    <w:name w:val="Emphasis"/>
    <w:uiPriority w:val="20"/>
    <w:qFormat/>
    <w:rsid w:val="009437C5"/>
    <w:rPr>
      <w:i/>
      <w:iCs/>
    </w:rPr>
  </w:style>
  <w:style w:type="paragraph" w:styleId="EnvelopeAddress">
    <w:name w:val="envelope address"/>
    <w:basedOn w:val="Normal"/>
    <w:semiHidden/>
    <w:rsid w:val="009437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9437C5"/>
    <w:rPr>
      <w:rFonts w:ascii="Arial" w:hAnsi="Arial" w:cs="Arial"/>
      <w:sz w:val="20"/>
      <w:szCs w:val="20"/>
    </w:rPr>
  </w:style>
  <w:style w:type="character" w:styleId="FollowedHyperlink">
    <w:name w:val="FollowedHyperlink"/>
    <w:semiHidden/>
    <w:rsid w:val="009437C5"/>
    <w:rPr>
      <w:color w:val="800080"/>
      <w:u w:val="single"/>
    </w:rPr>
  </w:style>
  <w:style w:type="character" w:styleId="HTMLAcronym">
    <w:name w:val="HTML Acronym"/>
    <w:semiHidden/>
    <w:rsid w:val="009437C5"/>
  </w:style>
  <w:style w:type="paragraph" w:styleId="HTMLAddress">
    <w:name w:val="HTML Address"/>
    <w:basedOn w:val="Normal"/>
    <w:link w:val="HTMLAddressChar"/>
    <w:semiHidden/>
    <w:rsid w:val="009437C5"/>
    <w:rPr>
      <w:rFonts w:cs="Times New Roman"/>
      <w:i/>
      <w:iCs/>
    </w:rPr>
  </w:style>
  <w:style w:type="character" w:customStyle="1" w:styleId="HTMLAddressChar">
    <w:name w:val="HTML Address Char"/>
    <w:link w:val="HTMLAddress"/>
    <w:semiHidden/>
    <w:locked/>
    <w:rsid w:val="00664741"/>
    <w:rPr>
      <w:rFonts w:ascii="Courier New" w:eastAsia="Batang" w:hAnsi="Courier New" w:cs="Courier New"/>
      <w:i/>
      <w:iCs/>
      <w:sz w:val="24"/>
      <w:szCs w:val="24"/>
      <w:lang w:eastAsia="en-US"/>
    </w:rPr>
  </w:style>
  <w:style w:type="character" w:styleId="HTMLCite">
    <w:name w:val="HTML Cite"/>
    <w:semiHidden/>
    <w:rsid w:val="009437C5"/>
    <w:rPr>
      <w:i/>
      <w:iCs/>
    </w:rPr>
  </w:style>
  <w:style w:type="character" w:styleId="HTMLCode">
    <w:name w:val="HTML Code"/>
    <w:semiHidden/>
    <w:rsid w:val="009437C5"/>
    <w:rPr>
      <w:rFonts w:ascii="Courier New" w:hAnsi="Courier New" w:cs="Courier New"/>
      <w:sz w:val="20"/>
      <w:szCs w:val="20"/>
    </w:rPr>
  </w:style>
  <w:style w:type="character" w:styleId="HTMLDefinition">
    <w:name w:val="HTML Definition"/>
    <w:semiHidden/>
    <w:rsid w:val="009437C5"/>
    <w:rPr>
      <w:i/>
      <w:iCs/>
    </w:rPr>
  </w:style>
  <w:style w:type="character" w:styleId="HTMLKeyboard">
    <w:name w:val="HTML Keyboard"/>
    <w:semiHidden/>
    <w:rsid w:val="009437C5"/>
    <w:rPr>
      <w:rFonts w:ascii="Courier New" w:hAnsi="Courier New" w:cs="Courier New"/>
      <w:sz w:val="20"/>
      <w:szCs w:val="20"/>
    </w:rPr>
  </w:style>
  <w:style w:type="paragraph" w:styleId="HTMLPreformatted">
    <w:name w:val="HTML Preformatted"/>
    <w:basedOn w:val="Normal"/>
    <w:link w:val="HTMLPreformattedChar"/>
    <w:uiPriority w:val="99"/>
    <w:semiHidden/>
    <w:rsid w:val="009437C5"/>
    <w:rPr>
      <w:rFonts w:cs="Times New Roman"/>
      <w:sz w:val="20"/>
      <w:szCs w:val="20"/>
    </w:rPr>
  </w:style>
  <w:style w:type="character" w:customStyle="1" w:styleId="HTMLPreformattedChar">
    <w:name w:val="HTML Preformatted Char"/>
    <w:link w:val="HTMLPreformatted"/>
    <w:uiPriority w:val="99"/>
    <w:semiHidden/>
    <w:locked/>
    <w:rsid w:val="00A76318"/>
    <w:rPr>
      <w:rFonts w:ascii="Courier New" w:eastAsia="Batang" w:hAnsi="Courier New" w:cs="Courier New"/>
      <w:lang w:eastAsia="en-US"/>
    </w:rPr>
  </w:style>
  <w:style w:type="character" w:styleId="HTMLSample">
    <w:name w:val="HTML Sample"/>
    <w:semiHidden/>
    <w:rsid w:val="009437C5"/>
    <w:rPr>
      <w:rFonts w:ascii="Courier New" w:hAnsi="Courier New" w:cs="Courier New"/>
    </w:rPr>
  </w:style>
  <w:style w:type="character" w:styleId="HTMLTypewriter">
    <w:name w:val="HTML Typewriter"/>
    <w:semiHidden/>
    <w:rsid w:val="009437C5"/>
    <w:rPr>
      <w:rFonts w:ascii="Courier New" w:hAnsi="Courier New" w:cs="Courier New"/>
      <w:sz w:val="20"/>
      <w:szCs w:val="20"/>
    </w:rPr>
  </w:style>
  <w:style w:type="character" w:styleId="HTMLVariable">
    <w:name w:val="HTML Variable"/>
    <w:semiHidden/>
    <w:rsid w:val="009437C5"/>
    <w:rPr>
      <w:i/>
      <w:iCs/>
    </w:rPr>
  </w:style>
  <w:style w:type="character" w:styleId="Hyperlink">
    <w:name w:val="Hyperlink"/>
    <w:uiPriority w:val="99"/>
    <w:rsid w:val="009437C5"/>
    <w:rPr>
      <w:color w:val="0000FF"/>
      <w:u w:val="single"/>
    </w:rPr>
  </w:style>
  <w:style w:type="character" w:styleId="LineNumber">
    <w:name w:val="line number"/>
    <w:semiHidden/>
    <w:rsid w:val="009437C5"/>
  </w:style>
  <w:style w:type="paragraph" w:styleId="List">
    <w:name w:val="List"/>
    <w:basedOn w:val="Normal"/>
    <w:semiHidden/>
    <w:rsid w:val="009437C5"/>
    <w:pPr>
      <w:ind w:left="360" w:hanging="360"/>
    </w:pPr>
  </w:style>
  <w:style w:type="paragraph" w:styleId="List2">
    <w:name w:val="List 2"/>
    <w:basedOn w:val="Normal"/>
    <w:semiHidden/>
    <w:rsid w:val="009437C5"/>
    <w:pPr>
      <w:ind w:hanging="360"/>
    </w:pPr>
  </w:style>
  <w:style w:type="paragraph" w:styleId="List3">
    <w:name w:val="List 3"/>
    <w:basedOn w:val="Normal"/>
    <w:semiHidden/>
    <w:rsid w:val="009437C5"/>
    <w:pPr>
      <w:ind w:left="1080" w:hanging="360"/>
    </w:pPr>
  </w:style>
  <w:style w:type="paragraph" w:styleId="List4">
    <w:name w:val="List 4"/>
    <w:basedOn w:val="Normal"/>
    <w:semiHidden/>
    <w:rsid w:val="009437C5"/>
    <w:pPr>
      <w:ind w:left="1440" w:hanging="360"/>
    </w:pPr>
  </w:style>
  <w:style w:type="paragraph" w:styleId="List5">
    <w:name w:val="List 5"/>
    <w:basedOn w:val="Normal"/>
    <w:semiHidden/>
    <w:rsid w:val="009437C5"/>
    <w:pPr>
      <w:ind w:left="1800" w:hanging="360"/>
    </w:pPr>
  </w:style>
  <w:style w:type="paragraph" w:styleId="ListBullet">
    <w:name w:val="List Bullet"/>
    <w:basedOn w:val="Normal"/>
    <w:autoRedefine/>
    <w:semiHidden/>
    <w:rsid w:val="009437C5"/>
    <w:pPr>
      <w:numPr>
        <w:numId w:val="1"/>
      </w:numPr>
    </w:pPr>
  </w:style>
  <w:style w:type="paragraph" w:styleId="ListBullet2">
    <w:name w:val="List Bullet 2"/>
    <w:basedOn w:val="Normal"/>
    <w:autoRedefine/>
    <w:semiHidden/>
    <w:rsid w:val="009437C5"/>
    <w:pPr>
      <w:numPr>
        <w:numId w:val="2"/>
      </w:numPr>
    </w:pPr>
  </w:style>
  <w:style w:type="paragraph" w:styleId="ListBullet3">
    <w:name w:val="List Bullet 3"/>
    <w:basedOn w:val="Normal"/>
    <w:autoRedefine/>
    <w:semiHidden/>
    <w:rsid w:val="009437C5"/>
    <w:pPr>
      <w:numPr>
        <w:numId w:val="3"/>
      </w:numPr>
    </w:pPr>
  </w:style>
  <w:style w:type="paragraph" w:styleId="ListBullet4">
    <w:name w:val="List Bullet 4"/>
    <w:basedOn w:val="Normal"/>
    <w:autoRedefine/>
    <w:semiHidden/>
    <w:rsid w:val="009437C5"/>
    <w:pPr>
      <w:numPr>
        <w:numId w:val="4"/>
      </w:numPr>
    </w:pPr>
  </w:style>
  <w:style w:type="paragraph" w:styleId="ListBullet5">
    <w:name w:val="List Bullet 5"/>
    <w:basedOn w:val="Normal"/>
    <w:autoRedefine/>
    <w:semiHidden/>
    <w:rsid w:val="009437C5"/>
    <w:pPr>
      <w:numPr>
        <w:numId w:val="5"/>
      </w:numPr>
    </w:pPr>
  </w:style>
  <w:style w:type="paragraph" w:styleId="ListContinue">
    <w:name w:val="List Continue"/>
    <w:basedOn w:val="Normal"/>
    <w:semiHidden/>
    <w:rsid w:val="009437C5"/>
    <w:pPr>
      <w:spacing w:after="120"/>
      <w:ind w:left="360"/>
    </w:pPr>
  </w:style>
  <w:style w:type="paragraph" w:styleId="ListContinue2">
    <w:name w:val="List Continue 2"/>
    <w:basedOn w:val="Normal"/>
    <w:semiHidden/>
    <w:rsid w:val="009437C5"/>
    <w:pPr>
      <w:spacing w:after="120"/>
    </w:pPr>
  </w:style>
  <w:style w:type="paragraph" w:styleId="ListContinue3">
    <w:name w:val="List Continue 3"/>
    <w:basedOn w:val="Normal"/>
    <w:semiHidden/>
    <w:rsid w:val="009437C5"/>
    <w:pPr>
      <w:spacing w:after="120"/>
      <w:ind w:left="1080"/>
    </w:pPr>
  </w:style>
  <w:style w:type="paragraph" w:styleId="ListContinue4">
    <w:name w:val="List Continue 4"/>
    <w:basedOn w:val="Normal"/>
    <w:semiHidden/>
    <w:rsid w:val="009437C5"/>
    <w:pPr>
      <w:spacing w:after="120"/>
      <w:ind w:left="1440"/>
    </w:pPr>
  </w:style>
  <w:style w:type="paragraph" w:styleId="ListContinue5">
    <w:name w:val="List Continue 5"/>
    <w:basedOn w:val="Normal"/>
    <w:semiHidden/>
    <w:rsid w:val="009437C5"/>
    <w:pPr>
      <w:spacing w:after="120"/>
      <w:ind w:left="1800"/>
    </w:pPr>
  </w:style>
  <w:style w:type="paragraph" w:styleId="ListNumber">
    <w:name w:val="List Number"/>
    <w:basedOn w:val="Normal"/>
    <w:semiHidden/>
    <w:rsid w:val="009437C5"/>
    <w:pPr>
      <w:numPr>
        <w:numId w:val="6"/>
      </w:numPr>
    </w:pPr>
  </w:style>
  <w:style w:type="paragraph" w:styleId="ListNumber2">
    <w:name w:val="List Number 2"/>
    <w:basedOn w:val="Normal"/>
    <w:semiHidden/>
    <w:rsid w:val="009437C5"/>
    <w:pPr>
      <w:numPr>
        <w:numId w:val="7"/>
      </w:numPr>
    </w:pPr>
  </w:style>
  <w:style w:type="paragraph" w:styleId="ListNumber3">
    <w:name w:val="List Number 3"/>
    <w:basedOn w:val="Normal"/>
    <w:semiHidden/>
    <w:rsid w:val="009437C5"/>
    <w:pPr>
      <w:numPr>
        <w:numId w:val="8"/>
      </w:numPr>
    </w:pPr>
  </w:style>
  <w:style w:type="paragraph" w:styleId="ListNumber4">
    <w:name w:val="List Number 4"/>
    <w:basedOn w:val="Normal"/>
    <w:semiHidden/>
    <w:rsid w:val="009437C5"/>
    <w:pPr>
      <w:numPr>
        <w:numId w:val="9"/>
      </w:numPr>
    </w:pPr>
  </w:style>
  <w:style w:type="paragraph" w:styleId="ListNumber5">
    <w:name w:val="List Number 5"/>
    <w:basedOn w:val="Normal"/>
    <w:semiHidden/>
    <w:rsid w:val="009437C5"/>
    <w:pPr>
      <w:numPr>
        <w:numId w:val="10"/>
      </w:numPr>
    </w:pPr>
  </w:style>
  <w:style w:type="paragraph" w:styleId="MessageHeader">
    <w:name w:val="Message Header"/>
    <w:basedOn w:val="Normal"/>
    <w:link w:val="MessageHeaderChar"/>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Times New Roman"/>
    </w:rPr>
  </w:style>
  <w:style w:type="character" w:customStyle="1" w:styleId="MessageHeaderChar">
    <w:name w:val="Message Header Char"/>
    <w:link w:val="MessageHeader"/>
    <w:semiHidden/>
    <w:locked/>
    <w:rsid w:val="00664741"/>
    <w:rPr>
      <w:rFonts w:ascii="Arial" w:eastAsia="Batang" w:hAnsi="Arial" w:cs="Arial"/>
      <w:sz w:val="24"/>
      <w:szCs w:val="24"/>
      <w:shd w:val="pct20" w:color="auto" w:fill="auto"/>
      <w:lang w:eastAsia="en-US"/>
    </w:rPr>
  </w:style>
  <w:style w:type="paragraph" w:styleId="NormalWeb">
    <w:name w:val="Normal (Web)"/>
    <w:basedOn w:val="Normal"/>
    <w:semiHidden/>
    <w:rsid w:val="009437C5"/>
    <w:rPr>
      <w:rFonts w:ascii="Times New Roman" w:hAnsi="Times New Roman" w:cs="Times New Roman"/>
    </w:rPr>
  </w:style>
  <w:style w:type="paragraph" w:styleId="NormalIndent">
    <w:name w:val="Normal Indent"/>
    <w:basedOn w:val="Normal"/>
    <w:semiHidden/>
    <w:rsid w:val="009437C5"/>
  </w:style>
  <w:style w:type="paragraph" w:styleId="NoteHeading">
    <w:name w:val="Note Heading"/>
    <w:basedOn w:val="Normal"/>
    <w:next w:val="Normal"/>
    <w:link w:val="NoteHeadingChar"/>
    <w:semiHidden/>
    <w:rsid w:val="009437C5"/>
    <w:rPr>
      <w:rFonts w:cs="Times New Roman"/>
    </w:rPr>
  </w:style>
  <w:style w:type="character" w:customStyle="1" w:styleId="NoteHeadingChar">
    <w:name w:val="Note Heading Char"/>
    <w:link w:val="NoteHeading"/>
    <w:semiHidden/>
    <w:locked/>
    <w:rsid w:val="00664741"/>
    <w:rPr>
      <w:rFonts w:ascii="Courier New" w:eastAsia="Batang" w:hAnsi="Courier New" w:cs="Courier New"/>
      <w:sz w:val="24"/>
      <w:szCs w:val="24"/>
      <w:lang w:eastAsia="en-US"/>
    </w:rPr>
  </w:style>
  <w:style w:type="character" w:styleId="PageNumber">
    <w:name w:val="page number"/>
    <w:semiHidden/>
    <w:rsid w:val="009437C5"/>
  </w:style>
  <w:style w:type="paragraph" w:styleId="Salutation">
    <w:name w:val="Salutation"/>
    <w:basedOn w:val="Normal"/>
    <w:next w:val="Normal"/>
    <w:link w:val="SalutationChar"/>
    <w:semiHidden/>
    <w:rsid w:val="009437C5"/>
    <w:rPr>
      <w:rFonts w:cs="Times New Roman"/>
    </w:rPr>
  </w:style>
  <w:style w:type="character" w:customStyle="1" w:styleId="SalutationChar">
    <w:name w:val="Salutation Char"/>
    <w:link w:val="Salutation"/>
    <w:semiHidden/>
    <w:locked/>
    <w:rsid w:val="00664741"/>
    <w:rPr>
      <w:rFonts w:ascii="Courier New" w:eastAsia="Batang" w:hAnsi="Courier New" w:cs="Courier New"/>
      <w:sz w:val="24"/>
      <w:szCs w:val="24"/>
      <w:lang w:eastAsia="en-US"/>
    </w:rPr>
  </w:style>
  <w:style w:type="paragraph" w:styleId="Signature">
    <w:name w:val="Signature"/>
    <w:basedOn w:val="Normal"/>
    <w:link w:val="SignatureChar"/>
    <w:semiHidden/>
    <w:rsid w:val="009437C5"/>
    <w:pPr>
      <w:ind w:left="4320"/>
    </w:pPr>
    <w:rPr>
      <w:rFonts w:cs="Times New Roman"/>
    </w:rPr>
  </w:style>
  <w:style w:type="character" w:customStyle="1" w:styleId="SignatureChar">
    <w:name w:val="Signature Char"/>
    <w:link w:val="Signature"/>
    <w:semiHidden/>
    <w:locked/>
    <w:rsid w:val="00664741"/>
    <w:rPr>
      <w:rFonts w:ascii="Courier New" w:eastAsia="Batang" w:hAnsi="Courier New" w:cs="Courier New"/>
      <w:sz w:val="24"/>
      <w:szCs w:val="24"/>
      <w:lang w:eastAsia="en-US"/>
    </w:rPr>
  </w:style>
  <w:style w:type="character" w:styleId="Strong">
    <w:name w:val="Strong"/>
    <w:qFormat/>
    <w:rsid w:val="009437C5"/>
    <w:rPr>
      <w:b/>
      <w:bCs/>
    </w:rPr>
  </w:style>
  <w:style w:type="paragraph" w:styleId="Subtitle">
    <w:name w:val="Subtitle"/>
    <w:basedOn w:val="Normal"/>
    <w:link w:val="SubtitleChar"/>
    <w:qFormat/>
    <w:rsid w:val="009437C5"/>
    <w:pPr>
      <w:spacing w:after="60"/>
      <w:jc w:val="center"/>
      <w:outlineLvl w:val="1"/>
    </w:pPr>
    <w:rPr>
      <w:rFonts w:ascii="Arial" w:hAnsi="Arial" w:cs="Times New Roman"/>
    </w:rPr>
  </w:style>
  <w:style w:type="character" w:customStyle="1" w:styleId="SubtitleChar">
    <w:name w:val="Subtitle Char"/>
    <w:link w:val="Subtitle"/>
    <w:locked/>
    <w:rsid w:val="00664741"/>
    <w:rPr>
      <w:rFonts w:ascii="Arial" w:eastAsia="Batang" w:hAnsi="Arial" w:cs="Arial"/>
      <w:sz w:val="24"/>
      <w:szCs w:val="24"/>
      <w:lang w:eastAsia="en-US"/>
    </w:rPr>
  </w:style>
  <w:style w:type="table" w:styleId="Table3Deffects1">
    <w:name w:val="Table 3D effect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437C5"/>
    <w:pPr>
      <w:spacing w:before="240" w:after="60"/>
      <w:jc w:val="center"/>
      <w:outlineLvl w:val="0"/>
    </w:pPr>
    <w:rPr>
      <w:rFonts w:ascii="Arial" w:hAnsi="Arial" w:cs="Times New Roman"/>
      <w:b/>
      <w:bCs/>
      <w:kern w:val="28"/>
      <w:sz w:val="32"/>
      <w:szCs w:val="32"/>
    </w:rPr>
  </w:style>
  <w:style w:type="character" w:customStyle="1" w:styleId="TitleChar">
    <w:name w:val="Title Char"/>
    <w:link w:val="Title"/>
    <w:locked/>
    <w:rsid w:val="00664741"/>
    <w:rPr>
      <w:rFonts w:ascii="Arial" w:eastAsia="Batang" w:hAnsi="Arial" w:cs="Arial"/>
      <w:b/>
      <w:bCs/>
      <w:kern w:val="28"/>
      <w:sz w:val="32"/>
      <w:szCs w:val="32"/>
      <w:lang w:eastAsia="en-US"/>
    </w:rPr>
  </w:style>
  <w:style w:type="paragraph" w:customStyle="1" w:styleId="RFCFigure">
    <w:name w:val="RFC Figure"/>
    <w:basedOn w:val="Normal"/>
    <w:rsid w:val="009437C5"/>
    <w:pPr>
      <w:keepNext/>
      <w:keepLines/>
    </w:pPr>
  </w:style>
  <w:style w:type="paragraph" w:customStyle="1" w:styleId="RFCListBullet">
    <w:name w:val="RFC List Bullet"/>
    <w:basedOn w:val="Normal"/>
    <w:rsid w:val="009437C5"/>
    <w:pPr>
      <w:keepLines/>
      <w:numPr>
        <w:numId w:val="16"/>
      </w:numPr>
    </w:pPr>
  </w:style>
  <w:style w:type="paragraph" w:customStyle="1" w:styleId="RFCAppH3">
    <w:name w:val="RFC App H3"/>
    <w:basedOn w:val="RFCH1-nonum"/>
    <w:next w:val="Normal"/>
    <w:rsid w:val="009437C5"/>
    <w:pPr>
      <w:numPr>
        <w:ilvl w:val="3"/>
        <w:numId w:val="17"/>
      </w:numPr>
      <w:outlineLvl w:val="3"/>
    </w:pPr>
  </w:style>
  <w:style w:type="paragraph" w:customStyle="1" w:styleId="RFCAppH4">
    <w:name w:val="RFC App H4"/>
    <w:basedOn w:val="RFCH1-nonum"/>
    <w:next w:val="Normal"/>
    <w:rsid w:val="009437C5"/>
    <w:pPr>
      <w:numPr>
        <w:ilvl w:val="4"/>
        <w:numId w:val="17"/>
      </w:numPr>
      <w:outlineLvl w:val="4"/>
    </w:pPr>
  </w:style>
  <w:style w:type="paragraph" w:customStyle="1" w:styleId="RFCAppH5">
    <w:name w:val="RFC App H5"/>
    <w:basedOn w:val="RFCH1-nonum"/>
    <w:next w:val="Normal"/>
    <w:rsid w:val="009437C5"/>
    <w:pPr>
      <w:numPr>
        <w:ilvl w:val="5"/>
        <w:numId w:val="17"/>
      </w:numPr>
      <w:outlineLvl w:val="5"/>
    </w:pPr>
  </w:style>
  <w:style w:type="paragraph" w:customStyle="1" w:styleId="RFCBoilerplate">
    <w:name w:val="RFC Boilerplate"/>
    <w:basedOn w:val="Normal"/>
    <w:next w:val="Normal"/>
    <w:semiHidden/>
    <w:rsid w:val="009437C5"/>
  </w:style>
  <w:style w:type="paragraph" w:styleId="PlainText">
    <w:name w:val="Plain Text"/>
    <w:basedOn w:val="Normal"/>
    <w:link w:val="PlainTextChar"/>
    <w:uiPriority w:val="99"/>
    <w:rsid w:val="00E8322E"/>
    <w:pPr>
      <w:ind w:left="0"/>
    </w:pPr>
    <w:rPr>
      <w:rFonts w:cs="Times New Roman"/>
      <w:sz w:val="20"/>
      <w:szCs w:val="20"/>
    </w:rPr>
  </w:style>
  <w:style w:type="character" w:customStyle="1" w:styleId="PlainTextChar">
    <w:name w:val="Plain Text Char"/>
    <w:link w:val="PlainText"/>
    <w:uiPriority w:val="99"/>
    <w:locked/>
    <w:rsid w:val="00664741"/>
    <w:rPr>
      <w:rFonts w:ascii="Courier New" w:eastAsia="Batang" w:hAnsi="Courier New" w:cs="Courier New"/>
      <w:sz w:val="20"/>
      <w:szCs w:val="20"/>
    </w:rPr>
  </w:style>
  <w:style w:type="paragraph" w:styleId="BalloonText">
    <w:name w:val="Balloon Text"/>
    <w:basedOn w:val="Normal"/>
    <w:link w:val="BalloonTextChar"/>
    <w:uiPriority w:val="99"/>
    <w:semiHidden/>
    <w:unhideWhenUsed/>
    <w:locked/>
    <w:rsid w:val="00661EF2"/>
    <w:rPr>
      <w:sz w:val="18"/>
      <w:szCs w:val="18"/>
    </w:rPr>
  </w:style>
  <w:style w:type="character" w:customStyle="1" w:styleId="BalloonTextChar">
    <w:name w:val="Balloon Text Char"/>
    <w:basedOn w:val="DefaultParagraphFont"/>
    <w:link w:val="BalloonText"/>
    <w:uiPriority w:val="99"/>
    <w:semiHidden/>
    <w:rsid w:val="00661EF2"/>
    <w:rPr>
      <w:rFonts w:ascii="Courier New" w:eastAsia="Batang" w:hAnsi="Courier New" w:cs="Courier New"/>
      <w:sz w:val="18"/>
      <w:szCs w:val="18"/>
    </w:rPr>
  </w:style>
  <w:style w:type="character" w:styleId="CommentReference">
    <w:name w:val="annotation reference"/>
    <w:uiPriority w:val="99"/>
    <w:semiHidden/>
    <w:rsid w:val="0074687E"/>
    <w:rPr>
      <w:rFonts w:cs="Times New Roman"/>
      <w:sz w:val="16"/>
    </w:rPr>
  </w:style>
  <w:style w:type="paragraph" w:styleId="CommentText">
    <w:name w:val="annotation text"/>
    <w:basedOn w:val="Normal"/>
    <w:link w:val="CommentTextChar"/>
    <w:uiPriority w:val="99"/>
    <w:semiHidden/>
    <w:rsid w:val="0074687E"/>
    <w:rPr>
      <w:rFonts w:cs="Times New Roman"/>
      <w:sz w:val="20"/>
      <w:szCs w:val="20"/>
    </w:rPr>
  </w:style>
  <w:style w:type="character" w:customStyle="1" w:styleId="CommentTextChar">
    <w:name w:val="Comment Text Char"/>
    <w:link w:val="CommentText"/>
    <w:uiPriority w:val="99"/>
    <w:semiHidden/>
    <w:locked/>
    <w:rsid w:val="00664741"/>
    <w:rPr>
      <w:rFonts w:ascii="Courier New" w:eastAsia="Batang" w:hAnsi="Courier New" w:cs="Courier New"/>
      <w:sz w:val="20"/>
      <w:szCs w:val="20"/>
    </w:rPr>
  </w:style>
  <w:style w:type="paragraph" w:styleId="CommentSubject">
    <w:name w:val="annotation subject"/>
    <w:basedOn w:val="CommentText"/>
    <w:next w:val="CommentText"/>
    <w:link w:val="CommentSubjectChar"/>
    <w:uiPriority w:val="99"/>
    <w:semiHidden/>
    <w:rsid w:val="0074687E"/>
    <w:rPr>
      <w:b/>
      <w:bCs/>
    </w:rPr>
  </w:style>
  <w:style w:type="character" w:customStyle="1" w:styleId="CommentSubjectChar">
    <w:name w:val="Comment Subject Char"/>
    <w:link w:val="CommentSubject"/>
    <w:uiPriority w:val="99"/>
    <w:semiHidden/>
    <w:locked/>
    <w:rsid w:val="00664741"/>
    <w:rPr>
      <w:rFonts w:ascii="Courier New" w:eastAsia="Batang" w:hAnsi="Courier New" w:cs="Courier New"/>
      <w:b/>
      <w:bCs/>
      <w:sz w:val="20"/>
      <w:szCs w:val="20"/>
    </w:rPr>
  </w:style>
  <w:style w:type="paragraph" w:styleId="DocumentMap">
    <w:name w:val="Document Map"/>
    <w:basedOn w:val="Normal"/>
    <w:link w:val="DocumentMapChar"/>
    <w:uiPriority w:val="99"/>
    <w:semiHidden/>
    <w:rsid w:val="00227789"/>
    <w:pPr>
      <w:shd w:val="clear" w:color="auto" w:fill="000080"/>
    </w:pPr>
    <w:rPr>
      <w:rFonts w:ascii="Times New Roman" w:hAnsi="Times New Roman" w:cs="Times New Roman"/>
      <w:sz w:val="2"/>
      <w:szCs w:val="20"/>
    </w:rPr>
  </w:style>
  <w:style w:type="character" w:customStyle="1" w:styleId="DocumentMapChar">
    <w:name w:val="Document Map Char"/>
    <w:link w:val="DocumentMap"/>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sz w:val="24"/>
      <w:szCs w:val="24"/>
    </w:rPr>
  </w:style>
  <w:style w:type="paragraph" w:customStyle="1" w:styleId="b">
    <w:name w:val="b"/>
    <w:basedOn w:val="Heading3"/>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Normal"/>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Normal"/>
    <w:uiPriority w:val="99"/>
    <w:qFormat/>
    <w:rsid w:val="00B93E02"/>
    <w:pPr>
      <w:contextualSpacing/>
    </w:pPr>
  </w:style>
  <w:style w:type="numbering" w:styleId="ArticleSection">
    <w:name w:val="Outline List 3"/>
    <w:basedOn w:val="NoList"/>
    <w:semiHidden/>
    <w:locked/>
    <w:rsid w:val="009437C5"/>
    <w:pPr>
      <w:numPr>
        <w:numId w:val="13"/>
      </w:numPr>
    </w:pPr>
  </w:style>
  <w:style w:type="numbering" w:styleId="1ai">
    <w:name w:val="Outline List 1"/>
    <w:basedOn w:val="NoList"/>
    <w:semiHidden/>
    <w:locked/>
    <w:rsid w:val="009437C5"/>
    <w:pPr>
      <w:numPr>
        <w:numId w:val="12"/>
      </w:numPr>
    </w:pPr>
  </w:style>
  <w:style w:type="numbering" w:styleId="111111">
    <w:name w:val="Outline List 2"/>
    <w:basedOn w:val="NoList"/>
    <w:semiHidden/>
    <w:locked/>
    <w:rsid w:val="009437C5"/>
    <w:pPr>
      <w:numPr>
        <w:numId w:val="11"/>
      </w:numPr>
    </w:pPr>
  </w:style>
  <w:style w:type="character" w:styleId="SubtleEmphasis">
    <w:name w:val="Subtle Emphasis"/>
    <w:uiPriority w:val="19"/>
    <w:qFormat/>
    <w:rsid w:val="000A0E42"/>
    <w:rPr>
      <w:i/>
      <w:iCs/>
      <w:color w:val="808080"/>
    </w:rPr>
  </w:style>
  <w:style w:type="paragraph" w:styleId="ListParagraph">
    <w:name w:val="List Paragraph"/>
    <w:basedOn w:val="Normal"/>
    <w:uiPriority w:val="34"/>
    <w:qFormat/>
    <w:rsid w:val="00053DD6"/>
    <w:pPr>
      <w:contextualSpacing/>
    </w:pPr>
  </w:style>
  <w:style w:type="paragraph" w:customStyle="1" w:styleId="OFC-Title">
    <w:name w:val="OFC-Title"/>
    <w:basedOn w:val="Normal"/>
    <w:rsid w:val="006916B9"/>
    <w:pPr>
      <w:ind w:left="0"/>
      <w:jc w:val="center"/>
    </w:pPr>
    <w:rPr>
      <w:rFonts w:ascii="Times New Roman" w:eastAsia="SimSun" w:hAnsi="Times New Roman" w:cs="Times New Roman"/>
      <w:sz w:val="36"/>
      <w:szCs w:val="36"/>
    </w:rPr>
  </w:style>
  <w:style w:type="paragraph" w:customStyle="1" w:styleId="Normal2">
    <w:name w:val="Normal2"/>
    <w:basedOn w:val="Normal"/>
    <w:link w:val="Normal2Char"/>
    <w:rsid w:val="00C30897"/>
    <w:pPr>
      <w:ind w:left="0" w:firstLine="288"/>
      <w:jc w:val="both"/>
    </w:pPr>
    <w:rPr>
      <w:rFonts w:ascii="Times New Roman" w:eastAsia="SimSun" w:hAnsi="Times New Roman" w:cs="Times New Roman"/>
      <w:sz w:val="20"/>
    </w:rPr>
  </w:style>
  <w:style w:type="character" w:customStyle="1" w:styleId="Normal2Char">
    <w:name w:val="Normal2 Char"/>
    <w:basedOn w:val="DefaultParagraphFont"/>
    <w:link w:val="Normal2"/>
    <w:rsid w:val="00C30897"/>
    <w:rPr>
      <w:szCs w:val="24"/>
    </w:rPr>
  </w:style>
  <w:style w:type="paragraph" w:customStyle="1" w:styleId="OFC-Reference">
    <w:name w:val="OFC-Reference"/>
    <w:basedOn w:val="Normal"/>
    <w:rsid w:val="00C30897"/>
    <w:pPr>
      <w:ind w:left="0"/>
    </w:pPr>
    <w:rPr>
      <w:rFonts w:ascii="Times New Roman" w:eastAsia="SimSun" w:hAnsi="Times New Roman" w:cs="Times New Roman"/>
      <w:sz w:val="16"/>
    </w:rPr>
  </w:style>
  <w:style w:type="paragraph" w:customStyle="1" w:styleId="FigureCaption">
    <w:name w:val="FigureCaption"/>
    <w:basedOn w:val="Normal"/>
    <w:rsid w:val="00C30897"/>
    <w:pPr>
      <w:ind w:left="0"/>
      <w:jc w:val="center"/>
    </w:pPr>
    <w:rPr>
      <w:rFonts w:ascii="Times New Roman" w:eastAsia="SimSun" w:hAnsi="Times New Roman" w:cs="Times New Roman"/>
      <w:sz w:val="16"/>
    </w:rPr>
  </w:style>
  <w:style w:type="character" w:customStyle="1" w:styleId="st">
    <w:name w:val="st"/>
    <w:basedOn w:val="DefaultParagraphFont"/>
    <w:rsid w:val="005F2ACC"/>
  </w:style>
  <w:style w:type="paragraph" w:styleId="Revision">
    <w:name w:val="Revision"/>
    <w:hidden/>
    <w:uiPriority w:val="99"/>
    <w:semiHidden/>
    <w:rsid w:val="00174B32"/>
    <w:rPr>
      <w:rFonts w:ascii="Courier New" w:eastAsia="Batang" w:hAnsi="Courier New" w:cs="Courier New"/>
      <w:sz w:val="24"/>
      <w:szCs w:val="24"/>
    </w:rPr>
  </w:style>
  <w:style w:type="paragraph" w:styleId="NoSpacing">
    <w:name w:val="No Spacing"/>
    <w:uiPriority w:val="1"/>
    <w:qFormat/>
    <w:rsid w:val="000446A4"/>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DefaultParagraphFont"/>
    <w:rsid w:val="002D59B5"/>
    <w:rPr>
      <w:rFonts w:ascii="Courier New" w:hAnsi="Courier New" w:cs="Courier New" w:hint="default"/>
      <w:b/>
      <w:bCs/>
      <w:vanish w:val="0"/>
      <w:webHidden w:val="0"/>
      <w:sz w:val="24"/>
      <w:szCs w:val="24"/>
      <w:specVanish w:val="0"/>
    </w:rPr>
  </w:style>
  <w:style w:type="paragraph" w:customStyle="1" w:styleId="Paragraph">
    <w:name w:val="Paragraph"/>
    <w:basedOn w:val="Normal"/>
    <w:qFormat/>
    <w:rsid w:val="001C58AF"/>
  </w:style>
  <w:style w:type="paragraph" w:styleId="EndnoteText">
    <w:name w:val="endnote text"/>
    <w:basedOn w:val="Normal"/>
    <w:link w:val="EndnoteTextChar"/>
    <w:uiPriority w:val="99"/>
    <w:semiHidden/>
    <w:unhideWhenUsed/>
    <w:locked/>
    <w:rsid w:val="007764FC"/>
    <w:rPr>
      <w:sz w:val="20"/>
      <w:szCs w:val="20"/>
    </w:rPr>
  </w:style>
  <w:style w:type="character" w:customStyle="1" w:styleId="EndnoteTextChar">
    <w:name w:val="Endnote Text Char"/>
    <w:basedOn w:val="DefaultParagraphFont"/>
    <w:link w:val="EndnoteText"/>
    <w:uiPriority w:val="99"/>
    <w:semiHidden/>
    <w:rsid w:val="007764FC"/>
    <w:rPr>
      <w:rFonts w:ascii="Courier New" w:eastAsia="Batang" w:hAnsi="Courier New" w:cs="Courier New"/>
    </w:rPr>
  </w:style>
  <w:style w:type="paragraph" w:customStyle="1" w:styleId="References">
    <w:name w:val="References"/>
    <w:basedOn w:val="Normal"/>
    <w:rsid w:val="006F692B"/>
    <w:pPr>
      <w:numPr>
        <w:numId w:val="32"/>
      </w:numPr>
    </w:pPr>
    <w:rPr>
      <w:rFonts w:ascii="Times New Roman" w:eastAsia="Times New Roman" w:hAnsi="Times New Roman" w:cs="Times New Roman"/>
      <w:sz w:val="20"/>
      <w:lang w:val="en-GB"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40524694">
      <w:bodyDiv w:val="1"/>
      <w:marLeft w:val="0"/>
      <w:marRight w:val="0"/>
      <w:marTop w:val="0"/>
      <w:marBottom w:val="0"/>
      <w:divBdr>
        <w:top w:val="none" w:sz="0" w:space="0" w:color="auto"/>
        <w:left w:val="none" w:sz="0" w:space="0" w:color="auto"/>
        <w:bottom w:val="none" w:sz="0" w:space="0" w:color="auto"/>
        <w:right w:val="none" w:sz="0" w:space="0" w:color="auto"/>
      </w:divBdr>
      <w:divsChild>
        <w:div w:id="1131047143">
          <w:marLeft w:val="0"/>
          <w:marRight w:val="0"/>
          <w:marTop w:val="0"/>
          <w:marBottom w:val="0"/>
          <w:divBdr>
            <w:top w:val="none" w:sz="0" w:space="0" w:color="auto"/>
            <w:left w:val="none" w:sz="0" w:space="0" w:color="auto"/>
            <w:bottom w:val="none" w:sz="0" w:space="0" w:color="auto"/>
            <w:right w:val="none" w:sz="0" w:space="0" w:color="auto"/>
          </w:divBdr>
        </w:div>
      </w:divsChild>
    </w:div>
    <w:div w:id="61371038">
      <w:bodyDiv w:val="1"/>
      <w:marLeft w:val="0"/>
      <w:marRight w:val="0"/>
      <w:marTop w:val="0"/>
      <w:marBottom w:val="0"/>
      <w:divBdr>
        <w:top w:val="none" w:sz="0" w:space="0" w:color="auto"/>
        <w:left w:val="none" w:sz="0" w:space="0" w:color="auto"/>
        <w:bottom w:val="none" w:sz="0" w:space="0" w:color="auto"/>
        <w:right w:val="none" w:sz="0" w:space="0" w:color="auto"/>
      </w:divBdr>
    </w:div>
    <w:div w:id="85734131">
      <w:bodyDiv w:val="1"/>
      <w:marLeft w:val="0"/>
      <w:marRight w:val="0"/>
      <w:marTop w:val="0"/>
      <w:marBottom w:val="0"/>
      <w:divBdr>
        <w:top w:val="none" w:sz="0" w:space="0" w:color="auto"/>
        <w:left w:val="none" w:sz="0" w:space="0" w:color="auto"/>
        <w:bottom w:val="none" w:sz="0" w:space="0" w:color="auto"/>
        <w:right w:val="none" w:sz="0" w:space="0" w:color="auto"/>
      </w:divBdr>
    </w:div>
    <w:div w:id="97605387">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92250517">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86488391">
      <w:bodyDiv w:val="1"/>
      <w:marLeft w:val="0"/>
      <w:marRight w:val="0"/>
      <w:marTop w:val="0"/>
      <w:marBottom w:val="0"/>
      <w:divBdr>
        <w:top w:val="none" w:sz="0" w:space="0" w:color="auto"/>
        <w:left w:val="none" w:sz="0" w:space="0" w:color="auto"/>
        <w:bottom w:val="none" w:sz="0" w:space="0" w:color="auto"/>
        <w:right w:val="none" w:sz="0" w:space="0" w:color="auto"/>
      </w:divBdr>
    </w:div>
    <w:div w:id="413279374">
      <w:bodyDiv w:val="1"/>
      <w:marLeft w:val="0"/>
      <w:marRight w:val="0"/>
      <w:marTop w:val="0"/>
      <w:marBottom w:val="0"/>
      <w:divBdr>
        <w:top w:val="none" w:sz="0" w:space="0" w:color="auto"/>
        <w:left w:val="none" w:sz="0" w:space="0" w:color="auto"/>
        <w:bottom w:val="none" w:sz="0" w:space="0" w:color="auto"/>
        <w:right w:val="none" w:sz="0" w:space="0" w:color="auto"/>
      </w:divBdr>
    </w:div>
    <w:div w:id="454638445">
      <w:bodyDiv w:val="1"/>
      <w:marLeft w:val="0"/>
      <w:marRight w:val="0"/>
      <w:marTop w:val="0"/>
      <w:marBottom w:val="0"/>
      <w:divBdr>
        <w:top w:val="none" w:sz="0" w:space="0" w:color="auto"/>
        <w:left w:val="none" w:sz="0" w:space="0" w:color="auto"/>
        <w:bottom w:val="none" w:sz="0" w:space="0" w:color="auto"/>
        <w:right w:val="none" w:sz="0" w:space="0" w:color="auto"/>
      </w:divBdr>
    </w:div>
    <w:div w:id="500849693">
      <w:bodyDiv w:val="1"/>
      <w:marLeft w:val="0"/>
      <w:marRight w:val="0"/>
      <w:marTop w:val="0"/>
      <w:marBottom w:val="0"/>
      <w:divBdr>
        <w:top w:val="none" w:sz="0" w:space="0" w:color="auto"/>
        <w:left w:val="none" w:sz="0" w:space="0" w:color="auto"/>
        <w:bottom w:val="none" w:sz="0" w:space="0" w:color="auto"/>
        <w:right w:val="none" w:sz="0" w:space="0" w:color="auto"/>
      </w:divBdr>
    </w:div>
    <w:div w:id="559219820">
      <w:bodyDiv w:val="1"/>
      <w:marLeft w:val="0"/>
      <w:marRight w:val="0"/>
      <w:marTop w:val="0"/>
      <w:marBottom w:val="0"/>
      <w:divBdr>
        <w:top w:val="none" w:sz="0" w:space="0" w:color="auto"/>
        <w:left w:val="none" w:sz="0" w:space="0" w:color="auto"/>
        <w:bottom w:val="none" w:sz="0" w:space="0" w:color="auto"/>
        <w:right w:val="none" w:sz="0" w:space="0" w:color="auto"/>
      </w:divBdr>
      <w:divsChild>
        <w:div w:id="854347886">
          <w:marLeft w:val="0"/>
          <w:marRight w:val="0"/>
          <w:marTop w:val="0"/>
          <w:marBottom w:val="0"/>
          <w:divBdr>
            <w:top w:val="none" w:sz="0" w:space="0" w:color="auto"/>
            <w:left w:val="none" w:sz="0" w:space="0" w:color="auto"/>
            <w:bottom w:val="none" w:sz="0" w:space="0" w:color="auto"/>
            <w:right w:val="none" w:sz="0" w:space="0" w:color="auto"/>
          </w:divBdr>
        </w:div>
      </w:divsChild>
    </w:div>
    <w:div w:id="583925933">
      <w:bodyDiv w:val="1"/>
      <w:marLeft w:val="0"/>
      <w:marRight w:val="0"/>
      <w:marTop w:val="0"/>
      <w:marBottom w:val="0"/>
      <w:divBdr>
        <w:top w:val="none" w:sz="0" w:space="0" w:color="auto"/>
        <w:left w:val="none" w:sz="0" w:space="0" w:color="auto"/>
        <w:bottom w:val="none" w:sz="0" w:space="0" w:color="auto"/>
        <w:right w:val="none" w:sz="0" w:space="0" w:color="auto"/>
      </w:divBdr>
    </w:div>
    <w:div w:id="598489239">
      <w:bodyDiv w:val="1"/>
      <w:marLeft w:val="0"/>
      <w:marRight w:val="0"/>
      <w:marTop w:val="0"/>
      <w:marBottom w:val="0"/>
      <w:divBdr>
        <w:top w:val="none" w:sz="0" w:space="0" w:color="auto"/>
        <w:left w:val="none" w:sz="0" w:space="0" w:color="auto"/>
        <w:bottom w:val="none" w:sz="0" w:space="0" w:color="auto"/>
        <w:right w:val="none" w:sz="0" w:space="0" w:color="auto"/>
      </w:divBdr>
    </w:div>
    <w:div w:id="626424617">
      <w:bodyDiv w:val="1"/>
      <w:marLeft w:val="0"/>
      <w:marRight w:val="0"/>
      <w:marTop w:val="0"/>
      <w:marBottom w:val="0"/>
      <w:divBdr>
        <w:top w:val="none" w:sz="0" w:space="0" w:color="auto"/>
        <w:left w:val="none" w:sz="0" w:space="0" w:color="auto"/>
        <w:bottom w:val="none" w:sz="0" w:space="0" w:color="auto"/>
        <w:right w:val="none" w:sz="0" w:space="0" w:color="auto"/>
      </w:divBdr>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5489052">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1261676">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19674658">
      <w:bodyDiv w:val="1"/>
      <w:marLeft w:val="0"/>
      <w:marRight w:val="0"/>
      <w:marTop w:val="0"/>
      <w:marBottom w:val="0"/>
      <w:divBdr>
        <w:top w:val="none" w:sz="0" w:space="0" w:color="auto"/>
        <w:left w:val="none" w:sz="0" w:space="0" w:color="auto"/>
        <w:bottom w:val="none" w:sz="0" w:space="0" w:color="auto"/>
        <w:right w:val="none" w:sz="0" w:space="0" w:color="auto"/>
      </w:divBdr>
    </w:div>
    <w:div w:id="969240515">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76959502">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96949077">
      <w:bodyDiv w:val="1"/>
      <w:marLeft w:val="0"/>
      <w:marRight w:val="0"/>
      <w:marTop w:val="0"/>
      <w:marBottom w:val="0"/>
      <w:divBdr>
        <w:top w:val="none" w:sz="0" w:space="0" w:color="auto"/>
        <w:left w:val="none" w:sz="0" w:space="0" w:color="auto"/>
        <w:bottom w:val="none" w:sz="0" w:space="0" w:color="auto"/>
        <w:right w:val="none" w:sz="0" w:space="0" w:color="auto"/>
      </w:divBdr>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76966306">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727">
      <w:bodyDiv w:val="1"/>
      <w:marLeft w:val="0"/>
      <w:marRight w:val="0"/>
      <w:marTop w:val="0"/>
      <w:marBottom w:val="0"/>
      <w:divBdr>
        <w:top w:val="none" w:sz="0" w:space="0" w:color="auto"/>
        <w:left w:val="none" w:sz="0" w:space="0" w:color="auto"/>
        <w:bottom w:val="none" w:sz="0" w:space="0" w:color="auto"/>
        <w:right w:val="none" w:sz="0" w:space="0" w:color="auto"/>
      </w:divBdr>
    </w:div>
    <w:div w:id="1246527233">
      <w:bodyDiv w:val="1"/>
      <w:marLeft w:val="0"/>
      <w:marRight w:val="0"/>
      <w:marTop w:val="0"/>
      <w:marBottom w:val="0"/>
      <w:divBdr>
        <w:top w:val="none" w:sz="0" w:space="0" w:color="auto"/>
        <w:left w:val="none" w:sz="0" w:space="0" w:color="auto"/>
        <w:bottom w:val="none" w:sz="0" w:space="0" w:color="auto"/>
        <w:right w:val="none" w:sz="0" w:space="0" w:color="auto"/>
      </w:divBdr>
      <w:divsChild>
        <w:div w:id="597376236">
          <w:marLeft w:val="0"/>
          <w:marRight w:val="0"/>
          <w:marTop w:val="0"/>
          <w:marBottom w:val="0"/>
          <w:divBdr>
            <w:top w:val="none" w:sz="0" w:space="0" w:color="auto"/>
            <w:left w:val="none" w:sz="0" w:space="0" w:color="auto"/>
            <w:bottom w:val="none" w:sz="0" w:space="0" w:color="auto"/>
            <w:right w:val="none" w:sz="0" w:space="0" w:color="auto"/>
          </w:divBdr>
        </w:div>
      </w:divsChild>
    </w:div>
    <w:div w:id="1260868003">
      <w:bodyDiv w:val="1"/>
      <w:marLeft w:val="0"/>
      <w:marRight w:val="0"/>
      <w:marTop w:val="0"/>
      <w:marBottom w:val="0"/>
      <w:divBdr>
        <w:top w:val="none" w:sz="0" w:space="0" w:color="auto"/>
        <w:left w:val="none" w:sz="0" w:space="0" w:color="auto"/>
        <w:bottom w:val="none" w:sz="0" w:space="0" w:color="auto"/>
        <w:right w:val="none" w:sz="0" w:space="0" w:color="auto"/>
      </w:divBdr>
    </w:div>
    <w:div w:id="1286546882">
      <w:bodyDiv w:val="1"/>
      <w:marLeft w:val="0"/>
      <w:marRight w:val="0"/>
      <w:marTop w:val="0"/>
      <w:marBottom w:val="0"/>
      <w:divBdr>
        <w:top w:val="none" w:sz="0" w:space="0" w:color="auto"/>
        <w:left w:val="none" w:sz="0" w:space="0" w:color="auto"/>
        <w:bottom w:val="none" w:sz="0" w:space="0" w:color="auto"/>
        <w:right w:val="none" w:sz="0" w:space="0" w:color="auto"/>
      </w:divBdr>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226230658">
          <w:marLeft w:val="1267"/>
          <w:marRight w:val="0"/>
          <w:marTop w:val="0"/>
          <w:marBottom w:val="0"/>
          <w:divBdr>
            <w:top w:val="none" w:sz="0" w:space="0" w:color="auto"/>
            <w:left w:val="none" w:sz="0" w:space="0" w:color="auto"/>
            <w:bottom w:val="none" w:sz="0" w:space="0" w:color="auto"/>
            <w:right w:val="none" w:sz="0" w:space="0" w:color="auto"/>
          </w:divBdr>
        </w:div>
        <w:div w:id="1417630864">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sChild>
    </w:div>
    <w:div w:id="1430659977">
      <w:bodyDiv w:val="1"/>
      <w:marLeft w:val="0"/>
      <w:marRight w:val="0"/>
      <w:marTop w:val="0"/>
      <w:marBottom w:val="0"/>
      <w:divBdr>
        <w:top w:val="none" w:sz="0" w:space="0" w:color="auto"/>
        <w:left w:val="none" w:sz="0" w:space="0" w:color="auto"/>
        <w:bottom w:val="none" w:sz="0" w:space="0" w:color="auto"/>
        <w:right w:val="none" w:sz="0" w:space="0" w:color="auto"/>
      </w:divBdr>
    </w:div>
    <w:div w:id="1432355635">
      <w:bodyDiv w:val="1"/>
      <w:marLeft w:val="0"/>
      <w:marRight w:val="0"/>
      <w:marTop w:val="0"/>
      <w:marBottom w:val="0"/>
      <w:divBdr>
        <w:top w:val="none" w:sz="0" w:space="0" w:color="auto"/>
        <w:left w:val="none" w:sz="0" w:space="0" w:color="auto"/>
        <w:bottom w:val="none" w:sz="0" w:space="0" w:color="auto"/>
        <w:right w:val="none" w:sz="0" w:space="0" w:color="auto"/>
      </w:divBdr>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5074562">
      <w:bodyDiv w:val="1"/>
      <w:marLeft w:val="0"/>
      <w:marRight w:val="0"/>
      <w:marTop w:val="0"/>
      <w:marBottom w:val="0"/>
      <w:divBdr>
        <w:top w:val="none" w:sz="0" w:space="0" w:color="auto"/>
        <w:left w:val="none" w:sz="0" w:space="0" w:color="auto"/>
        <w:bottom w:val="none" w:sz="0" w:space="0" w:color="auto"/>
        <w:right w:val="none" w:sz="0" w:space="0" w:color="auto"/>
      </w:divBdr>
    </w:div>
    <w:div w:id="1485194835">
      <w:bodyDiv w:val="1"/>
      <w:marLeft w:val="0"/>
      <w:marRight w:val="0"/>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58206636">
      <w:bodyDiv w:val="1"/>
      <w:marLeft w:val="0"/>
      <w:marRight w:val="0"/>
      <w:marTop w:val="0"/>
      <w:marBottom w:val="0"/>
      <w:divBdr>
        <w:top w:val="none" w:sz="0" w:space="0" w:color="auto"/>
        <w:left w:val="none" w:sz="0" w:space="0" w:color="auto"/>
        <w:bottom w:val="none" w:sz="0" w:space="0" w:color="auto"/>
        <w:right w:val="none" w:sz="0" w:space="0" w:color="auto"/>
      </w:divBdr>
    </w:div>
    <w:div w:id="1582448567">
      <w:bodyDiv w:val="1"/>
      <w:marLeft w:val="0"/>
      <w:marRight w:val="0"/>
      <w:marTop w:val="0"/>
      <w:marBottom w:val="0"/>
      <w:divBdr>
        <w:top w:val="none" w:sz="0" w:space="0" w:color="auto"/>
        <w:left w:val="none" w:sz="0" w:space="0" w:color="auto"/>
        <w:bottom w:val="none" w:sz="0" w:space="0" w:color="auto"/>
        <w:right w:val="none" w:sz="0" w:space="0" w:color="auto"/>
      </w:divBdr>
      <w:divsChild>
        <w:div w:id="2086953453">
          <w:marLeft w:val="0"/>
          <w:marRight w:val="0"/>
          <w:marTop w:val="0"/>
          <w:marBottom w:val="0"/>
          <w:divBdr>
            <w:top w:val="none" w:sz="0" w:space="0" w:color="auto"/>
            <w:left w:val="none" w:sz="0" w:space="0" w:color="auto"/>
            <w:bottom w:val="none" w:sz="0" w:space="0" w:color="auto"/>
            <w:right w:val="none" w:sz="0" w:space="0" w:color="auto"/>
          </w:divBdr>
        </w:div>
      </w:divsChild>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706365538">
      <w:bodyDiv w:val="1"/>
      <w:marLeft w:val="0"/>
      <w:marRight w:val="0"/>
      <w:marTop w:val="0"/>
      <w:marBottom w:val="0"/>
      <w:divBdr>
        <w:top w:val="none" w:sz="0" w:space="0" w:color="auto"/>
        <w:left w:val="none" w:sz="0" w:space="0" w:color="auto"/>
        <w:bottom w:val="none" w:sz="0" w:space="0" w:color="auto"/>
        <w:right w:val="none" w:sz="0" w:space="0" w:color="auto"/>
      </w:divBdr>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4132794">
      <w:bodyDiv w:val="1"/>
      <w:marLeft w:val="0"/>
      <w:marRight w:val="0"/>
      <w:marTop w:val="0"/>
      <w:marBottom w:val="0"/>
      <w:divBdr>
        <w:top w:val="none" w:sz="0" w:space="0" w:color="auto"/>
        <w:left w:val="none" w:sz="0" w:space="0" w:color="auto"/>
        <w:bottom w:val="none" w:sz="0" w:space="0" w:color="auto"/>
        <w:right w:val="none" w:sz="0" w:space="0" w:color="auto"/>
      </w:divBdr>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83979678">
      <w:bodyDiv w:val="1"/>
      <w:marLeft w:val="0"/>
      <w:marRight w:val="0"/>
      <w:marTop w:val="0"/>
      <w:marBottom w:val="0"/>
      <w:divBdr>
        <w:top w:val="none" w:sz="0" w:space="0" w:color="auto"/>
        <w:left w:val="none" w:sz="0" w:space="0" w:color="auto"/>
        <w:bottom w:val="none" w:sz="0" w:space="0" w:color="auto"/>
        <w:right w:val="none" w:sz="0" w:space="0" w:color="auto"/>
      </w:divBdr>
      <w:divsChild>
        <w:div w:id="1394697629">
          <w:marLeft w:val="0"/>
          <w:marRight w:val="0"/>
          <w:marTop w:val="0"/>
          <w:marBottom w:val="0"/>
          <w:divBdr>
            <w:top w:val="none" w:sz="0" w:space="0" w:color="auto"/>
            <w:left w:val="none" w:sz="0" w:space="0" w:color="auto"/>
            <w:bottom w:val="none" w:sz="0" w:space="0" w:color="auto"/>
            <w:right w:val="none" w:sz="0" w:space="0" w:color="auto"/>
          </w:divBdr>
        </w:div>
      </w:divsChild>
    </w:div>
    <w:div w:id="1905987032">
      <w:bodyDiv w:val="1"/>
      <w:marLeft w:val="0"/>
      <w:marRight w:val="0"/>
      <w:marTop w:val="0"/>
      <w:marBottom w:val="0"/>
      <w:divBdr>
        <w:top w:val="none" w:sz="0" w:space="0" w:color="auto"/>
        <w:left w:val="none" w:sz="0" w:space="0" w:color="auto"/>
        <w:bottom w:val="none" w:sz="0" w:space="0" w:color="auto"/>
        <w:right w:val="none" w:sz="0" w:space="0" w:color="auto"/>
      </w:divBdr>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80907353">
      <w:bodyDiv w:val="1"/>
      <w:marLeft w:val="0"/>
      <w:marRight w:val="0"/>
      <w:marTop w:val="0"/>
      <w:marBottom w:val="0"/>
      <w:divBdr>
        <w:top w:val="none" w:sz="0" w:space="0" w:color="auto"/>
        <w:left w:val="none" w:sz="0" w:space="0" w:color="auto"/>
        <w:bottom w:val="none" w:sz="0" w:space="0" w:color="auto"/>
        <w:right w:val="none" w:sz="0" w:space="0" w:color="auto"/>
      </w:divBdr>
    </w:div>
    <w:div w:id="21397135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ietf/1id-abstracts.txt" TargetMode="External"/><Relationship Id="rId13" Type="http://schemas.openxmlformats.org/officeDocument/2006/relationships/hyperlink" Target="mailto:younglee.tx@g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trustee.ietf.org/license-inf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etf.org/shadow.html" TargetMode="External"/><Relationship Id="rId14" Type="http://schemas.openxmlformats.org/officeDocument/2006/relationships/hyperlink" Target="mailto:John.Kaippallimalil@futurewe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FC656-0143-43EE-B203-8BB0216B5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56</TotalTime>
  <Pages>1</Pages>
  <Words>4134</Words>
  <Characters>23568</Characters>
  <Application>Microsoft Office Word</Application>
  <DocSecurity>0</DocSecurity>
  <Lines>196</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27647</CharactersWithSpaces>
  <SharedDoc>false</SharedDoc>
  <HLinks>
    <vt:vector size="174" baseType="variant">
      <vt:variant>
        <vt:i4>4325408</vt:i4>
      </vt:variant>
      <vt:variant>
        <vt:i4>216</vt:i4>
      </vt:variant>
      <vt:variant>
        <vt:i4>0</vt:i4>
      </vt:variant>
      <vt:variant>
        <vt:i4>5</vt:i4>
      </vt:variant>
      <vt:variant>
        <vt:lpwstr>mailto:daniele.ceccarelli@ericsson.com</vt:lpwstr>
      </vt:variant>
      <vt:variant>
        <vt:lpwstr/>
      </vt:variant>
      <vt:variant>
        <vt:i4>4391018</vt:i4>
      </vt:variant>
      <vt:variant>
        <vt:i4>213</vt:i4>
      </vt:variant>
      <vt:variant>
        <vt:i4>0</vt:i4>
      </vt:variant>
      <vt:variant>
        <vt:i4>5</vt:i4>
      </vt:variant>
      <vt:variant>
        <vt:lpwstr>mailto:kpithewan@infinera.com</vt:lpwstr>
      </vt:variant>
      <vt:variant>
        <vt:lpwstr/>
      </vt:variant>
      <vt:variant>
        <vt:i4>3473422</vt:i4>
      </vt:variant>
      <vt:variant>
        <vt:i4>210</vt:i4>
      </vt:variant>
      <vt:variant>
        <vt:i4>0</vt:i4>
      </vt:variant>
      <vt:variant>
        <vt:i4>5</vt:i4>
      </vt:variant>
      <vt:variant>
        <vt:lpwstr>mailto:sergio.belotti@alcatel-lucent.com</vt:lpwstr>
      </vt:variant>
      <vt:variant>
        <vt:lpwstr/>
      </vt:variant>
      <vt:variant>
        <vt:i4>5177449</vt:i4>
      </vt:variant>
      <vt:variant>
        <vt:i4>207</vt:i4>
      </vt:variant>
      <vt:variant>
        <vt:i4>0</vt:i4>
      </vt:variant>
      <vt:variant>
        <vt:i4>5</vt:i4>
      </vt:variant>
      <vt:variant>
        <vt:lpwstr>mailto:leeyoung@huawei.com</vt:lpwstr>
      </vt:variant>
      <vt:variant>
        <vt:lpwstr/>
      </vt:variant>
      <vt:variant>
        <vt:i4>1769503</vt:i4>
      </vt:variant>
      <vt:variant>
        <vt:i4>204</vt:i4>
      </vt:variant>
      <vt:variant>
        <vt:i4>0</vt:i4>
      </vt:variant>
      <vt:variant>
        <vt:i4>5</vt:i4>
      </vt:variant>
      <vt:variant>
        <vt:lpwstr>https://datatracker.ietf.org/doc/draft-xu-actn-perf-dynamic-service-control/</vt:lpwstr>
      </vt:variant>
      <vt:variant>
        <vt:lpwstr/>
      </vt:variant>
      <vt:variant>
        <vt:i4>7209060</vt:i4>
      </vt:variant>
      <vt:variant>
        <vt:i4>201</vt:i4>
      </vt:variant>
      <vt:variant>
        <vt:i4>0</vt:i4>
      </vt:variant>
      <vt:variant>
        <vt:i4>5</vt:i4>
      </vt:variant>
      <vt:variant>
        <vt:lpwstr>https://datatracker.ietf.org/doc/draft-shin-actn-mvno-multi-domain/</vt:lpwstr>
      </vt:variant>
      <vt:variant>
        <vt:lpwstr/>
      </vt:variant>
      <vt:variant>
        <vt:i4>3735664</vt:i4>
      </vt:variant>
      <vt:variant>
        <vt:i4>198</vt:i4>
      </vt:variant>
      <vt:variant>
        <vt:i4>0</vt:i4>
      </vt:variant>
      <vt:variant>
        <vt:i4>5</vt:i4>
      </vt:variant>
      <vt:variant>
        <vt:lpwstr>https://datatracker.ietf.org/doc/draft-lopez-actn-vno-multidomains/</vt:lpwstr>
      </vt:variant>
      <vt:variant>
        <vt:lpwstr/>
      </vt:variant>
      <vt:variant>
        <vt:i4>7995448</vt:i4>
      </vt:variant>
      <vt:variant>
        <vt:i4>195</vt:i4>
      </vt:variant>
      <vt:variant>
        <vt:i4>0</vt:i4>
      </vt:variant>
      <vt:variant>
        <vt:i4>5</vt:i4>
      </vt:variant>
      <vt:variant>
        <vt:lpwstr>https://datatracker.ietf.org/doc/draft-kumaki-actn-multitenant-vno/</vt:lpwstr>
      </vt:variant>
      <vt:variant>
        <vt:lpwstr/>
      </vt:variant>
      <vt:variant>
        <vt:i4>1769562</vt:i4>
      </vt:variant>
      <vt:variant>
        <vt:i4>192</vt:i4>
      </vt:variant>
      <vt:variant>
        <vt:i4>0</vt:i4>
      </vt:variant>
      <vt:variant>
        <vt:i4>5</vt:i4>
      </vt:variant>
      <vt:variant>
        <vt:lpwstr>https://datatracker.ietf.org/doc/draft-fang-actn-multidomain-dci/</vt:lpwstr>
      </vt:variant>
      <vt:variant>
        <vt:lpwstr/>
      </vt:variant>
      <vt:variant>
        <vt:i4>6553726</vt:i4>
      </vt:variant>
      <vt:variant>
        <vt:i4>189</vt:i4>
      </vt:variant>
      <vt:variant>
        <vt:i4>0</vt:i4>
      </vt:variant>
      <vt:variant>
        <vt:i4>5</vt:i4>
      </vt:variant>
      <vt:variant>
        <vt:lpwstr>https://datatracker.ietf.org/doc/draft-dhody-actn-poi-use-case/</vt:lpwstr>
      </vt:variant>
      <vt:variant>
        <vt:lpwstr/>
      </vt:variant>
      <vt:variant>
        <vt:i4>2359405</vt:i4>
      </vt:variant>
      <vt:variant>
        <vt:i4>186</vt:i4>
      </vt:variant>
      <vt:variant>
        <vt:i4>0</vt:i4>
      </vt:variant>
      <vt:variant>
        <vt:i4>5</vt:i4>
      </vt:variant>
      <vt:variant>
        <vt:lpwstr>https://datatracker.ietf.org/doc/draft-cheng-actn-ptn-requirements/</vt:lpwstr>
      </vt:variant>
      <vt:variant>
        <vt:lpwstr/>
      </vt:variant>
      <vt:variant>
        <vt:i4>1900602</vt:i4>
      </vt:variant>
      <vt:variant>
        <vt:i4>179</vt:i4>
      </vt:variant>
      <vt:variant>
        <vt:i4>0</vt:i4>
      </vt:variant>
      <vt:variant>
        <vt:i4>5</vt:i4>
      </vt:variant>
      <vt:variant>
        <vt:lpwstr/>
      </vt:variant>
      <vt:variant>
        <vt:lpwstr>_Toc416083086</vt:lpwstr>
      </vt:variant>
      <vt:variant>
        <vt:i4>1900602</vt:i4>
      </vt:variant>
      <vt:variant>
        <vt:i4>173</vt:i4>
      </vt:variant>
      <vt:variant>
        <vt:i4>0</vt:i4>
      </vt:variant>
      <vt:variant>
        <vt:i4>5</vt:i4>
      </vt:variant>
      <vt:variant>
        <vt:lpwstr/>
      </vt:variant>
      <vt:variant>
        <vt:lpwstr>_Toc416083085</vt:lpwstr>
      </vt:variant>
      <vt:variant>
        <vt:i4>1900602</vt:i4>
      </vt:variant>
      <vt:variant>
        <vt:i4>167</vt:i4>
      </vt:variant>
      <vt:variant>
        <vt:i4>0</vt:i4>
      </vt:variant>
      <vt:variant>
        <vt:i4>5</vt:i4>
      </vt:variant>
      <vt:variant>
        <vt:lpwstr/>
      </vt:variant>
      <vt:variant>
        <vt:lpwstr>_Toc416083084</vt:lpwstr>
      </vt:variant>
      <vt:variant>
        <vt:i4>1900602</vt:i4>
      </vt:variant>
      <vt:variant>
        <vt:i4>161</vt:i4>
      </vt:variant>
      <vt:variant>
        <vt:i4>0</vt:i4>
      </vt:variant>
      <vt:variant>
        <vt:i4>5</vt:i4>
      </vt:variant>
      <vt:variant>
        <vt:lpwstr/>
      </vt:variant>
      <vt:variant>
        <vt:lpwstr>_Toc416083083</vt:lpwstr>
      </vt:variant>
      <vt:variant>
        <vt:i4>1900602</vt:i4>
      </vt:variant>
      <vt:variant>
        <vt:i4>155</vt:i4>
      </vt:variant>
      <vt:variant>
        <vt:i4>0</vt:i4>
      </vt:variant>
      <vt:variant>
        <vt:i4>5</vt:i4>
      </vt:variant>
      <vt:variant>
        <vt:lpwstr/>
      </vt:variant>
      <vt:variant>
        <vt:lpwstr>_Toc416083082</vt:lpwstr>
      </vt:variant>
      <vt:variant>
        <vt:i4>1245244</vt:i4>
      </vt:variant>
      <vt:variant>
        <vt:i4>149</vt:i4>
      </vt:variant>
      <vt:variant>
        <vt:i4>0</vt:i4>
      </vt:variant>
      <vt:variant>
        <vt:i4>5</vt:i4>
      </vt:variant>
      <vt:variant>
        <vt:lpwstr/>
      </vt:variant>
      <vt:variant>
        <vt:lpwstr>_Toc416082672</vt:lpwstr>
      </vt:variant>
      <vt:variant>
        <vt:i4>1245244</vt:i4>
      </vt:variant>
      <vt:variant>
        <vt:i4>143</vt:i4>
      </vt:variant>
      <vt:variant>
        <vt:i4>0</vt:i4>
      </vt:variant>
      <vt:variant>
        <vt:i4>5</vt:i4>
      </vt:variant>
      <vt:variant>
        <vt:lpwstr/>
      </vt:variant>
      <vt:variant>
        <vt:lpwstr>_Toc416082671</vt:lpwstr>
      </vt:variant>
      <vt:variant>
        <vt:i4>1245244</vt:i4>
      </vt:variant>
      <vt:variant>
        <vt:i4>137</vt:i4>
      </vt:variant>
      <vt:variant>
        <vt:i4>0</vt:i4>
      </vt:variant>
      <vt:variant>
        <vt:i4>5</vt:i4>
      </vt:variant>
      <vt:variant>
        <vt:lpwstr/>
      </vt:variant>
      <vt:variant>
        <vt:lpwstr>_Toc416082670</vt:lpwstr>
      </vt:variant>
      <vt:variant>
        <vt:i4>1179708</vt:i4>
      </vt:variant>
      <vt:variant>
        <vt:i4>131</vt:i4>
      </vt:variant>
      <vt:variant>
        <vt:i4>0</vt:i4>
      </vt:variant>
      <vt:variant>
        <vt:i4>5</vt:i4>
      </vt:variant>
      <vt:variant>
        <vt:lpwstr/>
      </vt:variant>
      <vt:variant>
        <vt:lpwstr>_Toc416082669</vt:lpwstr>
      </vt:variant>
      <vt:variant>
        <vt:i4>1179708</vt:i4>
      </vt:variant>
      <vt:variant>
        <vt:i4>125</vt:i4>
      </vt:variant>
      <vt:variant>
        <vt:i4>0</vt:i4>
      </vt:variant>
      <vt:variant>
        <vt:i4>5</vt:i4>
      </vt:variant>
      <vt:variant>
        <vt:lpwstr/>
      </vt:variant>
      <vt:variant>
        <vt:lpwstr>_Toc416082668</vt:lpwstr>
      </vt:variant>
      <vt:variant>
        <vt:i4>1179708</vt:i4>
      </vt:variant>
      <vt:variant>
        <vt:i4>119</vt:i4>
      </vt:variant>
      <vt:variant>
        <vt:i4>0</vt:i4>
      </vt:variant>
      <vt:variant>
        <vt:i4>5</vt:i4>
      </vt:variant>
      <vt:variant>
        <vt:lpwstr/>
      </vt:variant>
      <vt:variant>
        <vt:lpwstr>_Toc416082667</vt:lpwstr>
      </vt:variant>
      <vt:variant>
        <vt:i4>1179708</vt:i4>
      </vt:variant>
      <vt:variant>
        <vt:i4>113</vt:i4>
      </vt:variant>
      <vt:variant>
        <vt:i4>0</vt:i4>
      </vt:variant>
      <vt:variant>
        <vt:i4>5</vt:i4>
      </vt:variant>
      <vt:variant>
        <vt:lpwstr/>
      </vt:variant>
      <vt:variant>
        <vt:lpwstr>_Toc416082666</vt:lpwstr>
      </vt:variant>
      <vt:variant>
        <vt:i4>1179708</vt:i4>
      </vt:variant>
      <vt:variant>
        <vt:i4>107</vt:i4>
      </vt:variant>
      <vt:variant>
        <vt:i4>0</vt:i4>
      </vt:variant>
      <vt:variant>
        <vt:i4>5</vt:i4>
      </vt:variant>
      <vt:variant>
        <vt:lpwstr/>
      </vt:variant>
      <vt:variant>
        <vt:lpwstr>_Toc416082665</vt:lpwstr>
      </vt:variant>
      <vt:variant>
        <vt:i4>1179708</vt:i4>
      </vt:variant>
      <vt:variant>
        <vt:i4>101</vt:i4>
      </vt:variant>
      <vt:variant>
        <vt:i4>0</vt:i4>
      </vt:variant>
      <vt:variant>
        <vt:i4>5</vt:i4>
      </vt:variant>
      <vt:variant>
        <vt:lpwstr/>
      </vt:variant>
      <vt:variant>
        <vt:lpwstr>_Toc416082664</vt:lpwstr>
      </vt:variant>
      <vt:variant>
        <vt:i4>1179708</vt:i4>
      </vt:variant>
      <vt:variant>
        <vt:i4>95</vt:i4>
      </vt:variant>
      <vt:variant>
        <vt:i4>0</vt:i4>
      </vt:variant>
      <vt:variant>
        <vt:i4>5</vt:i4>
      </vt:variant>
      <vt:variant>
        <vt:lpwstr/>
      </vt:variant>
      <vt:variant>
        <vt:lpwstr>_Toc416082663</vt:lpwstr>
      </vt:variant>
      <vt:variant>
        <vt:i4>1179708</vt:i4>
      </vt:variant>
      <vt:variant>
        <vt:i4>89</vt:i4>
      </vt:variant>
      <vt:variant>
        <vt:i4>0</vt:i4>
      </vt:variant>
      <vt:variant>
        <vt:i4>5</vt:i4>
      </vt:variant>
      <vt:variant>
        <vt:lpwstr/>
      </vt:variant>
      <vt:variant>
        <vt:lpwstr>_Toc416082662</vt:lpwstr>
      </vt:variant>
      <vt:variant>
        <vt:i4>1179708</vt:i4>
      </vt:variant>
      <vt:variant>
        <vt:i4>83</vt:i4>
      </vt:variant>
      <vt:variant>
        <vt:i4>0</vt:i4>
      </vt:variant>
      <vt:variant>
        <vt:i4>5</vt:i4>
      </vt:variant>
      <vt:variant>
        <vt:lpwstr/>
      </vt:variant>
      <vt:variant>
        <vt:lpwstr>_Toc416082661</vt:lpwstr>
      </vt:variant>
      <vt:variant>
        <vt:i4>393283</vt:i4>
      </vt:variant>
      <vt:variant>
        <vt:i4>78</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Leeyoung</cp:lastModifiedBy>
  <cp:revision>6</cp:revision>
  <cp:lastPrinted>2019-07-08T15:51:00Z</cp:lastPrinted>
  <dcterms:created xsi:type="dcterms:W3CDTF">2019-07-08T15:02:00Z</dcterms:created>
  <dcterms:modified xsi:type="dcterms:W3CDTF">2019-07-08T15:57:00Z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(3)0qqpCnXsWPyupnkUj8KMXJhfJSQ62Z5eTRL3Was4tme7YV/AtOG3B7ENp926+4miB79JgYb4
1UcrlEdDjYEZ5kJkOannCXAv7AQbHPgxGVoFOL3lwLEFA+svWUn4CXE/FfpE8AvXS31qoTmm
Rmp0X/bbjH4NvUx/+2qru86B7NCAY9Tb7pziM4NreBtctebEbxToR4HSeGMhM336pVi+2Sim
8RVeE1/OpI152GT7Xm</vt:lpwstr>
  </property>
  <property fmtid="{D5CDD505-2E9C-101B-9397-08002B2CF9AE}" pid="12" name="_new_ms_pID_725431">
    <vt:lpwstr>CmkoOE8lFhiPg2AA+kOSqJwHXUnBzvgiXRQtI7rYD3RXYBqQFRsY/W
3oJUNeu05JpZlQK7Uu6u4OP0nGXu0i8JoP2VOZU7iq1qKexno5DA71MjR9X8gzLz8Clutn+s
tb08VLY0yFAr3B5MHraP1GfR0eHdSvIP3oxBitw3y/h0sXElzqg9pG/su+sPjaWaIPhbmY1q
Wt+VwifvD7raftGODtQJhGg4flHbCOPdWqCk</vt:lpwstr>
  </property>
  <property fmtid="{D5CDD505-2E9C-101B-9397-08002B2CF9AE}" pid="13" name="_new_ms_pID_725432">
    <vt:lpwstr>BtmFLWhq2s0oGbbhlmRTRBZ2MWUg7l2DoaES
I9biPZ8F</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new_ms_pID_72543_00">
    <vt:lpwstr>_new_ms_pID_72543</vt:lpwstr>
  </property>
  <property fmtid="{D5CDD505-2E9C-101B-9397-08002B2CF9AE}" pid="17" name="_new_ms_pID_725431_00">
    <vt:lpwstr>_new_ms_pID_725431</vt:lpwstr>
  </property>
  <property fmtid="{D5CDD505-2E9C-101B-9397-08002B2CF9AE}" pid="18" name="_new_ms_pID_725432_00">
    <vt:lpwstr>_new_ms_pID_725432</vt:lpwstr>
  </property>
  <property fmtid="{D5CDD505-2E9C-101B-9397-08002B2CF9AE}" pid="19" name="_2015_ms_pID_725343">
    <vt:lpwstr>(3)ZJQkNm1TjKJfwFH3HEKa4WM9is2+vFo7YGOJwC5o2zVD6SW4URkJvnsnWgtSTwELwCpBS9h4
vpV9T8+lfhlCYLdkBgQZvyCxhTwO8vA1v1es2nK6dTXoxfqFawJF8PI//h3WPr7Np3RWQDpc
aethB08bacHdeKOR/LGZGQJq06ix1Diqk3hOp3CYVsH4wOYj2926tUeeyZTdGPiVlyRetdRV
ni8lWbswvjqY/xDYhB</vt:lpwstr>
  </property>
  <property fmtid="{D5CDD505-2E9C-101B-9397-08002B2CF9AE}" pid="20" name="_2015_ms_pID_7253431">
    <vt:lpwstr>bzjU4syQtiJCFOOskyP+x9Gs8athO0h7XeV4RwVF4W2qHUPSJ7+Z7q
ueMX+Giw//fBo3JDZ6VBbly57TUQgel6doTyKIwbujG/JZdp7bpeoO9OHsAICsAQ/EedwPyo
7vNHnglG6Agp5eX+lSxUpLzWHxArt5VJCxVKd1Wld4UxvoJFZCZBRbugSSNAmPoF3G/8fejQ
cM38DT4kgnBV7fnC2FmMjciseXPxIvLBAtya</vt:lpwstr>
  </property>
  <property fmtid="{D5CDD505-2E9C-101B-9397-08002B2CF9AE}" pid="21" name="_2015_ms_pID_7253432">
    <vt:lpwstr>pzlKNDHH53XHzuzCepuANYo=</vt:lpwstr>
  </property>
  <property fmtid="{D5CDD505-2E9C-101B-9397-08002B2CF9AE}" pid="22" name="_readonly">
    <vt:lpwstr/>
  </property>
  <property fmtid="{D5CDD505-2E9C-101B-9397-08002B2CF9AE}" pid="23" name="_change">
    <vt:lpwstr/>
  </property>
  <property fmtid="{D5CDD505-2E9C-101B-9397-08002B2CF9AE}" pid="24" name="_full-control">
    <vt:lpwstr/>
  </property>
  <property fmtid="{D5CDD505-2E9C-101B-9397-08002B2CF9AE}" pid="25" name="sflag">
    <vt:lpwstr>1562594798</vt:lpwstr>
  </property>
</Properties>
</file>