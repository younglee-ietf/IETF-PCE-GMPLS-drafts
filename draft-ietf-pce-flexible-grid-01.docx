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437A7" w14:textId="15B20B5D" w:rsidR="00F203A5" w:rsidRPr="00891BA3" w:rsidRDefault="006B6A97" w:rsidP="00ED3200">
      <w:pPr>
        <w:pStyle w:val="RFCTitle"/>
      </w:pPr>
      <w:r>
        <w:rPr>
          <w:noProof/>
        </w:rPr>
        <mc:AlternateContent>
          <mc:Choice Requires="wps">
            <w:drawing>
              <wp:anchor distT="0" distB="0" distL="114300" distR="114300" simplePos="0" relativeHeight="251657728" behindDoc="0" locked="1" layoutInCell="1" allowOverlap="1" wp14:anchorId="35E6CBAB" wp14:editId="5DF84BA0">
                <wp:simplePos x="0" y="0"/>
                <wp:positionH relativeFrom="column">
                  <wp:posOffset>0</wp:posOffset>
                </wp:positionH>
                <wp:positionV relativeFrom="paragraph">
                  <wp:posOffset>0</wp:posOffset>
                </wp:positionV>
                <wp:extent cx="635" cy="635"/>
                <wp:effectExtent l="9525" t="9525" r="8890" b="8890"/>
                <wp:wrapNone/>
                <wp:docPr id="1" name="DtsShapeName" descr="Description: 33@D394E6C6C5594@DE798GB1GE4577C097I?]87L;cM62793!!!!!!BIHO@]M62793!!!11111111110BCGBD3519110BCGBD3519!!!!!!!!!!!!!!!!!!!!!!!!!!!!!!!!!!!!!!!!!!!!!!!!!!!!88F8V88F8gM62793!!!!!!BIHO@]M62793!!!1@6B1B5B110B322C71D4es`gu,hdug,qbd,vrno,sntuhof,v`wdmdofui,11/enb!!!!!!!!!!!!!!!!!!!!!!!!!!!!!!!!!!!!!!!!!!!!!!!!!!!!!!!!!!!!!!!!!!!!!!!!!!!!!!!!!!!!!!!!!!!!!!!!!!!!!!!!!!!!!!!!!!!!!!!!!!!!!!!!!!!!!!!!!!!!!!!!!!!!!!!!!!!!!!!!!!!!!!!!!!!!!!!!!!!!!!!!!!!!!!!!!!!!!!!!!!!!!!!!!!!!!!!!!!!!!!!!!!!!!!!!!!!!!!!!!!!!!!!!!!!!!!!!!!!!!!!!!!!!!!!!!!!!!!!!!!!!!!!!!!!!!!!!!!!!!!!!!!!!!!!!!!!!!!!!!!!!!!!!!!!!!!!!!!!!!!!!!!!!!!!!!!!!!!!!!!!!!!!!!!!!!!!!!!!!!!!!!!!!!!!!!!!!!!!!!!!!!!!!!!!!!!!!!!!!!!!!!!!!!!!!!!!!!!!!!!!!!!!!!!!!!!!!!!!!!!!!!!!!!!!!!!!!!!!!!!!!!!!!!!!!!!!!!!!!!!!!!!!!!!!!!!!!!!!!!!!!!!!!!!!!!!!!!!!!!!!!!!!!!!!!!!!!!!!!!!!!!!!!!!!!!!!!!!!!!!!!!!!!!!!!!!!!!!!!!!!!!!!!!!!!!!!!!!!!!!!!!!!!!!!!!!!!!!!!!!!!!!!!!!!!!!!!!!!!!!!!!!!!!!!!!!!!!!!!!!!!!!!!!!!!!!!!!!!!!!!!!!!!!!!!!!!!!!!!!!!!!!!!!!!!!!!!!!!!!!!!!!!!!!!!!!!!!!!!!!!!!!!!!!!!!!!!!!!!!!!!!!!!!!!!!!!!!!!!!!!!!!!!!!!!!!!!!!!!!!!!!!!!!!!!!!!!!!!!!!!!!!!!!!!!!!!!!!!!!!!!!!!!!!!!!!!!!!!!!!!!!!!!!!!!!!!!!!!!!!!!!!!!!!!!!!!!!!!!!!!!!!!!!!!!!!!!!!!!!!!!!!!!!!!!!!!!!!!!!!!!!!!!!!!!!!!!!!!!!!!!!!!!!!!!!!!!!!!!!!!!!!!!!!!!!!!!!!!!!!!!!!!!!!!!!!!!!!!!!!!!!!!!!!!!!!!!!!!!!!!!!!!!!!!!!!!!!!!!!!!!!!!!!!!!!!!!!!!!!!!!!!!!!!!!!!!!!!!!!!!!!!!!!!!!!!!!!!!!!!!!!!!!!!!!!!!!!!!!!!!!!!!!!!!!!!!!!!!!!!!!!!!!!!!!!!!!!!!!!!!!!!!!!!!!!!!!!!!!!!!!!!!!!!!!!!!!!!!!!!!!!!!!!!!!!!!!!!!!!!!!!!!!!!!!!!!!!!!!!!!!!!!!!!!!!!!!!!!!!!!!!!!!!!!!!!!!!!!!!!!!!!!!!!!!!!!!!!!!!!!!!!!!!!!!!!!!!!!!!!!!!!!!!!!!!!!!!!!!!!!!!!!!!!!!!!!!!!!!!!!!!!!!!!!!!!!!!!!!!!!!!!!!!!!!!!!!!!!!!!!!!!!!!!!!!!!!!!!!!!!!!!!!!!!!!!!!!!!!!!!!!!!!!!!!!!!!!!!!!!!!!!!!!!!!!!!!!!!!!!!!!!!!!!!!!!!!!!!!!!!!!!!!!!!!!!!!!!!!!!!!!!!!!!!!!!!!!!!!!!!!!!!!!!!!!!!!!!!!!!!!!!!!!!!!!!!!!!!!!!!!!!!!!!!!!!!!!!!!!!!!!!!!!!!!!!!!!!!!!!!!!!!!!!!!!!!!!!!!!!!!!!!!!!!!!!!!!!!!!!!!!!!!!!!!!!!!!!!!!!!!!!!!!!!!!!!!!!!!!!!!!!!!!!!!!!!!!!!!!!!!!!!!!!!!!!!!!!!!!!!!!!!!!!!!!!!!!!!!!!!!!!!!!!!!!!!!!!!!!!!!!!!!!!!!!!!!!!!!!!!!!!!!!!!!!!!!!!!!!!!!!!!!!!!!!!!!!!!!!!!!!!!!!!!!!!!!!!!!!!!!!!!!!!!!!!!!!!!!!!!!!!!!!!!!!!!!!!!!!!!!!!!!!!!!!!!!!!!!!!!!!!!!!!!!!!!!!!!!!!!!!!!!!!!!!!!!!!!!!!!!!!!!!!!!!!!!!!!!!!!!!!!!!!!!!!!!!!!!!!!!!!!!!!!!!!!!!!!!!!!!!!!!!!!!!!!!!!!!!!!!!!!!!!!!!!!!!!!!!!!!!!!!!!!!!!!!!!!!!!!!!!!!!!!!!!!!!!!!!!!!!!!!!!!!!!!!!!!!!!!!!!!!!!!!!!!!!!!!!!!!!!!!!!!!!!!!!1!l"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 cy="635"/>
                        </a:xfrm>
                        <a:custGeom>
                          <a:avLst/>
                          <a:gdLst>
                            <a:gd name="T0" fmla="*/ 319 w 21600"/>
                            <a:gd name="T1" fmla="*/ 64 h 21600"/>
                            <a:gd name="T2" fmla="*/ 86 w 21600"/>
                            <a:gd name="T3" fmla="*/ 318 h 21600"/>
                            <a:gd name="T4" fmla="*/ 319 w 21600"/>
                            <a:gd name="T5" fmla="*/ 635 h 21600"/>
                            <a:gd name="T6" fmla="*/ 549 w 21600"/>
                            <a:gd name="T7" fmla="*/ 318 h 21600"/>
                            <a:gd name="T8" fmla="*/ 17694720 60000 65536"/>
                            <a:gd name="T9" fmla="*/ 11796480 60000 65536"/>
                            <a:gd name="T10" fmla="*/ 5898240 60000 65536"/>
                            <a:gd name="T11" fmla="*/ 0 60000 65536"/>
                            <a:gd name="T12" fmla="*/ 5034 w 21600"/>
                            <a:gd name="T13" fmla="*/ 2279 h 21600"/>
                            <a:gd name="T14" fmla="*/ 16566 w 21600"/>
                            <a:gd name="T15" fmla="*/ 13674 h 21600"/>
                          </a:gdLst>
                          <a:ahLst/>
                          <a:cxnLst>
                            <a:cxn ang="T8">
                              <a:pos x="T0" y="T1"/>
                            </a:cxn>
                            <a:cxn ang="T9">
                              <a:pos x="T2" y="T3"/>
                            </a:cxn>
                            <a:cxn ang="T10">
                              <a:pos x="T4" y="T5"/>
                            </a:cxn>
                            <a:cxn ang="T11">
                              <a:pos x="T6" y="T7"/>
                            </a:cxn>
                          </a:cxnLst>
                          <a:rect l="T12" t="T13" r="T14" b="T15"/>
                          <a:pathLst>
                            <a:path w="21600" h="21600">
                              <a:moveTo>
                                <a:pt x="10860" y="2187"/>
                              </a:moveTo>
                              <a:cubicBezTo>
                                <a:pt x="10451" y="1746"/>
                                <a:pt x="9529" y="1018"/>
                                <a:pt x="9015" y="730"/>
                              </a:cubicBezTo>
                              <a:cubicBezTo>
                                <a:pt x="7865" y="152"/>
                                <a:pt x="6685" y="0"/>
                                <a:pt x="5415" y="0"/>
                              </a:cubicBezTo>
                              <a:cubicBezTo>
                                <a:pt x="4175" y="152"/>
                                <a:pt x="2995" y="575"/>
                                <a:pt x="1967" y="1305"/>
                              </a:cubicBezTo>
                              <a:cubicBezTo>
                                <a:pt x="1150" y="2187"/>
                                <a:pt x="575" y="3222"/>
                                <a:pt x="242" y="4220"/>
                              </a:cubicBezTo>
                              <a:cubicBezTo>
                                <a:pt x="0" y="5410"/>
                                <a:pt x="242" y="6560"/>
                                <a:pt x="575" y="7597"/>
                              </a:cubicBezTo>
                              <a:lnTo>
                                <a:pt x="10860" y="21600"/>
                              </a:lnTo>
                              <a:lnTo>
                                <a:pt x="20995" y="7597"/>
                              </a:lnTo>
                              <a:cubicBezTo>
                                <a:pt x="21480" y="6560"/>
                                <a:pt x="21600" y="5410"/>
                                <a:pt x="21480" y="4220"/>
                              </a:cubicBezTo>
                              <a:cubicBezTo>
                                <a:pt x="21115" y="3222"/>
                                <a:pt x="20420" y="2187"/>
                                <a:pt x="19632" y="1305"/>
                              </a:cubicBezTo>
                              <a:cubicBezTo>
                                <a:pt x="18575" y="575"/>
                                <a:pt x="17425" y="152"/>
                                <a:pt x="16275" y="0"/>
                              </a:cubicBezTo>
                              <a:cubicBezTo>
                                <a:pt x="15005" y="0"/>
                                <a:pt x="13735" y="152"/>
                                <a:pt x="12705" y="730"/>
                              </a:cubicBezTo>
                              <a:cubicBezTo>
                                <a:pt x="12176" y="1018"/>
                                <a:pt x="11254" y="1746"/>
                                <a:pt x="10860" y="2187"/>
                              </a:cubicBez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3093E1" id="DtsShapeName" o:spid="_x0000_s1026" alt="Description: 33@D394E6C6C5594@DE798GB1GE4577C097I?]87L;cM62793!!!!!!BIHO@]M62793!!!11111111110BCGBD3519110BCGBD3519!!!!!!!!!!!!!!!!!!!!!!!!!!!!!!!!!!!!!!!!!!!!!!!!!!!!88F8V88F8gM62793!!!!!!BIHO@]M62793!!!1@6B1B5B110B322C71D4es`gu,hdug,qbd,vrno,sntuhof,v`wdmdofui,11/enb!!!!!!!!!!!!!!!!!!!!!!!!!!!!!!!!!!!!!!!!!!!!!!!!!!!!!!!!!!!!!!!!!!!!!!!!!!!!!!!!!!!!!!!!!!!!!!!!!!!!!!!!!!!!!!!!!!!!!!!!!!!!!!!!!!!!!!!!!!!!!!!!!!!!!!!!!!!!!!!!!!!!!!!!!!!!!!!!!!!!!!!!!!!!!!!!!!!!!!!!!!!!!!!!!!!!!!!!!!!!!!!!!!!!!!!!!!!!!!!!!!!!!!!!!!!!!!!!!!!!!!!!!!!!!!!!!!!!!!!!!!!!!!!!!!!!!!!!!!!!!!!!!!!!!!!!!!!!!!!!!!!!!!!!!!!!!!!!!!!!!!!!!!!!!!!!!!!!!!!!!!!!!!!!!!!!!!!!!!!!!!!!!!!!!!!!!!!!!!!!!!!!!!!!!!!!!!!!!!!!!!!!!!!!!!!!!!!!!!!!!!!!!!!!!!!!!!!!!!!!!!!!!!!!!!!!!!!!!!!!!!!!!!!!!!!!!!!!!!!!!!!!!!!!!!!!!!!!!!!!!!!!!!!!!!!!!!!!!!!!!!!!!!!!!!!!!!!!!!!!!!!!!!!!!!!!!!!!!!!!!!!!!!!!!!!!!!!!!!!!!!!!!!!!!!!!!!!!!!!!!!!!!!!!!!!!!!!!!!!!!!!!!!!!!!!!!!!!!!!!!!!!!!!!!!!!!!!!!!!!!!!!!!!!!!!!!!!!!!!!!!!!!!!!!!!!!!!!!!!!!!!!!!!!!!!!!!!!!!!!!!!!!!!!!!!!!!!!!!!!!!!!!!!!!!!!!!!!!!!!!!!!!!!!!!!!!!!!!!!!!!!!!!!!!!!!!!!!!!!!!!!!!!!!!!!!!!!!!!!!!!!!!!!!!!!!!!!!!!!!!!!!!!!!!!!!!!!!!!!!!!!!!!!!!!!!!!!!!!!!!!!!!!!!!!!!!!!!!!!!!!!!!!!!!!!!!!!!!!!!!!!!!!!!!!!!!!!!!!!!!!!!!!!!!!!!!!!!!!!!!!!!!!!!!!!!!!!!!!!!!!!!!!!!!!!!!!!!!!!!!!!!!!!!!!!!!!!!!!!!!!!!!!!!!!!!!!!!!!!!!!!!!!!!!!!!!!!!!!!!!!!!!!!!!!!!!!!!!!!!!!!!!!!!!!!!!!!!!!!!!!!!!!!!!!!!!!!!!!!!!!!!!!!!!!!!!!!!!!!!!!!!!!!!!!!!!!!!!!!!!!!!!!!!!!!!!!!!!!!!!!!!!!!!!!!!!!!!!!!!!!!!!!!!!!!!!!!!!!!!!!!!!!!!!!!!!!!!!!!!!!!!!!!!!!!!!!!!!!!!!!!!!!!!!!!!!!!!!!!!!!!!!!!!!!!!!!!!!!!!!!!!!!!!!!!!!!!!!!!!!!!!!!!!!!!!!!!!!!!!!!!!!!!!!!!!!!!!!!!!!!!!!!!!!!!!!!!!!!!!!!!!!!!!!!!!!!!!!!!!!!!!!!!!!!!!!!!!!!!!!!!!!!!!!!!!!!!!!!!!!!!!!!!!!!!!!!!!!!!!!!!!!!!!!!!!!!!!!!!!!!!!!!!!!!!!!!!!!!!!!!!!!!!!!!!!!!!!!!!!!!!!!!!!!!!!!!!!!!!!!!!!!!!!!!!!!!!!!!!!!!!!!!!!!!!!!!!!!!!!!!!!!!!!!!!!!!!!!!!!!!!!!!!!!!!!!!!!!!!!!!!!!!!!!!!!!!!!!!!!!!!!!!!!!!!!!!!!!!!!!!!!!!!!!!!!!!!!!!!!!!!!!!!!!!!!!!!!!!!!!!!!!!!!!!!!!!!!!!!!!!!!!!!!!!!!!!!!!!!!!!!!!!!!!!!!!!!!!!!!!!!!!!!!!!!!!!!!!!!!!!!!!!!!!!!!!!!!!!!!!!!!!!!!!!!!!!!!!!!!!!!!!!!!!!!!!!!!!!!!!!!!!!!!!!!!!!!!!!!!!!!!!!!!!!!!!!!!!!!!!!!!!!!!!!!!!!!!!!!!!!!!!!!!!!!!!!!!!!!!!!!!!!!!!!!!!!!!!!!!!!!!!!!!!!!!!!!!!!!!!!!!!!!!!!!!!!!!!!!!!!!!!!!!!!!!!!!!!!!!!!!!!!!!!!!!!!!!!!!!!!!!!!!!!!!!!!!!!!!!!!!!!!!!!!!!!!!!!!!!!!!!!!!!!!!!!!!!!!!!!!!!!!!!!!!!!!!!!!!!!!!!!!!!!!!!!!!!!!!!!!!!!!!!!!!!!!!!!!!!!!!!!!!!!!!!!!!!!!!!!!!!!!!!!!!!!!!!!1!l" style="position:absolute;margin-left:0;margin-top:0;width:.05pt;height:.05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kHzTYT0FAABfFgAADgAAAAAAAAAAAAAAAAAuAgAAZHJzL2Uyb0RvYy54bWxQSwECLQAUAAYA&#10;CAAAACEACNszb9YAAAD/AAAADwAAAAAAAAAAAAAAAACXBwAAZHJzL2Rvd25yZXYueG1sUEsFBgAA&#10;AAAEAAQA8wAAAJoIAAAAAA==&#1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o:connecttype="custom" o:connectlocs="9,2;3,9;9,19;16,9" o:connectangles="270,180,90,0" textboxrect="5034,2279,16566,13674"/>
                <w10:anchorlock/>
              </v:shape>
            </w:pict>
          </mc:Fallback>
        </mc:AlternateContent>
      </w:r>
      <w:r w:rsidR="00F203A5" w:rsidRPr="00891BA3">
        <w:br/>
        <w:t>PCEP</w:t>
      </w:r>
      <w:r w:rsidR="001129A3">
        <w:t xml:space="preserve"> </w:t>
      </w:r>
      <w:r w:rsidR="00F203A5" w:rsidRPr="00891BA3">
        <w:t xml:space="preserve">Extension for </w:t>
      </w:r>
      <w:r w:rsidR="006E14F9">
        <w:t>Flexible G</w:t>
      </w:r>
      <w:r>
        <w:t>rid</w:t>
      </w:r>
      <w:r w:rsidR="00F203A5" w:rsidRPr="00891BA3">
        <w:t xml:space="preserve"> </w:t>
      </w:r>
      <w:r w:rsidR="006E14F9">
        <w:t>Networks</w:t>
      </w:r>
    </w:p>
    <w:p w14:paraId="3867AAA8" w14:textId="6D043251" w:rsidR="00F203A5" w:rsidRPr="00891BA3" w:rsidRDefault="00F203A5" w:rsidP="00ED3200">
      <w:pPr>
        <w:pStyle w:val="RFCTitle"/>
      </w:pPr>
      <w:r w:rsidRPr="00891BA3">
        <w:t>draft-</w:t>
      </w:r>
      <w:r w:rsidR="00E257E5">
        <w:t>ietf</w:t>
      </w:r>
      <w:r w:rsidRPr="00891BA3">
        <w:t>-pce-</w:t>
      </w:r>
      <w:r w:rsidR="006B6A97">
        <w:rPr>
          <w:rFonts w:hAnsi="SimSun" w:cs="SimSun"/>
        </w:rPr>
        <w:t>flexi</w:t>
      </w:r>
      <w:r w:rsidR="006E14F9">
        <w:rPr>
          <w:rFonts w:hAnsi="SimSun" w:cs="SimSun"/>
        </w:rPr>
        <w:t>ble-</w:t>
      </w:r>
      <w:r w:rsidR="006B6A97">
        <w:rPr>
          <w:rFonts w:hAnsi="SimSun" w:cs="SimSun"/>
        </w:rPr>
        <w:t>grid</w:t>
      </w:r>
      <w:r w:rsidRPr="00891BA3">
        <w:rPr>
          <w:rFonts w:hAnsi="SimSun" w:cs="SimSun"/>
        </w:rPr>
        <w:t>-</w:t>
      </w:r>
      <w:r w:rsidR="00BB6030">
        <w:t>0</w:t>
      </w:r>
      <w:ins w:id="0" w:author="Leeyoung" w:date="2019-02-26T16:25:00Z">
        <w:r w:rsidR="00DE59F4">
          <w:t>1</w:t>
        </w:r>
      </w:ins>
      <w:del w:id="1" w:author="Leeyoung" w:date="2019-02-26T16:25:00Z">
        <w:r w:rsidR="008109F4" w:rsidDel="00DE59F4">
          <w:delText>4</w:delText>
        </w:r>
      </w:del>
    </w:p>
    <w:p w14:paraId="7C0AB037" w14:textId="77777777" w:rsidR="007C68D7" w:rsidRPr="00891BA3" w:rsidRDefault="007C68D7" w:rsidP="007C68D7">
      <w:pPr>
        <w:ind w:left="0"/>
      </w:pPr>
      <w:r w:rsidRPr="00891BA3">
        <w:t>Abstract</w:t>
      </w:r>
    </w:p>
    <w:p w14:paraId="41172F3B" w14:textId="137B3690" w:rsidR="001258AA" w:rsidRDefault="007C68D7" w:rsidP="001258AA">
      <w:r w:rsidRPr="00891BA3">
        <w:t xml:space="preserve">This </w:t>
      </w:r>
      <w:r w:rsidR="00ED2931">
        <w:t>document</w:t>
      </w:r>
      <w:r w:rsidR="00ED2931" w:rsidRPr="00891BA3">
        <w:t xml:space="preserve"> </w:t>
      </w:r>
      <w:r w:rsidRPr="00891BA3">
        <w:t xml:space="preserve">provides the Path Computation Element </w:t>
      </w:r>
      <w:r w:rsidR="000C5330" w:rsidRPr="00891BA3">
        <w:t>Communication</w:t>
      </w:r>
      <w:r w:rsidRPr="00891BA3">
        <w:t xml:space="preserve"> Protocol (PCEP) extensions for the support of Routing and </w:t>
      </w:r>
      <w:r w:rsidR="008B7F0B">
        <w:t>Spectrum Assignment (RS</w:t>
      </w:r>
      <w:r w:rsidRPr="00891BA3">
        <w:t xml:space="preserve">A) in </w:t>
      </w:r>
      <w:r w:rsidR="006B6A97">
        <w:t>Flexi</w:t>
      </w:r>
      <w:r w:rsidR="006E14F9">
        <w:t>ble G</w:t>
      </w:r>
      <w:r w:rsidR="006B6A97">
        <w:t>rid networks</w:t>
      </w:r>
      <w:r w:rsidRPr="00891BA3">
        <w:t xml:space="preserve">. </w:t>
      </w:r>
    </w:p>
    <w:p w14:paraId="317BD103" w14:textId="77777777" w:rsidR="00B274DF" w:rsidRDefault="00B274DF" w:rsidP="00B274DF">
      <w:pPr>
        <w:pStyle w:val="RFCH1-noTOCnonum"/>
      </w:pPr>
      <w:r>
        <w:t>Status of this Memo</w:t>
      </w:r>
    </w:p>
    <w:p w14:paraId="760E2D1D" w14:textId="77777777" w:rsidR="00B274DF" w:rsidRPr="00AC57E7" w:rsidRDefault="00B274DF" w:rsidP="00B274DF">
      <w:r>
        <w:t>This Internet-Draft is submitted to IETF in full conformance with the provisions of BCP 78 and BCP 79</w:t>
      </w:r>
      <w:r w:rsidRPr="00AC57E7">
        <w:t>.</w:t>
      </w:r>
      <w:r w:rsidRPr="007317D6">
        <w:t xml:space="preserve">       </w:t>
      </w:r>
    </w:p>
    <w:p w14:paraId="18E5A740" w14:textId="77777777" w:rsidR="00B274DF" w:rsidRPr="00AC57E7" w:rsidRDefault="00B274DF" w:rsidP="00B274DF">
      <w:r w:rsidRPr="00AC57E7">
        <w:t>Internet-Drafts are working documents of the Internet Engineering Task Force (IETF), its areas, and its working groups.  Note that other groups may also distribute working documents as Internet-Drafts.</w:t>
      </w:r>
    </w:p>
    <w:p w14:paraId="3D4E0383" w14:textId="77777777" w:rsidR="00B274DF" w:rsidRPr="00AC57E7" w:rsidRDefault="00B274DF" w:rsidP="00B274DF">
      <w:r w:rsidRPr="00AC57E7">
        <w:t>Internet-Drafts are draft documents valid for a maximum of six months and may be updated, replaced, or obsoleted by other documents at any time.  It is inappropriate to use Internet-Drafts as reference material or to cite them other than as "work in progress."</w:t>
      </w:r>
    </w:p>
    <w:p w14:paraId="74E99A71" w14:textId="77777777" w:rsidR="00B274DF" w:rsidRPr="00AC57E7" w:rsidRDefault="00B274DF" w:rsidP="00B274DF">
      <w:r w:rsidRPr="00AC57E7">
        <w:t>The list of current Internet-Drafts can be accessed at http://www.ietf.org/ietf/1id-abstracts.txt</w:t>
      </w:r>
    </w:p>
    <w:p w14:paraId="40D6E9CC" w14:textId="77777777" w:rsidR="00B274DF" w:rsidRDefault="00B274DF" w:rsidP="00B274DF">
      <w:r w:rsidRPr="00AC57E7">
        <w:t xml:space="preserve">The list of Internet-Draft Shadow Directories can be accessed at </w:t>
      </w:r>
      <w:r w:rsidRPr="00AB4231">
        <w:t>http://www.ietf.org/shadow.html</w:t>
      </w:r>
      <w:r>
        <w:t>.</w:t>
      </w:r>
    </w:p>
    <w:p w14:paraId="0FD3FD9F" w14:textId="3301ED21" w:rsidR="00B274DF" w:rsidRDefault="00B274DF" w:rsidP="00B274DF">
      <w:r>
        <w:lastRenderedPageBreak/>
        <w:t xml:space="preserve">This Internet-Draft will expire on </w:t>
      </w:r>
      <w:r w:rsidR="008109F4">
        <w:t>June 19, 2019.</w:t>
      </w:r>
    </w:p>
    <w:p w14:paraId="52B56D50" w14:textId="77777777" w:rsidR="00B274DF" w:rsidRDefault="00B274DF" w:rsidP="00B274DF">
      <w:pPr>
        <w:ind w:left="0"/>
      </w:pPr>
      <w:r>
        <w:t>Copyright Notice</w:t>
      </w:r>
    </w:p>
    <w:p w14:paraId="152F8AE1" w14:textId="57EC14BA" w:rsidR="00B274DF" w:rsidRDefault="00B274DF" w:rsidP="00B274DF">
      <w:r>
        <w:t xml:space="preserve">Copyright (c) </w:t>
      </w:r>
      <w:r w:rsidR="00B036BB">
        <w:fldChar w:fldCharType="begin"/>
      </w:r>
      <w:r w:rsidR="00DB353D">
        <w:instrText xml:space="preserve"> SAVEDATE  \@ "yyyy"  \* MERGEFORMAT </w:instrText>
      </w:r>
      <w:r w:rsidR="00B036BB">
        <w:fldChar w:fldCharType="separate"/>
      </w:r>
      <w:r w:rsidR="00655562">
        <w:rPr>
          <w:noProof/>
        </w:rPr>
        <w:t>2019</w:t>
      </w:r>
      <w:r w:rsidR="00B036BB">
        <w:rPr>
          <w:noProof/>
        </w:rPr>
        <w:fldChar w:fldCharType="end"/>
      </w:r>
      <w:r>
        <w:t xml:space="preserve"> IETF Trust and the persons identified as the document authors. All rights reserved.</w:t>
      </w:r>
    </w:p>
    <w:p w14:paraId="5BEF9408" w14:textId="77777777" w:rsidR="00B274DF" w:rsidRPr="007653A8" w:rsidRDefault="00B274DF" w:rsidP="00B274DF">
      <w:r w:rsidRPr="007653A8">
        <w:t>This document is subject to BCP 78 and the IETF Trust's Legal Provision</w:t>
      </w:r>
      <w:r>
        <w:t xml:space="preserve">s </w:t>
      </w:r>
      <w:r>
        <w:rPr>
          <w:rFonts w:eastAsia="Times New Roman"/>
        </w:rPr>
        <w:t xml:space="preserve">Relating to IETF Documents </w:t>
      </w:r>
      <w:r w:rsidRPr="007653A8">
        <w:rPr>
          <w:rFonts w:eastAsia="Times New Roman"/>
        </w:rPr>
        <w:t>(</w:t>
      </w:r>
      <w:hyperlink r:id="rId8" w:history="1">
        <w:r w:rsidRPr="00E143ED">
          <w:rPr>
            <w:rStyle w:val="Hyperlink"/>
            <w:rFonts w:eastAsia="Times New Roman"/>
          </w:rPr>
          <w:t>http://trustee.ietf.org/license-info</w:t>
        </w:r>
      </w:hyperlink>
      <w:r w:rsidRPr="007653A8">
        <w:rPr>
          <w:rFonts w:eastAsia="Times New Roman"/>
        </w:rPr>
        <w:t>)</w:t>
      </w:r>
      <w:r>
        <w:t xml:space="preserve"> </w:t>
      </w:r>
      <w:r w:rsidRPr="007653A8">
        <w:rPr>
          <w:rFonts w:eastAsia="Times New Roman"/>
        </w:rPr>
        <w:t>in effect on the date of publication of this document.  Please</w:t>
      </w:r>
      <w:r>
        <w:t xml:space="preserve"> </w:t>
      </w:r>
      <w:r w:rsidRPr="007653A8">
        <w:rPr>
          <w:rFonts w:eastAsia="Times New Roman"/>
        </w:rPr>
        <w:t>review these documents carefully, as they describe your rights and</w:t>
      </w:r>
      <w:r>
        <w:t xml:space="preserve"> </w:t>
      </w:r>
      <w:r w:rsidRPr="007653A8">
        <w:rPr>
          <w:rFonts w:eastAsia="Times New Roman"/>
        </w:rPr>
        <w:t>restrictions with respect to this document.  Code Components</w:t>
      </w:r>
      <w:r>
        <w:rPr>
          <w:rFonts w:eastAsia="Times New Roman"/>
        </w:rPr>
        <w:t xml:space="preserve"> </w:t>
      </w:r>
      <w:r w:rsidRPr="007653A8">
        <w:rPr>
          <w:rFonts w:eastAsia="Times New Roman"/>
        </w:rPr>
        <w:t>extracted from this document must include Simplified BSD License</w:t>
      </w:r>
      <w:r>
        <w:t xml:space="preserve"> </w:t>
      </w:r>
      <w:r w:rsidRPr="007653A8">
        <w:rPr>
          <w:rFonts w:eastAsia="Times New Roman"/>
        </w:rPr>
        <w:t>text as described in Section 4.e of the Trust Legal Provisions and</w:t>
      </w:r>
      <w:r>
        <w:t xml:space="preserve"> </w:t>
      </w:r>
      <w:r w:rsidRPr="007653A8">
        <w:rPr>
          <w:rFonts w:eastAsia="Times New Roman"/>
        </w:rPr>
        <w:t>are provided without warranty as described in the Simplified BSD License</w:t>
      </w:r>
      <w:r>
        <w:rPr>
          <w:rFonts w:eastAsia="Times New Roman"/>
        </w:rPr>
        <w:t>.</w:t>
      </w:r>
    </w:p>
    <w:p w14:paraId="110EDCE3" w14:textId="77777777" w:rsidR="00F203A5" w:rsidRPr="00891BA3" w:rsidRDefault="00F203A5" w:rsidP="00556D58">
      <w:pPr>
        <w:spacing w:after="0" w:line="240" w:lineRule="auto"/>
      </w:pPr>
    </w:p>
    <w:p w14:paraId="023CAC1D" w14:textId="77777777" w:rsidR="00F203A5" w:rsidRPr="00891BA3" w:rsidRDefault="00F203A5" w:rsidP="00CC4069">
      <w:pPr>
        <w:pStyle w:val="RFCH1-noTOCnonum"/>
      </w:pPr>
      <w:r w:rsidRPr="00891BA3">
        <w:t>Table of Contents</w:t>
      </w:r>
    </w:p>
    <w:p w14:paraId="6CA37820" w14:textId="77777777" w:rsidR="00F203A5" w:rsidRDefault="00F203A5" w:rsidP="00433728">
      <w:pPr>
        <w:pStyle w:val="TOC1"/>
      </w:pPr>
    </w:p>
    <w:p w14:paraId="191B6A2D" w14:textId="7F9D3139" w:rsidR="00F061AF" w:rsidRDefault="00B036BB">
      <w:pPr>
        <w:pStyle w:val="TOC1"/>
        <w:rPr>
          <w:ins w:id="2" w:author="Leeyoung" w:date="2019-03-11T18:26:00Z"/>
          <w:rFonts w:asciiTheme="minorHAnsi" w:eastAsiaTheme="minorEastAsia" w:hAnsiTheme="minorHAnsi" w:cstheme="minorBidi"/>
          <w:sz w:val="22"/>
          <w:szCs w:val="22"/>
        </w:rPr>
      </w:pPr>
      <w:r w:rsidRPr="00891BA3">
        <w:fldChar w:fldCharType="begin"/>
      </w:r>
      <w:r w:rsidR="00F203A5" w:rsidRPr="00891BA3">
        <w:instrText xml:space="preserve"> TOC \o \h \z \u </w:instrText>
      </w:r>
      <w:r w:rsidRPr="00891BA3">
        <w:fldChar w:fldCharType="separate"/>
      </w:r>
      <w:ins w:id="3" w:author="Leeyoung" w:date="2019-03-11T18:26:00Z">
        <w:r w:rsidR="00F061AF" w:rsidRPr="009A4BA3">
          <w:rPr>
            <w:rStyle w:val="Hyperlink"/>
          </w:rPr>
          <w:fldChar w:fldCharType="begin"/>
        </w:r>
        <w:r w:rsidR="00F061AF" w:rsidRPr="009A4BA3">
          <w:rPr>
            <w:rStyle w:val="Hyperlink"/>
          </w:rPr>
          <w:instrText xml:space="preserve"> </w:instrText>
        </w:r>
        <w:r w:rsidR="00F061AF">
          <w:instrText>HYPERLINK \l "_Toc3221219"</w:instrText>
        </w:r>
        <w:r w:rsidR="00F061AF" w:rsidRPr="009A4BA3">
          <w:rPr>
            <w:rStyle w:val="Hyperlink"/>
          </w:rPr>
          <w:instrText xml:space="preserve"> </w:instrText>
        </w:r>
        <w:r w:rsidR="00F061AF" w:rsidRPr="009A4BA3">
          <w:rPr>
            <w:rStyle w:val="Hyperlink"/>
          </w:rPr>
        </w:r>
        <w:r w:rsidR="00F061AF" w:rsidRPr="009A4BA3">
          <w:rPr>
            <w:rStyle w:val="Hyperlink"/>
          </w:rPr>
          <w:fldChar w:fldCharType="separate"/>
        </w:r>
        <w:r w:rsidR="00F061AF" w:rsidRPr="009A4BA3">
          <w:rPr>
            <w:rStyle w:val="Hyperlink"/>
          </w:rPr>
          <w:t>1. Terminology</w:t>
        </w:r>
        <w:r w:rsidR="00F061AF">
          <w:rPr>
            <w:webHidden/>
          </w:rPr>
          <w:tab/>
        </w:r>
        <w:r w:rsidR="00F061AF">
          <w:rPr>
            <w:webHidden/>
          </w:rPr>
          <w:fldChar w:fldCharType="begin"/>
        </w:r>
        <w:r w:rsidR="00F061AF">
          <w:rPr>
            <w:webHidden/>
          </w:rPr>
          <w:instrText xml:space="preserve"> PAGEREF _Toc3221219 \h </w:instrText>
        </w:r>
        <w:r w:rsidR="00F061AF">
          <w:rPr>
            <w:webHidden/>
          </w:rPr>
        </w:r>
      </w:ins>
      <w:r w:rsidR="00F061AF">
        <w:rPr>
          <w:webHidden/>
        </w:rPr>
        <w:fldChar w:fldCharType="separate"/>
      </w:r>
      <w:ins w:id="4" w:author="Leeyoung" w:date="2019-03-11T18:26:00Z">
        <w:r w:rsidR="00F061AF">
          <w:rPr>
            <w:webHidden/>
          </w:rPr>
          <w:t>3</w:t>
        </w:r>
        <w:r w:rsidR="00F061AF">
          <w:rPr>
            <w:webHidden/>
          </w:rPr>
          <w:fldChar w:fldCharType="end"/>
        </w:r>
        <w:r w:rsidR="00F061AF" w:rsidRPr="009A4BA3">
          <w:rPr>
            <w:rStyle w:val="Hyperlink"/>
          </w:rPr>
          <w:fldChar w:fldCharType="end"/>
        </w:r>
      </w:ins>
    </w:p>
    <w:p w14:paraId="4BC4F16D" w14:textId="66C2C2F3" w:rsidR="00F061AF" w:rsidRDefault="00F061AF">
      <w:pPr>
        <w:pStyle w:val="TOC1"/>
        <w:rPr>
          <w:ins w:id="5" w:author="Leeyoung" w:date="2019-03-11T18:26:00Z"/>
          <w:rFonts w:asciiTheme="minorHAnsi" w:eastAsiaTheme="minorEastAsia" w:hAnsiTheme="minorHAnsi" w:cstheme="minorBidi"/>
          <w:sz w:val="22"/>
          <w:szCs w:val="22"/>
        </w:rPr>
      </w:pPr>
      <w:ins w:id="6" w:author="Leeyoung" w:date="2019-03-11T18:26:00Z">
        <w:r w:rsidRPr="009A4BA3">
          <w:rPr>
            <w:rStyle w:val="Hyperlink"/>
          </w:rPr>
          <w:fldChar w:fldCharType="begin"/>
        </w:r>
        <w:r w:rsidRPr="009A4BA3">
          <w:rPr>
            <w:rStyle w:val="Hyperlink"/>
          </w:rPr>
          <w:instrText xml:space="preserve"> </w:instrText>
        </w:r>
        <w:r>
          <w:instrText>HYPERLINK \l "_Toc3221220"</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2. Requirements Language</w:t>
        </w:r>
        <w:r>
          <w:rPr>
            <w:webHidden/>
          </w:rPr>
          <w:tab/>
        </w:r>
        <w:r>
          <w:rPr>
            <w:webHidden/>
          </w:rPr>
          <w:fldChar w:fldCharType="begin"/>
        </w:r>
        <w:r>
          <w:rPr>
            <w:webHidden/>
          </w:rPr>
          <w:instrText xml:space="preserve"> PAGEREF _Toc3221220 \h </w:instrText>
        </w:r>
        <w:r>
          <w:rPr>
            <w:webHidden/>
          </w:rPr>
        </w:r>
      </w:ins>
      <w:r>
        <w:rPr>
          <w:webHidden/>
        </w:rPr>
        <w:fldChar w:fldCharType="separate"/>
      </w:r>
      <w:ins w:id="7" w:author="Leeyoung" w:date="2019-03-11T18:26:00Z">
        <w:r>
          <w:rPr>
            <w:webHidden/>
          </w:rPr>
          <w:t>3</w:t>
        </w:r>
        <w:r>
          <w:rPr>
            <w:webHidden/>
          </w:rPr>
          <w:fldChar w:fldCharType="end"/>
        </w:r>
        <w:r w:rsidRPr="009A4BA3">
          <w:rPr>
            <w:rStyle w:val="Hyperlink"/>
          </w:rPr>
          <w:fldChar w:fldCharType="end"/>
        </w:r>
      </w:ins>
    </w:p>
    <w:p w14:paraId="5D6EBB76" w14:textId="37E467D1" w:rsidR="00F061AF" w:rsidRDefault="00F061AF">
      <w:pPr>
        <w:pStyle w:val="TOC1"/>
        <w:rPr>
          <w:ins w:id="8" w:author="Leeyoung" w:date="2019-03-11T18:26:00Z"/>
          <w:rFonts w:asciiTheme="minorHAnsi" w:eastAsiaTheme="minorEastAsia" w:hAnsiTheme="minorHAnsi" w:cstheme="minorBidi"/>
          <w:sz w:val="22"/>
          <w:szCs w:val="22"/>
        </w:rPr>
      </w:pPr>
      <w:ins w:id="9" w:author="Leeyoung" w:date="2019-03-11T18:26:00Z">
        <w:r w:rsidRPr="009A4BA3">
          <w:rPr>
            <w:rStyle w:val="Hyperlink"/>
          </w:rPr>
          <w:fldChar w:fldCharType="begin"/>
        </w:r>
        <w:r w:rsidRPr="009A4BA3">
          <w:rPr>
            <w:rStyle w:val="Hyperlink"/>
          </w:rPr>
          <w:instrText xml:space="preserve"> </w:instrText>
        </w:r>
        <w:r>
          <w:instrText>HYPERLINK \l "_Toc3221221"</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3.</w:t>
        </w:r>
        <w:r w:rsidRPr="009A4BA3">
          <w:rPr>
            <w:rStyle w:val="Hyperlink"/>
            <w:iCs/>
          </w:rPr>
          <w:t xml:space="preserve"> Introduction</w:t>
        </w:r>
        <w:r>
          <w:rPr>
            <w:webHidden/>
          </w:rPr>
          <w:tab/>
        </w:r>
        <w:r>
          <w:rPr>
            <w:webHidden/>
          </w:rPr>
          <w:fldChar w:fldCharType="begin"/>
        </w:r>
        <w:r>
          <w:rPr>
            <w:webHidden/>
          </w:rPr>
          <w:instrText xml:space="preserve"> PAGEREF _Toc3221221 \h </w:instrText>
        </w:r>
        <w:r>
          <w:rPr>
            <w:webHidden/>
          </w:rPr>
        </w:r>
      </w:ins>
      <w:r>
        <w:rPr>
          <w:webHidden/>
        </w:rPr>
        <w:fldChar w:fldCharType="separate"/>
      </w:r>
      <w:ins w:id="10" w:author="Leeyoung" w:date="2019-03-11T18:26:00Z">
        <w:r>
          <w:rPr>
            <w:webHidden/>
          </w:rPr>
          <w:t>3</w:t>
        </w:r>
        <w:r>
          <w:rPr>
            <w:webHidden/>
          </w:rPr>
          <w:fldChar w:fldCharType="end"/>
        </w:r>
        <w:r w:rsidRPr="009A4BA3">
          <w:rPr>
            <w:rStyle w:val="Hyperlink"/>
          </w:rPr>
          <w:fldChar w:fldCharType="end"/>
        </w:r>
      </w:ins>
    </w:p>
    <w:p w14:paraId="7C1A880A" w14:textId="380190FD" w:rsidR="00F061AF" w:rsidRDefault="00F061AF">
      <w:pPr>
        <w:pStyle w:val="TOC1"/>
        <w:rPr>
          <w:ins w:id="11" w:author="Leeyoung" w:date="2019-03-11T18:26:00Z"/>
          <w:rFonts w:asciiTheme="minorHAnsi" w:eastAsiaTheme="minorEastAsia" w:hAnsiTheme="minorHAnsi" w:cstheme="minorBidi"/>
          <w:sz w:val="22"/>
          <w:szCs w:val="22"/>
        </w:rPr>
      </w:pPr>
      <w:ins w:id="12" w:author="Leeyoung" w:date="2019-03-11T18:26:00Z">
        <w:r w:rsidRPr="009A4BA3">
          <w:rPr>
            <w:rStyle w:val="Hyperlink"/>
          </w:rPr>
          <w:fldChar w:fldCharType="begin"/>
        </w:r>
        <w:r w:rsidRPr="009A4BA3">
          <w:rPr>
            <w:rStyle w:val="Hyperlink"/>
          </w:rPr>
          <w:instrText xml:space="preserve"> </w:instrText>
        </w:r>
        <w:r>
          <w:instrText>HYPERLINK \l "_Toc3221222"</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4. Spectrum Assignment (SA) Object</w:t>
        </w:r>
        <w:r>
          <w:rPr>
            <w:webHidden/>
          </w:rPr>
          <w:tab/>
        </w:r>
        <w:r>
          <w:rPr>
            <w:webHidden/>
          </w:rPr>
          <w:fldChar w:fldCharType="begin"/>
        </w:r>
        <w:r>
          <w:rPr>
            <w:webHidden/>
          </w:rPr>
          <w:instrText xml:space="preserve"> PAGEREF _Toc3221222 \h </w:instrText>
        </w:r>
        <w:r>
          <w:rPr>
            <w:webHidden/>
          </w:rPr>
        </w:r>
      </w:ins>
      <w:r>
        <w:rPr>
          <w:webHidden/>
        </w:rPr>
        <w:fldChar w:fldCharType="separate"/>
      </w:r>
      <w:ins w:id="13" w:author="Leeyoung" w:date="2019-03-11T18:26:00Z">
        <w:r>
          <w:rPr>
            <w:webHidden/>
          </w:rPr>
          <w:t>4</w:t>
        </w:r>
        <w:r>
          <w:rPr>
            <w:webHidden/>
          </w:rPr>
          <w:fldChar w:fldCharType="end"/>
        </w:r>
        <w:r w:rsidRPr="009A4BA3">
          <w:rPr>
            <w:rStyle w:val="Hyperlink"/>
          </w:rPr>
          <w:fldChar w:fldCharType="end"/>
        </w:r>
      </w:ins>
    </w:p>
    <w:p w14:paraId="20E1D03C" w14:textId="537671A0" w:rsidR="00F061AF" w:rsidRDefault="00F061AF">
      <w:pPr>
        <w:pStyle w:val="TOC2"/>
        <w:rPr>
          <w:ins w:id="14" w:author="Leeyoung" w:date="2019-03-11T18:26:00Z"/>
          <w:rFonts w:asciiTheme="minorHAnsi" w:eastAsiaTheme="minorEastAsia" w:hAnsiTheme="minorHAnsi" w:cstheme="minorBidi"/>
          <w:sz w:val="22"/>
          <w:szCs w:val="22"/>
        </w:rPr>
      </w:pPr>
      <w:ins w:id="15" w:author="Leeyoung" w:date="2019-03-11T18:26:00Z">
        <w:r w:rsidRPr="009A4BA3">
          <w:rPr>
            <w:rStyle w:val="Hyperlink"/>
          </w:rPr>
          <w:fldChar w:fldCharType="begin"/>
        </w:r>
        <w:r w:rsidRPr="009A4BA3">
          <w:rPr>
            <w:rStyle w:val="Hyperlink"/>
          </w:rPr>
          <w:instrText xml:space="preserve"> </w:instrText>
        </w:r>
        <w:r>
          <w:instrText>HYPERLINK \l "_Toc3221223"</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4.1. Frequency-Slot Selection TLV</w:t>
        </w:r>
        <w:r>
          <w:rPr>
            <w:webHidden/>
          </w:rPr>
          <w:tab/>
        </w:r>
        <w:r>
          <w:rPr>
            <w:webHidden/>
          </w:rPr>
          <w:fldChar w:fldCharType="begin"/>
        </w:r>
        <w:r>
          <w:rPr>
            <w:webHidden/>
          </w:rPr>
          <w:instrText xml:space="preserve"> PAGEREF _Toc3221223 \h </w:instrText>
        </w:r>
        <w:r>
          <w:rPr>
            <w:webHidden/>
          </w:rPr>
        </w:r>
      </w:ins>
      <w:r>
        <w:rPr>
          <w:webHidden/>
        </w:rPr>
        <w:fldChar w:fldCharType="separate"/>
      </w:r>
      <w:ins w:id="16" w:author="Leeyoung" w:date="2019-03-11T18:26:00Z">
        <w:r>
          <w:rPr>
            <w:webHidden/>
          </w:rPr>
          <w:t>6</w:t>
        </w:r>
        <w:r>
          <w:rPr>
            <w:webHidden/>
          </w:rPr>
          <w:fldChar w:fldCharType="end"/>
        </w:r>
        <w:r w:rsidRPr="009A4BA3">
          <w:rPr>
            <w:rStyle w:val="Hyperlink"/>
          </w:rPr>
          <w:fldChar w:fldCharType="end"/>
        </w:r>
      </w:ins>
    </w:p>
    <w:p w14:paraId="11FE5728" w14:textId="2A7DCD6A" w:rsidR="00F061AF" w:rsidRDefault="00F061AF">
      <w:pPr>
        <w:pStyle w:val="TOC2"/>
        <w:rPr>
          <w:ins w:id="17" w:author="Leeyoung" w:date="2019-03-11T18:26:00Z"/>
          <w:rFonts w:asciiTheme="minorHAnsi" w:eastAsiaTheme="minorEastAsia" w:hAnsiTheme="minorHAnsi" w:cstheme="minorBidi"/>
          <w:sz w:val="22"/>
          <w:szCs w:val="22"/>
        </w:rPr>
      </w:pPr>
      <w:ins w:id="18" w:author="Leeyoung" w:date="2019-03-11T18:26:00Z">
        <w:r w:rsidRPr="009A4BA3">
          <w:rPr>
            <w:rStyle w:val="Hyperlink"/>
          </w:rPr>
          <w:fldChar w:fldCharType="begin"/>
        </w:r>
        <w:r w:rsidRPr="009A4BA3">
          <w:rPr>
            <w:rStyle w:val="Hyperlink"/>
          </w:rPr>
          <w:instrText xml:space="preserve"> </w:instrText>
        </w:r>
        <w:r>
          <w:instrText>HYPERLINK \l "_Toc3221224"</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4.2. Frequency-slot Restriction Constraint TLV</w:t>
        </w:r>
        <w:r>
          <w:rPr>
            <w:webHidden/>
          </w:rPr>
          <w:tab/>
        </w:r>
        <w:r>
          <w:rPr>
            <w:webHidden/>
          </w:rPr>
          <w:fldChar w:fldCharType="begin"/>
        </w:r>
        <w:r>
          <w:rPr>
            <w:webHidden/>
          </w:rPr>
          <w:instrText xml:space="preserve"> PAGEREF _Toc3221224 \h </w:instrText>
        </w:r>
        <w:r>
          <w:rPr>
            <w:webHidden/>
          </w:rPr>
        </w:r>
      </w:ins>
      <w:r>
        <w:rPr>
          <w:webHidden/>
        </w:rPr>
        <w:fldChar w:fldCharType="separate"/>
      </w:r>
      <w:ins w:id="19" w:author="Leeyoung" w:date="2019-03-11T18:26:00Z">
        <w:r>
          <w:rPr>
            <w:webHidden/>
          </w:rPr>
          <w:t>8</w:t>
        </w:r>
        <w:r>
          <w:rPr>
            <w:webHidden/>
          </w:rPr>
          <w:fldChar w:fldCharType="end"/>
        </w:r>
        <w:r w:rsidRPr="009A4BA3">
          <w:rPr>
            <w:rStyle w:val="Hyperlink"/>
          </w:rPr>
          <w:fldChar w:fldCharType="end"/>
        </w:r>
      </w:ins>
    </w:p>
    <w:p w14:paraId="65624656" w14:textId="11C41FC9" w:rsidR="00F061AF" w:rsidRDefault="00F061AF">
      <w:pPr>
        <w:pStyle w:val="TOC3"/>
        <w:rPr>
          <w:ins w:id="20" w:author="Leeyoung" w:date="2019-03-11T18:26:00Z"/>
          <w:rFonts w:asciiTheme="minorHAnsi" w:eastAsiaTheme="minorEastAsia" w:hAnsiTheme="minorHAnsi" w:cstheme="minorBidi"/>
          <w:sz w:val="22"/>
          <w:szCs w:val="22"/>
          <w:lang w:eastAsia="en-US"/>
        </w:rPr>
      </w:pPr>
      <w:ins w:id="21" w:author="Leeyoung" w:date="2019-03-11T18:26:00Z">
        <w:r w:rsidRPr="009A4BA3">
          <w:rPr>
            <w:rStyle w:val="Hyperlink"/>
          </w:rPr>
          <w:fldChar w:fldCharType="begin"/>
        </w:r>
        <w:r w:rsidRPr="009A4BA3">
          <w:rPr>
            <w:rStyle w:val="Hyperlink"/>
          </w:rPr>
          <w:instrText xml:space="preserve"> </w:instrText>
        </w:r>
        <w:r>
          <w:instrText>HYPERLINK \l "_Toc3221225"</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4.2.1. Frequency-Slot Restriction Field</w:t>
        </w:r>
        <w:r>
          <w:rPr>
            <w:webHidden/>
          </w:rPr>
          <w:tab/>
        </w:r>
        <w:r>
          <w:rPr>
            <w:webHidden/>
          </w:rPr>
          <w:fldChar w:fldCharType="begin"/>
        </w:r>
        <w:r>
          <w:rPr>
            <w:webHidden/>
          </w:rPr>
          <w:instrText xml:space="preserve"> PAGEREF _Toc3221225 \h </w:instrText>
        </w:r>
        <w:r>
          <w:rPr>
            <w:webHidden/>
          </w:rPr>
        </w:r>
      </w:ins>
      <w:r>
        <w:rPr>
          <w:webHidden/>
        </w:rPr>
        <w:fldChar w:fldCharType="separate"/>
      </w:r>
      <w:ins w:id="22" w:author="Leeyoung" w:date="2019-03-11T18:26:00Z">
        <w:r>
          <w:rPr>
            <w:webHidden/>
          </w:rPr>
          <w:t>10</w:t>
        </w:r>
        <w:r>
          <w:rPr>
            <w:webHidden/>
          </w:rPr>
          <w:fldChar w:fldCharType="end"/>
        </w:r>
        <w:r w:rsidRPr="009A4BA3">
          <w:rPr>
            <w:rStyle w:val="Hyperlink"/>
          </w:rPr>
          <w:fldChar w:fldCharType="end"/>
        </w:r>
      </w:ins>
    </w:p>
    <w:p w14:paraId="063142EA" w14:textId="078FEC68" w:rsidR="00F061AF" w:rsidRDefault="00F061AF">
      <w:pPr>
        <w:pStyle w:val="TOC1"/>
        <w:rPr>
          <w:ins w:id="23" w:author="Leeyoung" w:date="2019-03-11T18:26:00Z"/>
          <w:rFonts w:asciiTheme="minorHAnsi" w:eastAsiaTheme="minorEastAsia" w:hAnsiTheme="minorHAnsi" w:cstheme="minorBidi"/>
          <w:sz w:val="22"/>
          <w:szCs w:val="22"/>
        </w:rPr>
      </w:pPr>
      <w:ins w:id="24" w:author="Leeyoung" w:date="2019-03-11T18:26:00Z">
        <w:r w:rsidRPr="009A4BA3">
          <w:rPr>
            <w:rStyle w:val="Hyperlink"/>
          </w:rPr>
          <w:fldChar w:fldCharType="begin"/>
        </w:r>
        <w:r w:rsidRPr="009A4BA3">
          <w:rPr>
            <w:rStyle w:val="Hyperlink"/>
          </w:rPr>
          <w:instrText xml:space="preserve"> </w:instrText>
        </w:r>
        <w:r>
          <w:instrText>HYPERLINK \l "_Toc3221226"</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5. Encoding of a RSA Path Reply</w:t>
        </w:r>
        <w:r>
          <w:rPr>
            <w:webHidden/>
          </w:rPr>
          <w:tab/>
        </w:r>
        <w:r>
          <w:rPr>
            <w:webHidden/>
          </w:rPr>
          <w:fldChar w:fldCharType="begin"/>
        </w:r>
        <w:r>
          <w:rPr>
            <w:webHidden/>
          </w:rPr>
          <w:instrText xml:space="preserve"> PAGEREF _Toc3221226 \h </w:instrText>
        </w:r>
        <w:r>
          <w:rPr>
            <w:webHidden/>
          </w:rPr>
        </w:r>
      </w:ins>
      <w:r>
        <w:rPr>
          <w:webHidden/>
        </w:rPr>
        <w:fldChar w:fldCharType="separate"/>
      </w:r>
      <w:ins w:id="25" w:author="Leeyoung" w:date="2019-03-11T18:26:00Z">
        <w:r>
          <w:rPr>
            <w:webHidden/>
          </w:rPr>
          <w:t>10</w:t>
        </w:r>
        <w:r>
          <w:rPr>
            <w:webHidden/>
          </w:rPr>
          <w:fldChar w:fldCharType="end"/>
        </w:r>
        <w:r w:rsidRPr="009A4BA3">
          <w:rPr>
            <w:rStyle w:val="Hyperlink"/>
          </w:rPr>
          <w:fldChar w:fldCharType="end"/>
        </w:r>
      </w:ins>
    </w:p>
    <w:p w14:paraId="2AE0AD2D" w14:textId="3E3B5592" w:rsidR="00F061AF" w:rsidRDefault="00F061AF">
      <w:pPr>
        <w:pStyle w:val="TOC2"/>
        <w:rPr>
          <w:ins w:id="26" w:author="Leeyoung" w:date="2019-03-11T18:26:00Z"/>
          <w:rFonts w:asciiTheme="minorHAnsi" w:eastAsiaTheme="minorEastAsia" w:hAnsiTheme="minorHAnsi" w:cstheme="minorBidi"/>
          <w:sz w:val="22"/>
          <w:szCs w:val="22"/>
        </w:rPr>
      </w:pPr>
      <w:ins w:id="27" w:author="Leeyoung" w:date="2019-03-11T18:26:00Z">
        <w:r w:rsidRPr="009A4BA3">
          <w:rPr>
            <w:rStyle w:val="Hyperlink"/>
          </w:rPr>
          <w:fldChar w:fldCharType="begin"/>
        </w:r>
        <w:r w:rsidRPr="009A4BA3">
          <w:rPr>
            <w:rStyle w:val="Hyperlink"/>
          </w:rPr>
          <w:instrText xml:space="preserve"> </w:instrText>
        </w:r>
        <w:r>
          <w:instrText>HYPERLINK \l "_Toc3221227"</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5.1. Error Indicator</w:t>
        </w:r>
        <w:r>
          <w:rPr>
            <w:webHidden/>
          </w:rPr>
          <w:tab/>
        </w:r>
        <w:r>
          <w:rPr>
            <w:webHidden/>
          </w:rPr>
          <w:fldChar w:fldCharType="begin"/>
        </w:r>
        <w:r>
          <w:rPr>
            <w:webHidden/>
          </w:rPr>
          <w:instrText xml:space="preserve"> PAGEREF _Toc3221227 \h </w:instrText>
        </w:r>
        <w:r>
          <w:rPr>
            <w:webHidden/>
          </w:rPr>
        </w:r>
      </w:ins>
      <w:r>
        <w:rPr>
          <w:webHidden/>
        </w:rPr>
        <w:fldChar w:fldCharType="separate"/>
      </w:r>
      <w:ins w:id="28" w:author="Leeyoung" w:date="2019-03-11T18:26:00Z">
        <w:r>
          <w:rPr>
            <w:webHidden/>
          </w:rPr>
          <w:t>12</w:t>
        </w:r>
        <w:r>
          <w:rPr>
            <w:webHidden/>
          </w:rPr>
          <w:fldChar w:fldCharType="end"/>
        </w:r>
        <w:r w:rsidRPr="009A4BA3">
          <w:rPr>
            <w:rStyle w:val="Hyperlink"/>
          </w:rPr>
          <w:fldChar w:fldCharType="end"/>
        </w:r>
      </w:ins>
    </w:p>
    <w:p w14:paraId="08606A99" w14:textId="78D34CBD" w:rsidR="00F061AF" w:rsidRDefault="00F061AF">
      <w:pPr>
        <w:pStyle w:val="TOC2"/>
        <w:rPr>
          <w:ins w:id="29" w:author="Leeyoung" w:date="2019-03-11T18:26:00Z"/>
          <w:rFonts w:asciiTheme="minorHAnsi" w:eastAsiaTheme="minorEastAsia" w:hAnsiTheme="minorHAnsi" w:cstheme="minorBidi"/>
          <w:sz w:val="22"/>
          <w:szCs w:val="22"/>
        </w:rPr>
      </w:pPr>
      <w:ins w:id="30" w:author="Leeyoung" w:date="2019-03-11T18:26:00Z">
        <w:r w:rsidRPr="009A4BA3">
          <w:rPr>
            <w:rStyle w:val="Hyperlink"/>
          </w:rPr>
          <w:fldChar w:fldCharType="begin"/>
        </w:r>
        <w:r w:rsidRPr="009A4BA3">
          <w:rPr>
            <w:rStyle w:val="Hyperlink"/>
          </w:rPr>
          <w:instrText xml:space="preserve"> </w:instrText>
        </w:r>
        <w:r>
          <w:instrText>HYPERLINK \l "_Toc3221228"</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5.2. NO-PATH Indicator</w:t>
        </w:r>
        <w:r>
          <w:rPr>
            <w:webHidden/>
          </w:rPr>
          <w:tab/>
        </w:r>
        <w:r>
          <w:rPr>
            <w:webHidden/>
          </w:rPr>
          <w:fldChar w:fldCharType="begin"/>
        </w:r>
        <w:r>
          <w:rPr>
            <w:webHidden/>
          </w:rPr>
          <w:instrText xml:space="preserve"> PAGEREF _Toc3221228 \h </w:instrText>
        </w:r>
        <w:r>
          <w:rPr>
            <w:webHidden/>
          </w:rPr>
        </w:r>
      </w:ins>
      <w:r>
        <w:rPr>
          <w:webHidden/>
        </w:rPr>
        <w:fldChar w:fldCharType="separate"/>
      </w:r>
      <w:ins w:id="31" w:author="Leeyoung" w:date="2019-03-11T18:26:00Z">
        <w:r>
          <w:rPr>
            <w:webHidden/>
          </w:rPr>
          <w:t>12</w:t>
        </w:r>
        <w:r>
          <w:rPr>
            <w:webHidden/>
          </w:rPr>
          <w:fldChar w:fldCharType="end"/>
        </w:r>
        <w:r w:rsidRPr="009A4BA3">
          <w:rPr>
            <w:rStyle w:val="Hyperlink"/>
          </w:rPr>
          <w:fldChar w:fldCharType="end"/>
        </w:r>
      </w:ins>
    </w:p>
    <w:p w14:paraId="75E61B7D" w14:textId="36E1B438" w:rsidR="00F061AF" w:rsidRDefault="00F061AF">
      <w:pPr>
        <w:pStyle w:val="TOC1"/>
        <w:rPr>
          <w:ins w:id="32" w:author="Leeyoung" w:date="2019-03-11T18:26:00Z"/>
          <w:rFonts w:asciiTheme="minorHAnsi" w:eastAsiaTheme="minorEastAsia" w:hAnsiTheme="minorHAnsi" w:cstheme="minorBidi"/>
          <w:sz w:val="22"/>
          <w:szCs w:val="22"/>
        </w:rPr>
      </w:pPr>
      <w:ins w:id="33" w:author="Leeyoung" w:date="2019-03-11T18:26:00Z">
        <w:r w:rsidRPr="009A4BA3">
          <w:rPr>
            <w:rStyle w:val="Hyperlink"/>
          </w:rPr>
          <w:fldChar w:fldCharType="begin"/>
        </w:r>
        <w:r w:rsidRPr="009A4BA3">
          <w:rPr>
            <w:rStyle w:val="Hyperlink"/>
          </w:rPr>
          <w:instrText xml:space="preserve"> </w:instrText>
        </w:r>
        <w:r>
          <w:instrText>HYPERLINK \l "_Toc3221229"</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zh-CN"/>
          </w:rPr>
          <w:t>6. Manageability Considerations</w:t>
        </w:r>
        <w:r>
          <w:rPr>
            <w:webHidden/>
          </w:rPr>
          <w:tab/>
        </w:r>
        <w:r>
          <w:rPr>
            <w:webHidden/>
          </w:rPr>
          <w:fldChar w:fldCharType="begin"/>
        </w:r>
        <w:r>
          <w:rPr>
            <w:webHidden/>
          </w:rPr>
          <w:instrText xml:space="preserve"> PAGEREF _Toc3221229 \h </w:instrText>
        </w:r>
        <w:r>
          <w:rPr>
            <w:webHidden/>
          </w:rPr>
        </w:r>
      </w:ins>
      <w:r>
        <w:rPr>
          <w:webHidden/>
        </w:rPr>
        <w:fldChar w:fldCharType="separate"/>
      </w:r>
      <w:ins w:id="34" w:author="Leeyoung" w:date="2019-03-11T18:26:00Z">
        <w:r>
          <w:rPr>
            <w:webHidden/>
          </w:rPr>
          <w:t>13</w:t>
        </w:r>
        <w:r>
          <w:rPr>
            <w:webHidden/>
          </w:rPr>
          <w:fldChar w:fldCharType="end"/>
        </w:r>
        <w:r w:rsidRPr="009A4BA3">
          <w:rPr>
            <w:rStyle w:val="Hyperlink"/>
          </w:rPr>
          <w:fldChar w:fldCharType="end"/>
        </w:r>
      </w:ins>
    </w:p>
    <w:p w14:paraId="17B97530" w14:textId="2D0900CC" w:rsidR="00F061AF" w:rsidRDefault="00F061AF">
      <w:pPr>
        <w:pStyle w:val="TOC2"/>
        <w:rPr>
          <w:ins w:id="35" w:author="Leeyoung" w:date="2019-03-11T18:26:00Z"/>
          <w:rFonts w:asciiTheme="minorHAnsi" w:eastAsiaTheme="minorEastAsia" w:hAnsiTheme="minorHAnsi" w:cstheme="minorBidi"/>
          <w:sz w:val="22"/>
          <w:szCs w:val="22"/>
        </w:rPr>
      </w:pPr>
      <w:ins w:id="36" w:author="Leeyoung" w:date="2019-03-11T18:26:00Z">
        <w:r w:rsidRPr="009A4BA3">
          <w:rPr>
            <w:rStyle w:val="Hyperlink"/>
          </w:rPr>
          <w:fldChar w:fldCharType="begin"/>
        </w:r>
        <w:r w:rsidRPr="009A4BA3">
          <w:rPr>
            <w:rStyle w:val="Hyperlink"/>
          </w:rPr>
          <w:instrText xml:space="preserve"> </w:instrText>
        </w:r>
        <w:r>
          <w:instrText>HYPERLINK \l "_Toc3221230"</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6.1. Control of Function and Policy</w:t>
        </w:r>
        <w:r>
          <w:rPr>
            <w:webHidden/>
          </w:rPr>
          <w:tab/>
        </w:r>
        <w:r>
          <w:rPr>
            <w:webHidden/>
          </w:rPr>
          <w:fldChar w:fldCharType="begin"/>
        </w:r>
        <w:r>
          <w:rPr>
            <w:webHidden/>
          </w:rPr>
          <w:instrText xml:space="preserve"> PAGEREF _Toc3221230 \h </w:instrText>
        </w:r>
        <w:r>
          <w:rPr>
            <w:webHidden/>
          </w:rPr>
        </w:r>
      </w:ins>
      <w:r>
        <w:rPr>
          <w:webHidden/>
        </w:rPr>
        <w:fldChar w:fldCharType="separate"/>
      </w:r>
      <w:ins w:id="37" w:author="Leeyoung" w:date="2019-03-11T18:26:00Z">
        <w:r>
          <w:rPr>
            <w:webHidden/>
          </w:rPr>
          <w:t>13</w:t>
        </w:r>
        <w:r>
          <w:rPr>
            <w:webHidden/>
          </w:rPr>
          <w:fldChar w:fldCharType="end"/>
        </w:r>
        <w:r w:rsidRPr="009A4BA3">
          <w:rPr>
            <w:rStyle w:val="Hyperlink"/>
          </w:rPr>
          <w:fldChar w:fldCharType="end"/>
        </w:r>
      </w:ins>
    </w:p>
    <w:p w14:paraId="40D15FC5" w14:textId="57F67CB7" w:rsidR="00F061AF" w:rsidRDefault="00F061AF">
      <w:pPr>
        <w:pStyle w:val="TOC2"/>
        <w:rPr>
          <w:ins w:id="38" w:author="Leeyoung" w:date="2019-03-11T18:26:00Z"/>
          <w:rFonts w:asciiTheme="minorHAnsi" w:eastAsiaTheme="minorEastAsia" w:hAnsiTheme="minorHAnsi" w:cstheme="minorBidi"/>
          <w:sz w:val="22"/>
          <w:szCs w:val="22"/>
        </w:rPr>
      </w:pPr>
      <w:ins w:id="39" w:author="Leeyoung" w:date="2019-03-11T18:26:00Z">
        <w:r w:rsidRPr="009A4BA3">
          <w:rPr>
            <w:rStyle w:val="Hyperlink"/>
          </w:rPr>
          <w:fldChar w:fldCharType="begin"/>
        </w:r>
        <w:r w:rsidRPr="009A4BA3">
          <w:rPr>
            <w:rStyle w:val="Hyperlink"/>
          </w:rPr>
          <w:instrText xml:space="preserve"> </w:instrText>
        </w:r>
        <w:r>
          <w:instrText>HYPERLINK \l "_Toc3221231"</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6.2. Information and Data Models</w:t>
        </w:r>
        <w:r>
          <w:rPr>
            <w:webHidden/>
          </w:rPr>
          <w:tab/>
        </w:r>
        <w:r>
          <w:rPr>
            <w:webHidden/>
          </w:rPr>
          <w:fldChar w:fldCharType="begin"/>
        </w:r>
        <w:r>
          <w:rPr>
            <w:webHidden/>
          </w:rPr>
          <w:instrText xml:space="preserve"> PAGEREF _Toc3221231 \h </w:instrText>
        </w:r>
        <w:r>
          <w:rPr>
            <w:webHidden/>
          </w:rPr>
        </w:r>
      </w:ins>
      <w:r>
        <w:rPr>
          <w:webHidden/>
        </w:rPr>
        <w:fldChar w:fldCharType="separate"/>
      </w:r>
      <w:ins w:id="40" w:author="Leeyoung" w:date="2019-03-11T18:26:00Z">
        <w:r>
          <w:rPr>
            <w:webHidden/>
          </w:rPr>
          <w:t>13</w:t>
        </w:r>
        <w:r>
          <w:rPr>
            <w:webHidden/>
          </w:rPr>
          <w:fldChar w:fldCharType="end"/>
        </w:r>
        <w:r w:rsidRPr="009A4BA3">
          <w:rPr>
            <w:rStyle w:val="Hyperlink"/>
          </w:rPr>
          <w:fldChar w:fldCharType="end"/>
        </w:r>
      </w:ins>
    </w:p>
    <w:p w14:paraId="3B53DE49" w14:textId="00782FB3" w:rsidR="00F061AF" w:rsidRDefault="00F061AF">
      <w:pPr>
        <w:pStyle w:val="TOC2"/>
        <w:rPr>
          <w:ins w:id="41" w:author="Leeyoung" w:date="2019-03-11T18:26:00Z"/>
          <w:rFonts w:asciiTheme="minorHAnsi" w:eastAsiaTheme="minorEastAsia" w:hAnsiTheme="minorHAnsi" w:cstheme="minorBidi"/>
          <w:sz w:val="22"/>
          <w:szCs w:val="22"/>
        </w:rPr>
      </w:pPr>
      <w:ins w:id="42" w:author="Leeyoung" w:date="2019-03-11T18:26:00Z">
        <w:r w:rsidRPr="009A4BA3">
          <w:rPr>
            <w:rStyle w:val="Hyperlink"/>
          </w:rPr>
          <w:fldChar w:fldCharType="begin"/>
        </w:r>
        <w:r w:rsidRPr="009A4BA3">
          <w:rPr>
            <w:rStyle w:val="Hyperlink"/>
          </w:rPr>
          <w:instrText xml:space="preserve"> </w:instrText>
        </w:r>
        <w:r>
          <w:instrText>HYPERLINK \l "_Toc3221232"</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6.3. Verifying Correct Operation</w:t>
        </w:r>
        <w:r>
          <w:rPr>
            <w:webHidden/>
          </w:rPr>
          <w:tab/>
        </w:r>
        <w:r>
          <w:rPr>
            <w:webHidden/>
          </w:rPr>
          <w:fldChar w:fldCharType="begin"/>
        </w:r>
        <w:r>
          <w:rPr>
            <w:webHidden/>
          </w:rPr>
          <w:instrText xml:space="preserve"> PAGEREF _Toc3221232 \h </w:instrText>
        </w:r>
        <w:r>
          <w:rPr>
            <w:webHidden/>
          </w:rPr>
        </w:r>
      </w:ins>
      <w:r>
        <w:rPr>
          <w:webHidden/>
        </w:rPr>
        <w:fldChar w:fldCharType="separate"/>
      </w:r>
      <w:ins w:id="43" w:author="Leeyoung" w:date="2019-03-11T18:26:00Z">
        <w:r>
          <w:rPr>
            <w:webHidden/>
          </w:rPr>
          <w:t>13</w:t>
        </w:r>
        <w:r>
          <w:rPr>
            <w:webHidden/>
          </w:rPr>
          <w:fldChar w:fldCharType="end"/>
        </w:r>
        <w:r w:rsidRPr="009A4BA3">
          <w:rPr>
            <w:rStyle w:val="Hyperlink"/>
          </w:rPr>
          <w:fldChar w:fldCharType="end"/>
        </w:r>
      </w:ins>
    </w:p>
    <w:p w14:paraId="1B836892" w14:textId="1687D8AF" w:rsidR="00F061AF" w:rsidRDefault="00F061AF">
      <w:pPr>
        <w:pStyle w:val="TOC2"/>
        <w:rPr>
          <w:ins w:id="44" w:author="Leeyoung" w:date="2019-03-11T18:26:00Z"/>
          <w:rFonts w:asciiTheme="minorHAnsi" w:eastAsiaTheme="minorEastAsia" w:hAnsiTheme="minorHAnsi" w:cstheme="minorBidi"/>
          <w:sz w:val="22"/>
          <w:szCs w:val="22"/>
        </w:rPr>
      </w:pPr>
      <w:ins w:id="45" w:author="Leeyoung" w:date="2019-03-11T18:26:00Z">
        <w:r w:rsidRPr="009A4BA3">
          <w:rPr>
            <w:rStyle w:val="Hyperlink"/>
          </w:rPr>
          <w:fldChar w:fldCharType="begin"/>
        </w:r>
        <w:r w:rsidRPr="009A4BA3">
          <w:rPr>
            <w:rStyle w:val="Hyperlink"/>
          </w:rPr>
          <w:instrText xml:space="preserve"> </w:instrText>
        </w:r>
        <w:r>
          <w:instrText>HYPERLINK \l "_Toc3221233"</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6.4. Requirements on Other Protocols and Functional Components</w:t>
        </w:r>
        <w:r>
          <w:rPr>
            <w:webHidden/>
          </w:rPr>
          <w:tab/>
        </w:r>
        <w:r>
          <w:rPr>
            <w:webHidden/>
          </w:rPr>
          <w:fldChar w:fldCharType="begin"/>
        </w:r>
        <w:r>
          <w:rPr>
            <w:webHidden/>
          </w:rPr>
          <w:instrText xml:space="preserve"> PAGEREF _Toc3221233 \h </w:instrText>
        </w:r>
        <w:r>
          <w:rPr>
            <w:webHidden/>
          </w:rPr>
        </w:r>
      </w:ins>
      <w:r>
        <w:rPr>
          <w:webHidden/>
        </w:rPr>
        <w:fldChar w:fldCharType="separate"/>
      </w:r>
      <w:ins w:id="46" w:author="Leeyoung" w:date="2019-03-11T18:26:00Z">
        <w:r>
          <w:rPr>
            <w:webHidden/>
          </w:rPr>
          <w:t>14</w:t>
        </w:r>
        <w:r>
          <w:rPr>
            <w:webHidden/>
          </w:rPr>
          <w:fldChar w:fldCharType="end"/>
        </w:r>
        <w:r w:rsidRPr="009A4BA3">
          <w:rPr>
            <w:rStyle w:val="Hyperlink"/>
          </w:rPr>
          <w:fldChar w:fldCharType="end"/>
        </w:r>
      </w:ins>
    </w:p>
    <w:p w14:paraId="1B4F588C" w14:textId="53FC71A9" w:rsidR="00F061AF" w:rsidRDefault="00F061AF">
      <w:pPr>
        <w:pStyle w:val="TOC2"/>
        <w:rPr>
          <w:ins w:id="47" w:author="Leeyoung" w:date="2019-03-11T18:26:00Z"/>
          <w:rFonts w:asciiTheme="minorHAnsi" w:eastAsiaTheme="minorEastAsia" w:hAnsiTheme="minorHAnsi" w:cstheme="minorBidi"/>
          <w:sz w:val="22"/>
          <w:szCs w:val="22"/>
        </w:rPr>
      </w:pPr>
      <w:ins w:id="48" w:author="Leeyoung" w:date="2019-03-11T18:26:00Z">
        <w:r w:rsidRPr="009A4BA3">
          <w:rPr>
            <w:rStyle w:val="Hyperlink"/>
          </w:rPr>
          <w:fldChar w:fldCharType="begin"/>
        </w:r>
        <w:r w:rsidRPr="009A4BA3">
          <w:rPr>
            <w:rStyle w:val="Hyperlink"/>
          </w:rPr>
          <w:instrText xml:space="preserve"> </w:instrText>
        </w:r>
        <w:r>
          <w:instrText>HYPERLINK \l "_Toc3221234"</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6.5. Impact on Network Operation</w:t>
        </w:r>
        <w:r>
          <w:rPr>
            <w:webHidden/>
          </w:rPr>
          <w:tab/>
        </w:r>
        <w:r>
          <w:rPr>
            <w:webHidden/>
          </w:rPr>
          <w:fldChar w:fldCharType="begin"/>
        </w:r>
        <w:r>
          <w:rPr>
            <w:webHidden/>
          </w:rPr>
          <w:instrText xml:space="preserve"> PAGEREF _Toc3221234 \h </w:instrText>
        </w:r>
        <w:r>
          <w:rPr>
            <w:webHidden/>
          </w:rPr>
        </w:r>
      </w:ins>
      <w:r>
        <w:rPr>
          <w:webHidden/>
        </w:rPr>
        <w:fldChar w:fldCharType="separate"/>
      </w:r>
      <w:ins w:id="49" w:author="Leeyoung" w:date="2019-03-11T18:26:00Z">
        <w:r>
          <w:rPr>
            <w:webHidden/>
          </w:rPr>
          <w:t>14</w:t>
        </w:r>
        <w:r>
          <w:rPr>
            <w:webHidden/>
          </w:rPr>
          <w:fldChar w:fldCharType="end"/>
        </w:r>
        <w:r w:rsidRPr="009A4BA3">
          <w:rPr>
            <w:rStyle w:val="Hyperlink"/>
          </w:rPr>
          <w:fldChar w:fldCharType="end"/>
        </w:r>
      </w:ins>
    </w:p>
    <w:p w14:paraId="4E04AC7B" w14:textId="540DED7A" w:rsidR="00F061AF" w:rsidRDefault="00F061AF">
      <w:pPr>
        <w:pStyle w:val="TOC1"/>
        <w:rPr>
          <w:ins w:id="50" w:author="Leeyoung" w:date="2019-03-11T18:26:00Z"/>
          <w:rFonts w:asciiTheme="minorHAnsi" w:eastAsiaTheme="minorEastAsia" w:hAnsiTheme="minorHAnsi" w:cstheme="minorBidi"/>
          <w:sz w:val="22"/>
          <w:szCs w:val="22"/>
        </w:rPr>
      </w:pPr>
      <w:ins w:id="51" w:author="Leeyoung" w:date="2019-03-11T18:26:00Z">
        <w:r w:rsidRPr="009A4BA3">
          <w:rPr>
            <w:rStyle w:val="Hyperlink"/>
          </w:rPr>
          <w:fldChar w:fldCharType="begin"/>
        </w:r>
        <w:r w:rsidRPr="009A4BA3">
          <w:rPr>
            <w:rStyle w:val="Hyperlink"/>
          </w:rPr>
          <w:instrText xml:space="preserve"> </w:instrText>
        </w:r>
        <w:r>
          <w:instrText>HYPERLINK \l "_Toc3221235"</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7. Security Considerations</w:t>
        </w:r>
        <w:r>
          <w:rPr>
            <w:webHidden/>
          </w:rPr>
          <w:tab/>
        </w:r>
        <w:r>
          <w:rPr>
            <w:webHidden/>
          </w:rPr>
          <w:fldChar w:fldCharType="begin"/>
        </w:r>
        <w:r>
          <w:rPr>
            <w:webHidden/>
          </w:rPr>
          <w:instrText xml:space="preserve"> PAGEREF _Toc3221235 \h </w:instrText>
        </w:r>
        <w:r>
          <w:rPr>
            <w:webHidden/>
          </w:rPr>
        </w:r>
      </w:ins>
      <w:r>
        <w:rPr>
          <w:webHidden/>
        </w:rPr>
        <w:fldChar w:fldCharType="separate"/>
      </w:r>
      <w:ins w:id="52" w:author="Leeyoung" w:date="2019-03-11T18:26:00Z">
        <w:r>
          <w:rPr>
            <w:webHidden/>
          </w:rPr>
          <w:t>14</w:t>
        </w:r>
        <w:r>
          <w:rPr>
            <w:webHidden/>
          </w:rPr>
          <w:fldChar w:fldCharType="end"/>
        </w:r>
        <w:r w:rsidRPr="009A4BA3">
          <w:rPr>
            <w:rStyle w:val="Hyperlink"/>
          </w:rPr>
          <w:fldChar w:fldCharType="end"/>
        </w:r>
      </w:ins>
    </w:p>
    <w:p w14:paraId="2459B850" w14:textId="5128C627" w:rsidR="00F061AF" w:rsidRDefault="00F061AF">
      <w:pPr>
        <w:pStyle w:val="TOC1"/>
        <w:rPr>
          <w:ins w:id="53" w:author="Leeyoung" w:date="2019-03-11T18:26:00Z"/>
          <w:rFonts w:asciiTheme="minorHAnsi" w:eastAsiaTheme="minorEastAsia" w:hAnsiTheme="minorHAnsi" w:cstheme="minorBidi"/>
          <w:sz w:val="22"/>
          <w:szCs w:val="22"/>
        </w:rPr>
      </w:pPr>
      <w:ins w:id="54" w:author="Leeyoung" w:date="2019-03-11T18:26:00Z">
        <w:r w:rsidRPr="009A4BA3">
          <w:rPr>
            <w:rStyle w:val="Hyperlink"/>
          </w:rPr>
          <w:fldChar w:fldCharType="begin"/>
        </w:r>
        <w:r w:rsidRPr="009A4BA3">
          <w:rPr>
            <w:rStyle w:val="Hyperlink"/>
          </w:rPr>
          <w:instrText xml:space="preserve"> </w:instrText>
        </w:r>
        <w:r>
          <w:instrText>HYPERLINK \l "_Toc3221236"</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8. IANA Considerations</w:t>
        </w:r>
        <w:r>
          <w:rPr>
            <w:webHidden/>
          </w:rPr>
          <w:tab/>
        </w:r>
        <w:r>
          <w:rPr>
            <w:webHidden/>
          </w:rPr>
          <w:fldChar w:fldCharType="begin"/>
        </w:r>
        <w:r>
          <w:rPr>
            <w:webHidden/>
          </w:rPr>
          <w:instrText xml:space="preserve"> PAGEREF _Toc3221236 \h </w:instrText>
        </w:r>
        <w:r>
          <w:rPr>
            <w:webHidden/>
          </w:rPr>
        </w:r>
      </w:ins>
      <w:r>
        <w:rPr>
          <w:webHidden/>
        </w:rPr>
        <w:fldChar w:fldCharType="separate"/>
      </w:r>
      <w:ins w:id="55" w:author="Leeyoung" w:date="2019-03-11T18:26:00Z">
        <w:r>
          <w:rPr>
            <w:webHidden/>
          </w:rPr>
          <w:t>14</w:t>
        </w:r>
        <w:r>
          <w:rPr>
            <w:webHidden/>
          </w:rPr>
          <w:fldChar w:fldCharType="end"/>
        </w:r>
        <w:r w:rsidRPr="009A4BA3">
          <w:rPr>
            <w:rStyle w:val="Hyperlink"/>
          </w:rPr>
          <w:fldChar w:fldCharType="end"/>
        </w:r>
      </w:ins>
    </w:p>
    <w:p w14:paraId="21008F6F" w14:textId="20E7C6CE" w:rsidR="00F061AF" w:rsidRDefault="00F061AF">
      <w:pPr>
        <w:pStyle w:val="TOC2"/>
        <w:rPr>
          <w:ins w:id="56" w:author="Leeyoung" w:date="2019-03-11T18:26:00Z"/>
          <w:rFonts w:asciiTheme="minorHAnsi" w:eastAsiaTheme="minorEastAsia" w:hAnsiTheme="minorHAnsi" w:cstheme="minorBidi"/>
          <w:sz w:val="22"/>
          <w:szCs w:val="22"/>
        </w:rPr>
      </w:pPr>
      <w:ins w:id="57" w:author="Leeyoung" w:date="2019-03-11T18:26:00Z">
        <w:r w:rsidRPr="009A4BA3">
          <w:rPr>
            <w:rStyle w:val="Hyperlink"/>
          </w:rPr>
          <w:fldChar w:fldCharType="begin"/>
        </w:r>
        <w:r w:rsidRPr="009A4BA3">
          <w:rPr>
            <w:rStyle w:val="Hyperlink"/>
          </w:rPr>
          <w:instrText xml:space="preserve"> </w:instrText>
        </w:r>
        <w:r>
          <w:instrText>HYPERLINK \l "_Toc3221237"</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8.1. New PCEP Object</w:t>
        </w:r>
        <w:r>
          <w:rPr>
            <w:webHidden/>
          </w:rPr>
          <w:tab/>
        </w:r>
        <w:r>
          <w:rPr>
            <w:webHidden/>
          </w:rPr>
          <w:fldChar w:fldCharType="begin"/>
        </w:r>
        <w:r>
          <w:rPr>
            <w:webHidden/>
          </w:rPr>
          <w:instrText xml:space="preserve"> PAGEREF _Toc3221237 \h </w:instrText>
        </w:r>
        <w:r>
          <w:rPr>
            <w:webHidden/>
          </w:rPr>
        </w:r>
      </w:ins>
      <w:r>
        <w:rPr>
          <w:webHidden/>
        </w:rPr>
        <w:fldChar w:fldCharType="separate"/>
      </w:r>
      <w:ins w:id="58" w:author="Leeyoung" w:date="2019-03-11T18:26:00Z">
        <w:r>
          <w:rPr>
            <w:webHidden/>
          </w:rPr>
          <w:t>14</w:t>
        </w:r>
        <w:r>
          <w:rPr>
            <w:webHidden/>
          </w:rPr>
          <w:fldChar w:fldCharType="end"/>
        </w:r>
        <w:r w:rsidRPr="009A4BA3">
          <w:rPr>
            <w:rStyle w:val="Hyperlink"/>
          </w:rPr>
          <w:fldChar w:fldCharType="end"/>
        </w:r>
      </w:ins>
    </w:p>
    <w:p w14:paraId="2D8B5BE8" w14:textId="69065961" w:rsidR="00F061AF" w:rsidRDefault="00F061AF">
      <w:pPr>
        <w:pStyle w:val="TOC2"/>
        <w:rPr>
          <w:ins w:id="59" w:author="Leeyoung" w:date="2019-03-11T18:26:00Z"/>
          <w:rFonts w:asciiTheme="minorHAnsi" w:eastAsiaTheme="minorEastAsia" w:hAnsiTheme="minorHAnsi" w:cstheme="minorBidi"/>
          <w:sz w:val="22"/>
          <w:szCs w:val="22"/>
        </w:rPr>
      </w:pPr>
      <w:ins w:id="60" w:author="Leeyoung" w:date="2019-03-11T18:26:00Z">
        <w:r w:rsidRPr="009A4BA3">
          <w:rPr>
            <w:rStyle w:val="Hyperlink"/>
          </w:rPr>
          <w:fldChar w:fldCharType="begin"/>
        </w:r>
        <w:r w:rsidRPr="009A4BA3">
          <w:rPr>
            <w:rStyle w:val="Hyperlink"/>
          </w:rPr>
          <w:instrText xml:space="preserve"> </w:instrText>
        </w:r>
        <w:r>
          <w:instrText>HYPERLINK \l "_Toc3221238"</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8.2. New PCEP TLV: Frequency Slot Selection TLV</w:t>
        </w:r>
        <w:r>
          <w:rPr>
            <w:webHidden/>
          </w:rPr>
          <w:tab/>
        </w:r>
        <w:r>
          <w:rPr>
            <w:webHidden/>
          </w:rPr>
          <w:fldChar w:fldCharType="begin"/>
        </w:r>
        <w:r>
          <w:rPr>
            <w:webHidden/>
          </w:rPr>
          <w:instrText xml:space="preserve"> PAGEREF _Toc3221238 \h </w:instrText>
        </w:r>
        <w:r>
          <w:rPr>
            <w:webHidden/>
          </w:rPr>
        </w:r>
      </w:ins>
      <w:r>
        <w:rPr>
          <w:webHidden/>
        </w:rPr>
        <w:fldChar w:fldCharType="separate"/>
      </w:r>
      <w:ins w:id="61" w:author="Leeyoung" w:date="2019-03-11T18:26:00Z">
        <w:r>
          <w:rPr>
            <w:webHidden/>
          </w:rPr>
          <w:t>15</w:t>
        </w:r>
        <w:r>
          <w:rPr>
            <w:webHidden/>
          </w:rPr>
          <w:fldChar w:fldCharType="end"/>
        </w:r>
        <w:r w:rsidRPr="009A4BA3">
          <w:rPr>
            <w:rStyle w:val="Hyperlink"/>
          </w:rPr>
          <w:fldChar w:fldCharType="end"/>
        </w:r>
      </w:ins>
    </w:p>
    <w:p w14:paraId="5651B12A" w14:textId="42C3B777" w:rsidR="00F061AF" w:rsidRDefault="00F061AF">
      <w:pPr>
        <w:pStyle w:val="TOC2"/>
        <w:rPr>
          <w:ins w:id="62" w:author="Leeyoung" w:date="2019-03-11T18:26:00Z"/>
          <w:rFonts w:asciiTheme="minorHAnsi" w:eastAsiaTheme="minorEastAsia" w:hAnsiTheme="minorHAnsi" w:cstheme="minorBidi"/>
          <w:sz w:val="22"/>
          <w:szCs w:val="22"/>
        </w:rPr>
      </w:pPr>
      <w:ins w:id="63" w:author="Leeyoung" w:date="2019-03-11T18:26:00Z">
        <w:r w:rsidRPr="009A4BA3">
          <w:rPr>
            <w:rStyle w:val="Hyperlink"/>
          </w:rPr>
          <w:fldChar w:fldCharType="begin"/>
        </w:r>
        <w:r w:rsidRPr="009A4BA3">
          <w:rPr>
            <w:rStyle w:val="Hyperlink"/>
          </w:rPr>
          <w:instrText xml:space="preserve"> </w:instrText>
        </w:r>
        <w:r>
          <w:instrText>HYPERLINK \l "_Toc3221239"</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8.3. New PCEP TLV: Frequency Slot Restriction Constraint TLV</w:t>
        </w:r>
        <w:r>
          <w:rPr>
            <w:webHidden/>
          </w:rPr>
          <w:tab/>
        </w:r>
        <w:r>
          <w:rPr>
            <w:webHidden/>
          </w:rPr>
          <w:fldChar w:fldCharType="begin"/>
        </w:r>
        <w:r>
          <w:rPr>
            <w:webHidden/>
          </w:rPr>
          <w:instrText xml:space="preserve"> PAGEREF _Toc3221239 \h </w:instrText>
        </w:r>
        <w:r>
          <w:rPr>
            <w:webHidden/>
          </w:rPr>
        </w:r>
      </w:ins>
      <w:r>
        <w:rPr>
          <w:webHidden/>
        </w:rPr>
        <w:fldChar w:fldCharType="separate"/>
      </w:r>
      <w:ins w:id="64" w:author="Leeyoung" w:date="2019-03-11T18:26:00Z">
        <w:r>
          <w:rPr>
            <w:webHidden/>
          </w:rPr>
          <w:t>15</w:t>
        </w:r>
        <w:r>
          <w:rPr>
            <w:webHidden/>
          </w:rPr>
          <w:fldChar w:fldCharType="end"/>
        </w:r>
        <w:r w:rsidRPr="009A4BA3">
          <w:rPr>
            <w:rStyle w:val="Hyperlink"/>
          </w:rPr>
          <w:fldChar w:fldCharType="end"/>
        </w:r>
      </w:ins>
    </w:p>
    <w:p w14:paraId="170688F4" w14:textId="7BE3B90C" w:rsidR="00F061AF" w:rsidRDefault="00F061AF">
      <w:pPr>
        <w:pStyle w:val="TOC2"/>
        <w:rPr>
          <w:ins w:id="65" w:author="Leeyoung" w:date="2019-03-11T18:26:00Z"/>
          <w:rFonts w:asciiTheme="minorHAnsi" w:eastAsiaTheme="minorEastAsia" w:hAnsiTheme="minorHAnsi" w:cstheme="minorBidi"/>
          <w:sz w:val="22"/>
          <w:szCs w:val="22"/>
        </w:rPr>
      </w:pPr>
      <w:ins w:id="66" w:author="Leeyoung" w:date="2019-03-11T18:26:00Z">
        <w:r w:rsidRPr="009A4BA3">
          <w:rPr>
            <w:rStyle w:val="Hyperlink"/>
          </w:rPr>
          <w:fldChar w:fldCharType="begin"/>
        </w:r>
        <w:r w:rsidRPr="009A4BA3">
          <w:rPr>
            <w:rStyle w:val="Hyperlink"/>
          </w:rPr>
          <w:instrText xml:space="preserve"> </w:instrText>
        </w:r>
        <w:r>
          <w:instrText>HYPERLINK \l "_Toc3221240"</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8.4.</w:t>
        </w:r>
        <w:r w:rsidRPr="009A4BA3">
          <w:rPr>
            <w:rStyle w:val="Hyperlink"/>
          </w:rPr>
          <w:t xml:space="preserve"> New PCEP TLV: </w:t>
        </w:r>
        <w:r w:rsidRPr="009A4BA3">
          <w:rPr>
            <w:rStyle w:val="Hyperlink"/>
            <w:lang w:eastAsia="ja-JP"/>
          </w:rPr>
          <w:t>Spectrum Allocation TLV</w:t>
        </w:r>
        <w:r>
          <w:rPr>
            <w:webHidden/>
          </w:rPr>
          <w:tab/>
        </w:r>
        <w:r>
          <w:rPr>
            <w:webHidden/>
          </w:rPr>
          <w:fldChar w:fldCharType="begin"/>
        </w:r>
        <w:r>
          <w:rPr>
            <w:webHidden/>
          </w:rPr>
          <w:instrText xml:space="preserve"> PAGEREF _Toc3221240 \h </w:instrText>
        </w:r>
        <w:r>
          <w:rPr>
            <w:webHidden/>
          </w:rPr>
        </w:r>
      </w:ins>
      <w:r>
        <w:rPr>
          <w:webHidden/>
        </w:rPr>
        <w:fldChar w:fldCharType="separate"/>
      </w:r>
      <w:ins w:id="67" w:author="Leeyoung" w:date="2019-03-11T18:26:00Z">
        <w:r>
          <w:rPr>
            <w:webHidden/>
          </w:rPr>
          <w:t>15</w:t>
        </w:r>
        <w:r>
          <w:rPr>
            <w:webHidden/>
          </w:rPr>
          <w:fldChar w:fldCharType="end"/>
        </w:r>
        <w:r w:rsidRPr="009A4BA3">
          <w:rPr>
            <w:rStyle w:val="Hyperlink"/>
          </w:rPr>
          <w:fldChar w:fldCharType="end"/>
        </w:r>
      </w:ins>
    </w:p>
    <w:p w14:paraId="70C0B34F" w14:textId="7187D50B" w:rsidR="00F061AF" w:rsidRDefault="00F061AF">
      <w:pPr>
        <w:pStyle w:val="TOC2"/>
        <w:rPr>
          <w:ins w:id="68" w:author="Leeyoung" w:date="2019-03-11T18:26:00Z"/>
          <w:rFonts w:asciiTheme="minorHAnsi" w:eastAsiaTheme="minorEastAsia" w:hAnsiTheme="minorHAnsi" w:cstheme="minorBidi"/>
          <w:sz w:val="22"/>
          <w:szCs w:val="22"/>
        </w:rPr>
      </w:pPr>
      <w:ins w:id="69" w:author="Leeyoung" w:date="2019-03-11T18:26:00Z">
        <w:r w:rsidRPr="009A4BA3">
          <w:rPr>
            <w:rStyle w:val="Hyperlink"/>
          </w:rPr>
          <w:fldChar w:fldCharType="begin"/>
        </w:r>
        <w:r w:rsidRPr="009A4BA3">
          <w:rPr>
            <w:rStyle w:val="Hyperlink"/>
          </w:rPr>
          <w:instrText xml:space="preserve"> </w:instrText>
        </w:r>
        <w:r>
          <w:instrText>HYPERLINK \l "_Toc3221241"</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8.5. New No-Path Reasons</w:t>
        </w:r>
        <w:r>
          <w:rPr>
            <w:webHidden/>
          </w:rPr>
          <w:tab/>
        </w:r>
        <w:r>
          <w:rPr>
            <w:webHidden/>
          </w:rPr>
          <w:fldChar w:fldCharType="begin"/>
        </w:r>
        <w:r>
          <w:rPr>
            <w:webHidden/>
          </w:rPr>
          <w:instrText xml:space="preserve"> PAGEREF _Toc3221241 \h </w:instrText>
        </w:r>
        <w:r>
          <w:rPr>
            <w:webHidden/>
          </w:rPr>
        </w:r>
      </w:ins>
      <w:r>
        <w:rPr>
          <w:webHidden/>
        </w:rPr>
        <w:fldChar w:fldCharType="separate"/>
      </w:r>
      <w:ins w:id="70" w:author="Leeyoung" w:date="2019-03-11T18:26:00Z">
        <w:r>
          <w:rPr>
            <w:webHidden/>
          </w:rPr>
          <w:t>16</w:t>
        </w:r>
        <w:r>
          <w:rPr>
            <w:webHidden/>
          </w:rPr>
          <w:fldChar w:fldCharType="end"/>
        </w:r>
        <w:r w:rsidRPr="009A4BA3">
          <w:rPr>
            <w:rStyle w:val="Hyperlink"/>
          </w:rPr>
          <w:fldChar w:fldCharType="end"/>
        </w:r>
      </w:ins>
    </w:p>
    <w:p w14:paraId="2BABC028" w14:textId="0CF69C89" w:rsidR="00F061AF" w:rsidRDefault="00F061AF">
      <w:pPr>
        <w:pStyle w:val="TOC2"/>
        <w:rPr>
          <w:ins w:id="71" w:author="Leeyoung" w:date="2019-03-11T18:26:00Z"/>
          <w:rFonts w:asciiTheme="minorHAnsi" w:eastAsiaTheme="minorEastAsia" w:hAnsiTheme="minorHAnsi" w:cstheme="minorBidi"/>
          <w:sz w:val="22"/>
          <w:szCs w:val="22"/>
        </w:rPr>
      </w:pPr>
      <w:ins w:id="72" w:author="Leeyoung" w:date="2019-03-11T18:26:00Z">
        <w:r w:rsidRPr="009A4BA3">
          <w:rPr>
            <w:rStyle w:val="Hyperlink"/>
          </w:rPr>
          <w:fldChar w:fldCharType="begin"/>
        </w:r>
        <w:r w:rsidRPr="009A4BA3">
          <w:rPr>
            <w:rStyle w:val="Hyperlink"/>
          </w:rPr>
          <w:instrText xml:space="preserve"> </w:instrText>
        </w:r>
        <w:r>
          <w:instrText>HYPERLINK \l "_Toc3221242"</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ja-JP"/>
          </w:rPr>
          <w:t>8.6. New Error-Types and Error-Values</w:t>
        </w:r>
        <w:r>
          <w:rPr>
            <w:webHidden/>
          </w:rPr>
          <w:tab/>
        </w:r>
        <w:r>
          <w:rPr>
            <w:webHidden/>
          </w:rPr>
          <w:fldChar w:fldCharType="begin"/>
        </w:r>
        <w:r>
          <w:rPr>
            <w:webHidden/>
          </w:rPr>
          <w:instrText xml:space="preserve"> PAGEREF _Toc3221242 \h </w:instrText>
        </w:r>
        <w:r>
          <w:rPr>
            <w:webHidden/>
          </w:rPr>
        </w:r>
      </w:ins>
      <w:r>
        <w:rPr>
          <w:webHidden/>
        </w:rPr>
        <w:fldChar w:fldCharType="separate"/>
      </w:r>
      <w:ins w:id="73" w:author="Leeyoung" w:date="2019-03-11T18:26:00Z">
        <w:r>
          <w:rPr>
            <w:webHidden/>
          </w:rPr>
          <w:t>16</w:t>
        </w:r>
        <w:r>
          <w:rPr>
            <w:webHidden/>
          </w:rPr>
          <w:fldChar w:fldCharType="end"/>
        </w:r>
        <w:r w:rsidRPr="009A4BA3">
          <w:rPr>
            <w:rStyle w:val="Hyperlink"/>
          </w:rPr>
          <w:fldChar w:fldCharType="end"/>
        </w:r>
      </w:ins>
    </w:p>
    <w:p w14:paraId="76F78C14" w14:textId="29283935" w:rsidR="00F061AF" w:rsidRDefault="00F061AF">
      <w:pPr>
        <w:pStyle w:val="TOC1"/>
        <w:rPr>
          <w:ins w:id="74" w:author="Leeyoung" w:date="2019-03-11T18:26:00Z"/>
          <w:rFonts w:asciiTheme="minorHAnsi" w:eastAsiaTheme="minorEastAsia" w:hAnsiTheme="minorHAnsi" w:cstheme="minorBidi"/>
          <w:sz w:val="22"/>
          <w:szCs w:val="22"/>
        </w:rPr>
      </w:pPr>
      <w:ins w:id="75" w:author="Leeyoung" w:date="2019-03-11T18:26:00Z">
        <w:r w:rsidRPr="009A4BA3">
          <w:rPr>
            <w:rStyle w:val="Hyperlink"/>
          </w:rPr>
          <w:fldChar w:fldCharType="begin"/>
        </w:r>
        <w:r w:rsidRPr="009A4BA3">
          <w:rPr>
            <w:rStyle w:val="Hyperlink"/>
          </w:rPr>
          <w:instrText xml:space="preserve"> </w:instrText>
        </w:r>
        <w:r>
          <w:instrText>HYPERLINK \l "_Toc3221243"</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9. References</w:t>
        </w:r>
        <w:r>
          <w:rPr>
            <w:webHidden/>
          </w:rPr>
          <w:tab/>
        </w:r>
        <w:r>
          <w:rPr>
            <w:webHidden/>
          </w:rPr>
          <w:fldChar w:fldCharType="begin"/>
        </w:r>
        <w:r>
          <w:rPr>
            <w:webHidden/>
          </w:rPr>
          <w:instrText xml:space="preserve"> PAGEREF _Toc3221243 \h </w:instrText>
        </w:r>
        <w:r>
          <w:rPr>
            <w:webHidden/>
          </w:rPr>
        </w:r>
      </w:ins>
      <w:r>
        <w:rPr>
          <w:webHidden/>
        </w:rPr>
        <w:fldChar w:fldCharType="separate"/>
      </w:r>
      <w:ins w:id="76" w:author="Leeyoung" w:date="2019-03-11T18:26:00Z">
        <w:r>
          <w:rPr>
            <w:webHidden/>
          </w:rPr>
          <w:t>17</w:t>
        </w:r>
        <w:r>
          <w:rPr>
            <w:webHidden/>
          </w:rPr>
          <w:fldChar w:fldCharType="end"/>
        </w:r>
        <w:r w:rsidRPr="009A4BA3">
          <w:rPr>
            <w:rStyle w:val="Hyperlink"/>
          </w:rPr>
          <w:fldChar w:fldCharType="end"/>
        </w:r>
      </w:ins>
    </w:p>
    <w:p w14:paraId="11C5DB65" w14:textId="4A7E9187" w:rsidR="00F061AF" w:rsidRDefault="00F061AF">
      <w:pPr>
        <w:pStyle w:val="TOC2"/>
        <w:rPr>
          <w:ins w:id="77" w:author="Leeyoung" w:date="2019-03-11T18:26:00Z"/>
          <w:rFonts w:asciiTheme="minorHAnsi" w:eastAsiaTheme="minorEastAsia" w:hAnsiTheme="minorHAnsi" w:cstheme="minorBidi"/>
          <w:sz w:val="22"/>
          <w:szCs w:val="22"/>
        </w:rPr>
      </w:pPr>
      <w:ins w:id="78" w:author="Leeyoung" w:date="2019-03-11T18:26:00Z">
        <w:r w:rsidRPr="009A4BA3">
          <w:rPr>
            <w:rStyle w:val="Hyperlink"/>
          </w:rPr>
          <w:lastRenderedPageBreak/>
          <w:fldChar w:fldCharType="begin"/>
        </w:r>
        <w:r w:rsidRPr="009A4BA3">
          <w:rPr>
            <w:rStyle w:val="Hyperlink"/>
          </w:rPr>
          <w:instrText xml:space="preserve"> </w:instrText>
        </w:r>
        <w:r>
          <w:instrText>HYPERLINK \l "_Toc3221244"</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9.1. Normative References</w:t>
        </w:r>
        <w:r>
          <w:rPr>
            <w:webHidden/>
          </w:rPr>
          <w:tab/>
        </w:r>
        <w:r>
          <w:rPr>
            <w:webHidden/>
          </w:rPr>
          <w:fldChar w:fldCharType="begin"/>
        </w:r>
        <w:r>
          <w:rPr>
            <w:webHidden/>
          </w:rPr>
          <w:instrText xml:space="preserve"> PAGEREF _Toc3221244 \h </w:instrText>
        </w:r>
        <w:r>
          <w:rPr>
            <w:webHidden/>
          </w:rPr>
        </w:r>
      </w:ins>
      <w:r>
        <w:rPr>
          <w:webHidden/>
        </w:rPr>
        <w:fldChar w:fldCharType="separate"/>
      </w:r>
      <w:ins w:id="79" w:author="Leeyoung" w:date="2019-03-11T18:26:00Z">
        <w:r>
          <w:rPr>
            <w:webHidden/>
          </w:rPr>
          <w:t>17</w:t>
        </w:r>
        <w:r>
          <w:rPr>
            <w:webHidden/>
          </w:rPr>
          <w:fldChar w:fldCharType="end"/>
        </w:r>
        <w:r w:rsidRPr="009A4BA3">
          <w:rPr>
            <w:rStyle w:val="Hyperlink"/>
          </w:rPr>
          <w:fldChar w:fldCharType="end"/>
        </w:r>
      </w:ins>
    </w:p>
    <w:p w14:paraId="6E7E7C8B" w14:textId="1C278435" w:rsidR="00F061AF" w:rsidRDefault="00F061AF">
      <w:pPr>
        <w:pStyle w:val="TOC2"/>
        <w:rPr>
          <w:ins w:id="80" w:author="Leeyoung" w:date="2019-03-11T18:26:00Z"/>
          <w:rFonts w:asciiTheme="minorHAnsi" w:eastAsiaTheme="minorEastAsia" w:hAnsiTheme="minorHAnsi" w:cstheme="minorBidi"/>
          <w:sz w:val="22"/>
          <w:szCs w:val="22"/>
        </w:rPr>
      </w:pPr>
      <w:ins w:id="81" w:author="Leeyoung" w:date="2019-03-11T18:26:00Z">
        <w:r w:rsidRPr="009A4BA3">
          <w:rPr>
            <w:rStyle w:val="Hyperlink"/>
          </w:rPr>
          <w:fldChar w:fldCharType="begin"/>
        </w:r>
        <w:r w:rsidRPr="009A4BA3">
          <w:rPr>
            <w:rStyle w:val="Hyperlink"/>
          </w:rPr>
          <w:instrText xml:space="preserve"> </w:instrText>
        </w:r>
        <w:r>
          <w:instrText>HYPERLINK \l "_Toc3221245"</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9.2. Informative References</w:t>
        </w:r>
        <w:r>
          <w:rPr>
            <w:webHidden/>
          </w:rPr>
          <w:tab/>
        </w:r>
        <w:r>
          <w:rPr>
            <w:webHidden/>
          </w:rPr>
          <w:fldChar w:fldCharType="begin"/>
        </w:r>
        <w:r>
          <w:rPr>
            <w:webHidden/>
          </w:rPr>
          <w:instrText xml:space="preserve"> PAGEREF _Toc3221245 \h </w:instrText>
        </w:r>
        <w:r>
          <w:rPr>
            <w:webHidden/>
          </w:rPr>
        </w:r>
      </w:ins>
      <w:r>
        <w:rPr>
          <w:webHidden/>
        </w:rPr>
        <w:fldChar w:fldCharType="separate"/>
      </w:r>
      <w:ins w:id="82" w:author="Leeyoung" w:date="2019-03-11T18:26:00Z">
        <w:r>
          <w:rPr>
            <w:webHidden/>
          </w:rPr>
          <w:t>18</w:t>
        </w:r>
        <w:r>
          <w:rPr>
            <w:webHidden/>
          </w:rPr>
          <w:fldChar w:fldCharType="end"/>
        </w:r>
        <w:r w:rsidRPr="009A4BA3">
          <w:rPr>
            <w:rStyle w:val="Hyperlink"/>
          </w:rPr>
          <w:fldChar w:fldCharType="end"/>
        </w:r>
      </w:ins>
    </w:p>
    <w:p w14:paraId="057CCBF2" w14:textId="6D4E95DA" w:rsidR="00F061AF" w:rsidRDefault="00F061AF">
      <w:pPr>
        <w:pStyle w:val="TOC1"/>
        <w:rPr>
          <w:ins w:id="83" w:author="Leeyoung" w:date="2019-03-11T18:26:00Z"/>
          <w:rFonts w:asciiTheme="minorHAnsi" w:eastAsiaTheme="minorEastAsia" w:hAnsiTheme="minorHAnsi" w:cstheme="minorBidi"/>
          <w:sz w:val="22"/>
          <w:szCs w:val="22"/>
        </w:rPr>
      </w:pPr>
      <w:ins w:id="84" w:author="Leeyoung" w:date="2019-03-11T18:26:00Z">
        <w:r w:rsidRPr="009A4BA3">
          <w:rPr>
            <w:rStyle w:val="Hyperlink"/>
          </w:rPr>
          <w:fldChar w:fldCharType="begin"/>
        </w:r>
        <w:r w:rsidRPr="009A4BA3">
          <w:rPr>
            <w:rStyle w:val="Hyperlink"/>
          </w:rPr>
          <w:instrText xml:space="preserve"> </w:instrText>
        </w:r>
        <w:r>
          <w:instrText>HYPERLINK \l "_Toc3221246"</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lang w:eastAsia="zh-CN"/>
          </w:rPr>
          <w:t>10.</w:t>
        </w:r>
        <w:r w:rsidRPr="009A4BA3">
          <w:rPr>
            <w:rStyle w:val="Hyperlink"/>
          </w:rPr>
          <w:t xml:space="preserve"> Contributors</w:t>
        </w:r>
        <w:r>
          <w:rPr>
            <w:webHidden/>
          </w:rPr>
          <w:tab/>
        </w:r>
        <w:r>
          <w:rPr>
            <w:webHidden/>
          </w:rPr>
          <w:fldChar w:fldCharType="begin"/>
        </w:r>
        <w:r>
          <w:rPr>
            <w:webHidden/>
          </w:rPr>
          <w:instrText xml:space="preserve"> PAGEREF _Toc3221246 \h </w:instrText>
        </w:r>
        <w:r>
          <w:rPr>
            <w:webHidden/>
          </w:rPr>
        </w:r>
      </w:ins>
      <w:r>
        <w:rPr>
          <w:webHidden/>
        </w:rPr>
        <w:fldChar w:fldCharType="separate"/>
      </w:r>
      <w:ins w:id="85" w:author="Leeyoung" w:date="2019-03-11T18:26:00Z">
        <w:r>
          <w:rPr>
            <w:webHidden/>
          </w:rPr>
          <w:t>18</w:t>
        </w:r>
        <w:r>
          <w:rPr>
            <w:webHidden/>
          </w:rPr>
          <w:fldChar w:fldCharType="end"/>
        </w:r>
        <w:r w:rsidRPr="009A4BA3">
          <w:rPr>
            <w:rStyle w:val="Hyperlink"/>
          </w:rPr>
          <w:fldChar w:fldCharType="end"/>
        </w:r>
      </w:ins>
    </w:p>
    <w:p w14:paraId="1FA8C8AD" w14:textId="051E0904" w:rsidR="00F061AF" w:rsidRDefault="00F061AF">
      <w:pPr>
        <w:pStyle w:val="TOC1"/>
        <w:rPr>
          <w:ins w:id="86" w:author="Leeyoung" w:date="2019-03-11T18:26:00Z"/>
          <w:rFonts w:asciiTheme="minorHAnsi" w:eastAsiaTheme="minorEastAsia" w:hAnsiTheme="minorHAnsi" w:cstheme="minorBidi"/>
          <w:sz w:val="22"/>
          <w:szCs w:val="22"/>
        </w:rPr>
      </w:pPr>
      <w:ins w:id="87" w:author="Leeyoung" w:date="2019-03-11T18:26:00Z">
        <w:r w:rsidRPr="009A4BA3">
          <w:rPr>
            <w:rStyle w:val="Hyperlink"/>
          </w:rPr>
          <w:fldChar w:fldCharType="begin"/>
        </w:r>
        <w:r w:rsidRPr="009A4BA3">
          <w:rPr>
            <w:rStyle w:val="Hyperlink"/>
          </w:rPr>
          <w:instrText xml:space="preserve"> </w:instrText>
        </w:r>
        <w:r>
          <w:instrText>HYPERLINK \l "_Toc3221247"</w:instrText>
        </w:r>
        <w:r w:rsidRPr="009A4BA3">
          <w:rPr>
            <w:rStyle w:val="Hyperlink"/>
          </w:rPr>
          <w:instrText xml:space="preserve"> </w:instrText>
        </w:r>
        <w:r w:rsidRPr="009A4BA3">
          <w:rPr>
            <w:rStyle w:val="Hyperlink"/>
          </w:rPr>
        </w:r>
        <w:r w:rsidRPr="009A4BA3">
          <w:rPr>
            <w:rStyle w:val="Hyperlink"/>
          </w:rPr>
          <w:fldChar w:fldCharType="separate"/>
        </w:r>
        <w:r w:rsidRPr="009A4BA3">
          <w:rPr>
            <w:rStyle w:val="Hyperlink"/>
          </w:rPr>
          <w:t>Authors' Addresses</w:t>
        </w:r>
        <w:r>
          <w:rPr>
            <w:webHidden/>
          </w:rPr>
          <w:tab/>
        </w:r>
        <w:r>
          <w:rPr>
            <w:webHidden/>
          </w:rPr>
          <w:fldChar w:fldCharType="begin"/>
        </w:r>
        <w:r>
          <w:rPr>
            <w:webHidden/>
          </w:rPr>
          <w:instrText xml:space="preserve"> PAGEREF _Toc3221247 \h </w:instrText>
        </w:r>
        <w:r>
          <w:rPr>
            <w:webHidden/>
          </w:rPr>
        </w:r>
      </w:ins>
      <w:r>
        <w:rPr>
          <w:webHidden/>
        </w:rPr>
        <w:fldChar w:fldCharType="separate"/>
      </w:r>
      <w:ins w:id="88" w:author="Leeyoung" w:date="2019-03-11T18:26:00Z">
        <w:r>
          <w:rPr>
            <w:webHidden/>
          </w:rPr>
          <w:t>19</w:t>
        </w:r>
        <w:r>
          <w:rPr>
            <w:webHidden/>
          </w:rPr>
          <w:fldChar w:fldCharType="end"/>
        </w:r>
        <w:r w:rsidRPr="009A4BA3">
          <w:rPr>
            <w:rStyle w:val="Hyperlink"/>
          </w:rPr>
          <w:fldChar w:fldCharType="end"/>
        </w:r>
      </w:ins>
    </w:p>
    <w:p w14:paraId="7C86712D" w14:textId="33DBFA3B" w:rsidR="008109F4" w:rsidDel="00F061AF" w:rsidRDefault="008109F4">
      <w:pPr>
        <w:pStyle w:val="TOC1"/>
        <w:rPr>
          <w:del w:id="89" w:author="Leeyoung" w:date="2019-03-11T18:26:00Z"/>
          <w:rFonts w:asciiTheme="minorHAnsi" w:eastAsiaTheme="minorEastAsia" w:hAnsiTheme="minorHAnsi" w:cstheme="minorBidi"/>
          <w:sz w:val="22"/>
          <w:szCs w:val="22"/>
        </w:rPr>
      </w:pPr>
      <w:del w:id="90" w:author="Leeyoung" w:date="2019-03-11T18:26:00Z">
        <w:r w:rsidRPr="00F061AF" w:rsidDel="00F061AF">
          <w:rPr>
            <w:rPrChange w:id="91" w:author="Leeyoung" w:date="2019-03-11T18:26:00Z">
              <w:rPr>
                <w:rStyle w:val="Hyperlink"/>
              </w:rPr>
            </w:rPrChange>
          </w:rPr>
          <w:delText>1. Terminology</w:delText>
        </w:r>
        <w:r w:rsidDel="00F061AF">
          <w:rPr>
            <w:webHidden/>
          </w:rPr>
          <w:tab/>
        </w:r>
        <w:r w:rsidR="00E257E5" w:rsidDel="00F061AF">
          <w:rPr>
            <w:webHidden/>
          </w:rPr>
          <w:delText>3</w:delText>
        </w:r>
      </w:del>
    </w:p>
    <w:p w14:paraId="4CB0D178" w14:textId="1CF874BE" w:rsidR="008109F4" w:rsidDel="00F061AF" w:rsidRDefault="008109F4">
      <w:pPr>
        <w:pStyle w:val="TOC1"/>
        <w:rPr>
          <w:del w:id="92" w:author="Leeyoung" w:date="2019-03-11T18:26:00Z"/>
          <w:rFonts w:asciiTheme="minorHAnsi" w:eastAsiaTheme="minorEastAsia" w:hAnsiTheme="minorHAnsi" w:cstheme="minorBidi"/>
          <w:sz w:val="22"/>
          <w:szCs w:val="22"/>
        </w:rPr>
      </w:pPr>
      <w:del w:id="93" w:author="Leeyoung" w:date="2019-03-11T18:26:00Z">
        <w:r w:rsidRPr="00F061AF" w:rsidDel="00F061AF">
          <w:rPr>
            <w:rPrChange w:id="94" w:author="Leeyoung" w:date="2019-03-11T18:26:00Z">
              <w:rPr>
                <w:rStyle w:val="Hyperlink"/>
              </w:rPr>
            </w:rPrChange>
          </w:rPr>
          <w:delText>2. Requirements Language</w:delText>
        </w:r>
        <w:r w:rsidDel="00F061AF">
          <w:rPr>
            <w:webHidden/>
          </w:rPr>
          <w:tab/>
        </w:r>
        <w:r w:rsidR="00E257E5" w:rsidDel="00F061AF">
          <w:rPr>
            <w:webHidden/>
          </w:rPr>
          <w:delText>3</w:delText>
        </w:r>
      </w:del>
    </w:p>
    <w:p w14:paraId="3660C7D4" w14:textId="3BF4D74C" w:rsidR="008109F4" w:rsidDel="00F061AF" w:rsidRDefault="008109F4">
      <w:pPr>
        <w:pStyle w:val="TOC1"/>
        <w:rPr>
          <w:del w:id="95" w:author="Leeyoung" w:date="2019-03-11T18:26:00Z"/>
          <w:rFonts w:asciiTheme="minorHAnsi" w:eastAsiaTheme="minorEastAsia" w:hAnsiTheme="minorHAnsi" w:cstheme="minorBidi"/>
          <w:sz w:val="22"/>
          <w:szCs w:val="22"/>
        </w:rPr>
      </w:pPr>
      <w:del w:id="96" w:author="Leeyoung" w:date="2019-03-11T18:26:00Z">
        <w:r w:rsidRPr="00F061AF" w:rsidDel="00F061AF">
          <w:rPr>
            <w:i/>
            <w:rPrChange w:id="97" w:author="Leeyoung" w:date="2019-03-11T18:26:00Z">
              <w:rPr>
                <w:rStyle w:val="Hyperlink"/>
                <w:i/>
              </w:rPr>
            </w:rPrChange>
          </w:rPr>
          <w:delText>3.</w:delText>
        </w:r>
        <w:r w:rsidRPr="00F061AF" w:rsidDel="00F061AF">
          <w:rPr>
            <w:iCs/>
            <w:rPrChange w:id="98" w:author="Leeyoung" w:date="2019-03-11T18:26:00Z">
              <w:rPr>
                <w:rStyle w:val="Hyperlink"/>
                <w:iCs/>
              </w:rPr>
            </w:rPrChange>
          </w:rPr>
          <w:delText xml:space="preserve"> Introduction</w:delText>
        </w:r>
        <w:r w:rsidDel="00F061AF">
          <w:rPr>
            <w:webHidden/>
          </w:rPr>
          <w:tab/>
        </w:r>
        <w:r w:rsidR="00E257E5" w:rsidDel="00F061AF">
          <w:rPr>
            <w:webHidden/>
          </w:rPr>
          <w:delText>3</w:delText>
        </w:r>
      </w:del>
    </w:p>
    <w:p w14:paraId="39DEE4AF" w14:textId="19AC7984" w:rsidR="008109F4" w:rsidDel="00F061AF" w:rsidRDefault="008109F4">
      <w:pPr>
        <w:pStyle w:val="TOC1"/>
        <w:rPr>
          <w:del w:id="99" w:author="Leeyoung" w:date="2019-03-11T18:26:00Z"/>
          <w:rFonts w:asciiTheme="minorHAnsi" w:eastAsiaTheme="minorEastAsia" w:hAnsiTheme="minorHAnsi" w:cstheme="minorBidi"/>
          <w:sz w:val="22"/>
          <w:szCs w:val="22"/>
        </w:rPr>
      </w:pPr>
      <w:del w:id="100" w:author="Leeyoung" w:date="2019-03-11T18:26:00Z">
        <w:r w:rsidRPr="00F061AF" w:rsidDel="00F061AF">
          <w:rPr>
            <w:lang w:eastAsia="ja-JP"/>
            <w:rPrChange w:id="101" w:author="Leeyoung" w:date="2019-03-11T18:26:00Z">
              <w:rPr>
                <w:rStyle w:val="Hyperlink"/>
                <w:lang w:eastAsia="ja-JP"/>
              </w:rPr>
            </w:rPrChange>
          </w:rPr>
          <w:delText>4. Spectrum Assignment (SA) Object</w:delText>
        </w:r>
        <w:r w:rsidDel="00F061AF">
          <w:rPr>
            <w:webHidden/>
          </w:rPr>
          <w:tab/>
        </w:r>
        <w:r w:rsidR="00E257E5" w:rsidDel="00F061AF">
          <w:rPr>
            <w:webHidden/>
          </w:rPr>
          <w:delText>4</w:delText>
        </w:r>
      </w:del>
    </w:p>
    <w:p w14:paraId="36F7F128" w14:textId="3FF985A1" w:rsidR="008109F4" w:rsidDel="00F061AF" w:rsidRDefault="008109F4">
      <w:pPr>
        <w:pStyle w:val="TOC2"/>
        <w:rPr>
          <w:del w:id="102" w:author="Leeyoung" w:date="2019-03-11T18:26:00Z"/>
          <w:rFonts w:asciiTheme="minorHAnsi" w:eastAsiaTheme="minorEastAsia" w:hAnsiTheme="minorHAnsi" w:cstheme="minorBidi"/>
          <w:sz w:val="22"/>
          <w:szCs w:val="22"/>
        </w:rPr>
      </w:pPr>
      <w:del w:id="103" w:author="Leeyoung" w:date="2019-03-11T18:26:00Z">
        <w:r w:rsidRPr="00F061AF" w:rsidDel="00F061AF">
          <w:rPr>
            <w:rPrChange w:id="104" w:author="Leeyoung" w:date="2019-03-11T18:26:00Z">
              <w:rPr>
                <w:rStyle w:val="Hyperlink"/>
              </w:rPr>
            </w:rPrChange>
          </w:rPr>
          <w:delText>4.1. Frequency-Slot Selection TLV</w:delText>
        </w:r>
        <w:r w:rsidDel="00F061AF">
          <w:rPr>
            <w:webHidden/>
          </w:rPr>
          <w:tab/>
        </w:r>
        <w:r w:rsidR="00E257E5" w:rsidDel="00F061AF">
          <w:rPr>
            <w:webHidden/>
          </w:rPr>
          <w:delText>6</w:delText>
        </w:r>
      </w:del>
    </w:p>
    <w:p w14:paraId="60EB4E5E" w14:textId="24EE9498" w:rsidR="008109F4" w:rsidDel="00F061AF" w:rsidRDefault="008109F4">
      <w:pPr>
        <w:pStyle w:val="TOC2"/>
        <w:rPr>
          <w:del w:id="105" w:author="Leeyoung" w:date="2019-03-11T18:26:00Z"/>
          <w:rFonts w:asciiTheme="minorHAnsi" w:eastAsiaTheme="minorEastAsia" w:hAnsiTheme="minorHAnsi" w:cstheme="minorBidi"/>
          <w:sz w:val="22"/>
          <w:szCs w:val="22"/>
        </w:rPr>
      </w:pPr>
      <w:del w:id="106" w:author="Leeyoung" w:date="2019-03-11T18:26:00Z">
        <w:r w:rsidRPr="00F061AF" w:rsidDel="00F061AF">
          <w:rPr>
            <w:rPrChange w:id="107" w:author="Leeyoung" w:date="2019-03-11T18:26:00Z">
              <w:rPr>
                <w:rStyle w:val="Hyperlink"/>
              </w:rPr>
            </w:rPrChange>
          </w:rPr>
          <w:delText>4.2. Frequency-slot Restriction Constraint TLV</w:delText>
        </w:r>
        <w:r w:rsidDel="00F061AF">
          <w:rPr>
            <w:webHidden/>
          </w:rPr>
          <w:tab/>
        </w:r>
        <w:r w:rsidR="00E257E5" w:rsidDel="00F061AF">
          <w:rPr>
            <w:webHidden/>
          </w:rPr>
          <w:delText>8</w:delText>
        </w:r>
      </w:del>
    </w:p>
    <w:p w14:paraId="3E2A46E3" w14:textId="69CCB0A6" w:rsidR="008109F4" w:rsidDel="00F061AF" w:rsidRDefault="008109F4">
      <w:pPr>
        <w:pStyle w:val="TOC3"/>
        <w:rPr>
          <w:del w:id="108" w:author="Leeyoung" w:date="2019-03-11T18:26:00Z"/>
          <w:rFonts w:asciiTheme="minorHAnsi" w:eastAsiaTheme="minorEastAsia" w:hAnsiTheme="minorHAnsi" w:cstheme="minorBidi"/>
          <w:sz w:val="22"/>
          <w:szCs w:val="22"/>
          <w:lang w:eastAsia="en-US"/>
        </w:rPr>
      </w:pPr>
      <w:del w:id="109" w:author="Leeyoung" w:date="2019-03-11T18:26:00Z">
        <w:r w:rsidRPr="00F061AF" w:rsidDel="00F061AF">
          <w:rPr>
            <w:rPrChange w:id="110" w:author="Leeyoung" w:date="2019-03-11T18:26:00Z">
              <w:rPr>
                <w:rStyle w:val="Hyperlink"/>
              </w:rPr>
            </w:rPrChange>
          </w:rPr>
          <w:delText>4.2.1. Frequency-Slot Restriction Field</w:delText>
        </w:r>
        <w:r w:rsidDel="00F061AF">
          <w:rPr>
            <w:webHidden/>
          </w:rPr>
          <w:tab/>
        </w:r>
        <w:r w:rsidR="00E257E5" w:rsidDel="00F061AF">
          <w:rPr>
            <w:webHidden/>
          </w:rPr>
          <w:delText>10</w:delText>
        </w:r>
      </w:del>
    </w:p>
    <w:p w14:paraId="76EE4B07" w14:textId="7E332778" w:rsidR="008109F4" w:rsidDel="00F061AF" w:rsidRDefault="008109F4">
      <w:pPr>
        <w:pStyle w:val="TOC1"/>
        <w:rPr>
          <w:del w:id="111" w:author="Leeyoung" w:date="2019-03-11T18:26:00Z"/>
          <w:rFonts w:asciiTheme="minorHAnsi" w:eastAsiaTheme="minorEastAsia" w:hAnsiTheme="minorHAnsi" w:cstheme="minorBidi"/>
          <w:sz w:val="22"/>
          <w:szCs w:val="22"/>
        </w:rPr>
      </w:pPr>
      <w:del w:id="112" w:author="Leeyoung" w:date="2019-03-11T18:26:00Z">
        <w:r w:rsidRPr="00F061AF" w:rsidDel="00F061AF">
          <w:rPr>
            <w:lang w:eastAsia="ja-JP"/>
            <w:rPrChange w:id="113" w:author="Leeyoung" w:date="2019-03-11T18:26:00Z">
              <w:rPr>
                <w:rStyle w:val="Hyperlink"/>
                <w:lang w:eastAsia="ja-JP"/>
              </w:rPr>
            </w:rPrChange>
          </w:rPr>
          <w:delText>5. Encoding of a RSA Path Reply</w:delText>
        </w:r>
        <w:r w:rsidDel="00F061AF">
          <w:rPr>
            <w:webHidden/>
          </w:rPr>
          <w:tab/>
        </w:r>
        <w:r w:rsidR="00E257E5" w:rsidDel="00F061AF">
          <w:rPr>
            <w:webHidden/>
          </w:rPr>
          <w:delText>10</w:delText>
        </w:r>
      </w:del>
    </w:p>
    <w:p w14:paraId="2EC14035" w14:textId="6F6D9450" w:rsidR="008109F4" w:rsidDel="00F061AF" w:rsidRDefault="008109F4">
      <w:pPr>
        <w:pStyle w:val="TOC2"/>
        <w:rPr>
          <w:del w:id="114" w:author="Leeyoung" w:date="2019-03-11T18:26:00Z"/>
          <w:rFonts w:asciiTheme="minorHAnsi" w:eastAsiaTheme="minorEastAsia" w:hAnsiTheme="minorHAnsi" w:cstheme="minorBidi"/>
          <w:sz w:val="22"/>
          <w:szCs w:val="22"/>
        </w:rPr>
      </w:pPr>
      <w:del w:id="115" w:author="Leeyoung" w:date="2019-03-11T18:26:00Z">
        <w:r w:rsidRPr="00F061AF" w:rsidDel="00F061AF">
          <w:rPr>
            <w:lang w:eastAsia="ja-JP"/>
            <w:rPrChange w:id="116" w:author="Leeyoung" w:date="2019-03-11T18:26:00Z">
              <w:rPr>
                <w:rStyle w:val="Hyperlink"/>
                <w:lang w:eastAsia="ja-JP"/>
              </w:rPr>
            </w:rPrChange>
          </w:rPr>
          <w:delText>5.1. Error Indicator</w:delText>
        </w:r>
        <w:r w:rsidDel="00F061AF">
          <w:rPr>
            <w:webHidden/>
          </w:rPr>
          <w:tab/>
        </w:r>
        <w:r w:rsidR="00E257E5" w:rsidDel="00F061AF">
          <w:rPr>
            <w:webHidden/>
          </w:rPr>
          <w:delText>11</w:delText>
        </w:r>
      </w:del>
    </w:p>
    <w:p w14:paraId="46C9040D" w14:textId="3039D989" w:rsidR="008109F4" w:rsidDel="00F061AF" w:rsidRDefault="008109F4">
      <w:pPr>
        <w:pStyle w:val="TOC2"/>
        <w:rPr>
          <w:del w:id="117" w:author="Leeyoung" w:date="2019-03-11T18:26:00Z"/>
          <w:rFonts w:asciiTheme="minorHAnsi" w:eastAsiaTheme="minorEastAsia" w:hAnsiTheme="minorHAnsi" w:cstheme="minorBidi"/>
          <w:sz w:val="22"/>
          <w:szCs w:val="22"/>
        </w:rPr>
      </w:pPr>
      <w:del w:id="118" w:author="Leeyoung" w:date="2019-03-11T18:26:00Z">
        <w:r w:rsidRPr="00F061AF" w:rsidDel="00F061AF">
          <w:rPr>
            <w:lang w:eastAsia="ja-JP"/>
            <w:rPrChange w:id="119" w:author="Leeyoung" w:date="2019-03-11T18:26:00Z">
              <w:rPr>
                <w:rStyle w:val="Hyperlink"/>
                <w:lang w:eastAsia="ja-JP"/>
              </w:rPr>
            </w:rPrChange>
          </w:rPr>
          <w:delText>5.2. NO-PATH Indicator</w:delText>
        </w:r>
        <w:r w:rsidDel="00F061AF">
          <w:rPr>
            <w:webHidden/>
          </w:rPr>
          <w:tab/>
        </w:r>
        <w:r w:rsidR="00E257E5" w:rsidDel="00F061AF">
          <w:rPr>
            <w:webHidden/>
          </w:rPr>
          <w:delText>12</w:delText>
        </w:r>
      </w:del>
    </w:p>
    <w:p w14:paraId="28AD358D" w14:textId="2F0034C5" w:rsidR="008109F4" w:rsidDel="00F061AF" w:rsidRDefault="008109F4">
      <w:pPr>
        <w:pStyle w:val="TOC1"/>
        <w:rPr>
          <w:del w:id="120" w:author="Leeyoung" w:date="2019-03-11T18:26:00Z"/>
          <w:rFonts w:asciiTheme="minorHAnsi" w:eastAsiaTheme="minorEastAsia" w:hAnsiTheme="minorHAnsi" w:cstheme="minorBidi"/>
          <w:sz w:val="22"/>
          <w:szCs w:val="22"/>
        </w:rPr>
      </w:pPr>
      <w:del w:id="121" w:author="Leeyoung" w:date="2019-03-11T18:26:00Z">
        <w:r w:rsidRPr="00F061AF" w:rsidDel="00F061AF">
          <w:rPr>
            <w:lang w:eastAsia="zh-CN"/>
            <w:rPrChange w:id="122" w:author="Leeyoung" w:date="2019-03-11T18:26:00Z">
              <w:rPr>
                <w:rStyle w:val="Hyperlink"/>
                <w:lang w:eastAsia="zh-CN"/>
              </w:rPr>
            </w:rPrChange>
          </w:rPr>
          <w:delText>6. Manageability Considerations</w:delText>
        </w:r>
        <w:r w:rsidDel="00F061AF">
          <w:rPr>
            <w:webHidden/>
          </w:rPr>
          <w:tab/>
        </w:r>
        <w:r w:rsidR="00E257E5" w:rsidDel="00F061AF">
          <w:rPr>
            <w:webHidden/>
          </w:rPr>
          <w:delText>12</w:delText>
        </w:r>
      </w:del>
    </w:p>
    <w:p w14:paraId="17EC18FF" w14:textId="24C64AAA" w:rsidR="008109F4" w:rsidDel="00F061AF" w:rsidRDefault="008109F4">
      <w:pPr>
        <w:pStyle w:val="TOC2"/>
        <w:rPr>
          <w:del w:id="123" w:author="Leeyoung" w:date="2019-03-11T18:26:00Z"/>
          <w:rFonts w:asciiTheme="minorHAnsi" w:eastAsiaTheme="minorEastAsia" w:hAnsiTheme="minorHAnsi" w:cstheme="minorBidi"/>
          <w:sz w:val="22"/>
          <w:szCs w:val="22"/>
        </w:rPr>
      </w:pPr>
      <w:del w:id="124" w:author="Leeyoung" w:date="2019-03-11T18:26:00Z">
        <w:r w:rsidRPr="00F061AF" w:rsidDel="00F061AF">
          <w:rPr>
            <w:rPrChange w:id="125" w:author="Leeyoung" w:date="2019-03-11T18:26:00Z">
              <w:rPr>
                <w:rStyle w:val="Hyperlink"/>
              </w:rPr>
            </w:rPrChange>
          </w:rPr>
          <w:delText>6.1. Control of Function and Policy</w:delText>
        </w:r>
        <w:r w:rsidDel="00F061AF">
          <w:rPr>
            <w:webHidden/>
          </w:rPr>
          <w:tab/>
        </w:r>
        <w:r w:rsidR="00E257E5" w:rsidDel="00F061AF">
          <w:rPr>
            <w:webHidden/>
          </w:rPr>
          <w:delText>13</w:delText>
        </w:r>
      </w:del>
    </w:p>
    <w:p w14:paraId="5787C002" w14:textId="42C081C1" w:rsidR="008109F4" w:rsidDel="00F061AF" w:rsidRDefault="008109F4">
      <w:pPr>
        <w:pStyle w:val="TOC2"/>
        <w:rPr>
          <w:del w:id="126" w:author="Leeyoung" w:date="2019-03-11T18:26:00Z"/>
          <w:rFonts w:asciiTheme="minorHAnsi" w:eastAsiaTheme="minorEastAsia" w:hAnsiTheme="minorHAnsi" w:cstheme="minorBidi"/>
          <w:sz w:val="22"/>
          <w:szCs w:val="22"/>
        </w:rPr>
      </w:pPr>
      <w:del w:id="127" w:author="Leeyoung" w:date="2019-03-11T18:26:00Z">
        <w:r w:rsidRPr="00F061AF" w:rsidDel="00F061AF">
          <w:rPr>
            <w:rPrChange w:id="128" w:author="Leeyoung" w:date="2019-03-11T18:26:00Z">
              <w:rPr>
                <w:rStyle w:val="Hyperlink"/>
              </w:rPr>
            </w:rPrChange>
          </w:rPr>
          <w:delText>6.2. Information and Data Models</w:delText>
        </w:r>
        <w:r w:rsidDel="00F061AF">
          <w:rPr>
            <w:webHidden/>
          </w:rPr>
          <w:tab/>
        </w:r>
        <w:r w:rsidR="00E257E5" w:rsidDel="00F061AF">
          <w:rPr>
            <w:webHidden/>
          </w:rPr>
          <w:delText>13</w:delText>
        </w:r>
      </w:del>
    </w:p>
    <w:p w14:paraId="0DDDF09C" w14:textId="48EDE0C0" w:rsidR="008109F4" w:rsidDel="00F061AF" w:rsidRDefault="008109F4">
      <w:pPr>
        <w:pStyle w:val="TOC2"/>
        <w:rPr>
          <w:del w:id="129" w:author="Leeyoung" w:date="2019-03-11T18:26:00Z"/>
          <w:rFonts w:asciiTheme="minorHAnsi" w:eastAsiaTheme="minorEastAsia" w:hAnsiTheme="minorHAnsi" w:cstheme="minorBidi"/>
          <w:sz w:val="22"/>
          <w:szCs w:val="22"/>
        </w:rPr>
      </w:pPr>
      <w:del w:id="130" w:author="Leeyoung" w:date="2019-03-11T18:26:00Z">
        <w:r w:rsidRPr="00F061AF" w:rsidDel="00F061AF">
          <w:rPr>
            <w:rPrChange w:id="131" w:author="Leeyoung" w:date="2019-03-11T18:26:00Z">
              <w:rPr>
                <w:rStyle w:val="Hyperlink"/>
              </w:rPr>
            </w:rPrChange>
          </w:rPr>
          <w:delText>6.3. Verifying Correct Operation</w:delText>
        </w:r>
        <w:r w:rsidDel="00F061AF">
          <w:rPr>
            <w:webHidden/>
          </w:rPr>
          <w:tab/>
        </w:r>
        <w:r w:rsidR="00E257E5" w:rsidDel="00F061AF">
          <w:rPr>
            <w:webHidden/>
          </w:rPr>
          <w:delText>13</w:delText>
        </w:r>
      </w:del>
    </w:p>
    <w:p w14:paraId="16644905" w14:textId="5704C8CC" w:rsidR="008109F4" w:rsidDel="00F061AF" w:rsidRDefault="008109F4">
      <w:pPr>
        <w:pStyle w:val="TOC2"/>
        <w:rPr>
          <w:del w:id="132" w:author="Leeyoung" w:date="2019-03-11T18:26:00Z"/>
          <w:rFonts w:asciiTheme="minorHAnsi" w:eastAsiaTheme="minorEastAsia" w:hAnsiTheme="minorHAnsi" w:cstheme="minorBidi"/>
          <w:sz w:val="22"/>
          <w:szCs w:val="22"/>
        </w:rPr>
      </w:pPr>
      <w:del w:id="133" w:author="Leeyoung" w:date="2019-03-11T18:26:00Z">
        <w:r w:rsidRPr="00F061AF" w:rsidDel="00F061AF">
          <w:rPr>
            <w:rPrChange w:id="134" w:author="Leeyoung" w:date="2019-03-11T18:26:00Z">
              <w:rPr>
                <w:rStyle w:val="Hyperlink"/>
              </w:rPr>
            </w:rPrChange>
          </w:rPr>
          <w:delText>6.4. Requirements on Other Protocols and Functional Components</w:delText>
        </w:r>
        <w:r w:rsidDel="00F061AF">
          <w:rPr>
            <w:webHidden/>
          </w:rPr>
          <w:tab/>
        </w:r>
        <w:r w:rsidR="00E257E5" w:rsidDel="00F061AF">
          <w:rPr>
            <w:webHidden/>
          </w:rPr>
          <w:delText>13</w:delText>
        </w:r>
      </w:del>
    </w:p>
    <w:p w14:paraId="20520F13" w14:textId="7974EF7F" w:rsidR="008109F4" w:rsidDel="00F061AF" w:rsidRDefault="008109F4">
      <w:pPr>
        <w:pStyle w:val="TOC2"/>
        <w:rPr>
          <w:del w:id="135" w:author="Leeyoung" w:date="2019-03-11T18:26:00Z"/>
          <w:rFonts w:asciiTheme="minorHAnsi" w:eastAsiaTheme="minorEastAsia" w:hAnsiTheme="minorHAnsi" w:cstheme="minorBidi"/>
          <w:sz w:val="22"/>
          <w:szCs w:val="22"/>
        </w:rPr>
      </w:pPr>
      <w:del w:id="136" w:author="Leeyoung" w:date="2019-03-11T18:26:00Z">
        <w:r w:rsidRPr="00F061AF" w:rsidDel="00F061AF">
          <w:rPr>
            <w:rPrChange w:id="137" w:author="Leeyoung" w:date="2019-03-11T18:26:00Z">
              <w:rPr>
                <w:rStyle w:val="Hyperlink"/>
              </w:rPr>
            </w:rPrChange>
          </w:rPr>
          <w:delText>6.5. Impact on Network Operation</w:delText>
        </w:r>
        <w:r w:rsidDel="00F061AF">
          <w:rPr>
            <w:webHidden/>
          </w:rPr>
          <w:tab/>
        </w:r>
        <w:r w:rsidR="00E257E5" w:rsidDel="00F061AF">
          <w:rPr>
            <w:webHidden/>
          </w:rPr>
          <w:delText>14</w:delText>
        </w:r>
      </w:del>
    </w:p>
    <w:p w14:paraId="0718FF9B" w14:textId="33FA1E65" w:rsidR="008109F4" w:rsidDel="00F061AF" w:rsidRDefault="008109F4">
      <w:pPr>
        <w:pStyle w:val="TOC1"/>
        <w:rPr>
          <w:del w:id="138" w:author="Leeyoung" w:date="2019-03-11T18:26:00Z"/>
          <w:rFonts w:asciiTheme="minorHAnsi" w:eastAsiaTheme="minorEastAsia" w:hAnsiTheme="minorHAnsi" w:cstheme="minorBidi"/>
          <w:sz w:val="22"/>
          <w:szCs w:val="22"/>
        </w:rPr>
      </w:pPr>
      <w:del w:id="139" w:author="Leeyoung" w:date="2019-03-11T18:26:00Z">
        <w:r w:rsidRPr="00F061AF" w:rsidDel="00F061AF">
          <w:rPr>
            <w:rPrChange w:id="140" w:author="Leeyoung" w:date="2019-03-11T18:26:00Z">
              <w:rPr>
                <w:rStyle w:val="Hyperlink"/>
              </w:rPr>
            </w:rPrChange>
          </w:rPr>
          <w:delText>7. Security Considerations</w:delText>
        </w:r>
        <w:r w:rsidDel="00F061AF">
          <w:rPr>
            <w:webHidden/>
          </w:rPr>
          <w:tab/>
        </w:r>
        <w:r w:rsidR="00E257E5" w:rsidDel="00F061AF">
          <w:rPr>
            <w:webHidden/>
          </w:rPr>
          <w:delText>14</w:delText>
        </w:r>
      </w:del>
    </w:p>
    <w:p w14:paraId="65129D85" w14:textId="1281F889" w:rsidR="008109F4" w:rsidDel="00F061AF" w:rsidRDefault="008109F4">
      <w:pPr>
        <w:pStyle w:val="TOC1"/>
        <w:rPr>
          <w:del w:id="141" w:author="Leeyoung" w:date="2019-03-11T18:26:00Z"/>
          <w:rFonts w:asciiTheme="minorHAnsi" w:eastAsiaTheme="minorEastAsia" w:hAnsiTheme="minorHAnsi" w:cstheme="minorBidi"/>
          <w:sz w:val="22"/>
          <w:szCs w:val="22"/>
        </w:rPr>
      </w:pPr>
      <w:del w:id="142" w:author="Leeyoung" w:date="2019-03-11T18:26:00Z">
        <w:r w:rsidRPr="00F061AF" w:rsidDel="00F061AF">
          <w:rPr>
            <w:rPrChange w:id="143" w:author="Leeyoung" w:date="2019-03-11T18:26:00Z">
              <w:rPr>
                <w:rStyle w:val="Hyperlink"/>
              </w:rPr>
            </w:rPrChange>
          </w:rPr>
          <w:delText>8. IANA Considerations</w:delText>
        </w:r>
        <w:r w:rsidDel="00F061AF">
          <w:rPr>
            <w:webHidden/>
          </w:rPr>
          <w:tab/>
        </w:r>
        <w:r w:rsidR="00E257E5" w:rsidDel="00F061AF">
          <w:rPr>
            <w:webHidden/>
          </w:rPr>
          <w:delText>14</w:delText>
        </w:r>
      </w:del>
    </w:p>
    <w:p w14:paraId="1631EAB5" w14:textId="6B6F01F1" w:rsidR="008109F4" w:rsidDel="00F061AF" w:rsidRDefault="008109F4">
      <w:pPr>
        <w:pStyle w:val="TOC2"/>
        <w:rPr>
          <w:del w:id="144" w:author="Leeyoung" w:date="2019-03-11T18:26:00Z"/>
          <w:rFonts w:asciiTheme="minorHAnsi" w:eastAsiaTheme="minorEastAsia" w:hAnsiTheme="minorHAnsi" w:cstheme="minorBidi"/>
          <w:sz w:val="22"/>
          <w:szCs w:val="22"/>
        </w:rPr>
      </w:pPr>
      <w:del w:id="145" w:author="Leeyoung" w:date="2019-03-11T18:26:00Z">
        <w:r w:rsidRPr="00F061AF" w:rsidDel="00F061AF">
          <w:rPr>
            <w:rPrChange w:id="146" w:author="Leeyoung" w:date="2019-03-11T18:26:00Z">
              <w:rPr>
                <w:rStyle w:val="Hyperlink"/>
              </w:rPr>
            </w:rPrChange>
          </w:rPr>
          <w:delText>8.1. New PCEP Object</w:delText>
        </w:r>
        <w:r w:rsidDel="00F061AF">
          <w:rPr>
            <w:webHidden/>
          </w:rPr>
          <w:tab/>
        </w:r>
        <w:r w:rsidR="00E257E5" w:rsidDel="00F061AF">
          <w:rPr>
            <w:webHidden/>
          </w:rPr>
          <w:delText>14</w:delText>
        </w:r>
      </w:del>
    </w:p>
    <w:p w14:paraId="1405F11B" w14:textId="197B1C05" w:rsidR="008109F4" w:rsidDel="00F061AF" w:rsidRDefault="008109F4">
      <w:pPr>
        <w:pStyle w:val="TOC2"/>
        <w:rPr>
          <w:del w:id="147" w:author="Leeyoung" w:date="2019-03-11T18:26:00Z"/>
          <w:rFonts w:asciiTheme="minorHAnsi" w:eastAsiaTheme="minorEastAsia" w:hAnsiTheme="minorHAnsi" w:cstheme="minorBidi"/>
          <w:sz w:val="22"/>
          <w:szCs w:val="22"/>
        </w:rPr>
      </w:pPr>
      <w:del w:id="148" w:author="Leeyoung" w:date="2019-03-11T18:26:00Z">
        <w:r w:rsidRPr="00F061AF" w:rsidDel="00F061AF">
          <w:rPr>
            <w:rPrChange w:id="149" w:author="Leeyoung" w:date="2019-03-11T18:26:00Z">
              <w:rPr>
                <w:rStyle w:val="Hyperlink"/>
              </w:rPr>
            </w:rPrChange>
          </w:rPr>
          <w:delText>8.2. New PCEP TLV: Frequency Slot Selection TLV</w:delText>
        </w:r>
        <w:r w:rsidDel="00F061AF">
          <w:rPr>
            <w:webHidden/>
          </w:rPr>
          <w:tab/>
        </w:r>
        <w:r w:rsidR="00E257E5" w:rsidDel="00F061AF">
          <w:rPr>
            <w:webHidden/>
          </w:rPr>
          <w:delText>15</w:delText>
        </w:r>
      </w:del>
    </w:p>
    <w:p w14:paraId="42FF59FF" w14:textId="444DAAE3" w:rsidR="008109F4" w:rsidDel="00F061AF" w:rsidRDefault="008109F4">
      <w:pPr>
        <w:pStyle w:val="TOC2"/>
        <w:rPr>
          <w:del w:id="150" w:author="Leeyoung" w:date="2019-03-11T18:26:00Z"/>
          <w:rFonts w:asciiTheme="minorHAnsi" w:eastAsiaTheme="minorEastAsia" w:hAnsiTheme="minorHAnsi" w:cstheme="minorBidi"/>
          <w:sz w:val="22"/>
          <w:szCs w:val="22"/>
        </w:rPr>
      </w:pPr>
      <w:del w:id="151" w:author="Leeyoung" w:date="2019-03-11T18:26:00Z">
        <w:r w:rsidRPr="00F061AF" w:rsidDel="00F061AF">
          <w:rPr>
            <w:rPrChange w:id="152" w:author="Leeyoung" w:date="2019-03-11T18:26:00Z">
              <w:rPr>
                <w:rStyle w:val="Hyperlink"/>
              </w:rPr>
            </w:rPrChange>
          </w:rPr>
          <w:delText>8.3. New PCEP TLV: Frequency Slot Restriction Constraint TLV</w:delText>
        </w:r>
        <w:r w:rsidDel="00F061AF">
          <w:rPr>
            <w:webHidden/>
          </w:rPr>
          <w:tab/>
        </w:r>
        <w:r w:rsidR="00E257E5" w:rsidDel="00F061AF">
          <w:rPr>
            <w:webHidden/>
          </w:rPr>
          <w:delText>15</w:delText>
        </w:r>
      </w:del>
    </w:p>
    <w:p w14:paraId="592C6686" w14:textId="4F2105C9" w:rsidR="008109F4" w:rsidDel="00F061AF" w:rsidRDefault="008109F4">
      <w:pPr>
        <w:pStyle w:val="TOC2"/>
        <w:rPr>
          <w:del w:id="153" w:author="Leeyoung" w:date="2019-03-11T18:26:00Z"/>
          <w:rFonts w:asciiTheme="minorHAnsi" w:eastAsiaTheme="minorEastAsia" w:hAnsiTheme="minorHAnsi" w:cstheme="minorBidi"/>
          <w:sz w:val="22"/>
          <w:szCs w:val="22"/>
        </w:rPr>
      </w:pPr>
      <w:del w:id="154" w:author="Leeyoung" w:date="2019-03-11T18:26:00Z">
        <w:r w:rsidRPr="00F061AF" w:rsidDel="00F061AF">
          <w:rPr>
            <w:lang w:eastAsia="ja-JP"/>
            <w:rPrChange w:id="155" w:author="Leeyoung" w:date="2019-03-11T18:26:00Z">
              <w:rPr>
                <w:rStyle w:val="Hyperlink"/>
                <w:lang w:eastAsia="ja-JP"/>
              </w:rPr>
            </w:rPrChange>
          </w:rPr>
          <w:delText>8.4.</w:delText>
        </w:r>
        <w:r w:rsidRPr="00F061AF" w:rsidDel="00F061AF">
          <w:rPr>
            <w:rPrChange w:id="156" w:author="Leeyoung" w:date="2019-03-11T18:26:00Z">
              <w:rPr>
                <w:rStyle w:val="Hyperlink"/>
              </w:rPr>
            </w:rPrChange>
          </w:rPr>
          <w:delText xml:space="preserve"> New PCEP TLV: </w:delText>
        </w:r>
        <w:r w:rsidRPr="00F061AF" w:rsidDel="00F061AF">
          <w:rPr>
            <w:lang w:eastAsia="ja-JP"/>
            <w:rPrChange w:id="157" w:author="Leeyoung" w:date="2019-03-11T18:26:00Z">
              <w:rPr>
                <w:rStyle w:val="Hyperlink"/>
                <w:lang w:eastAsia="ja-JP"/>
              </w:rPr>
            </w:rPrChange>
          </w:rPr>
          <w:delText>Spectrum Allocation TLV</w:delText>
        </w:r>
        <w:r w:rsidDel="00F061AF">
          <w:rPr>
            <w:webHidden/>
          </w:rPr>
          <w:tab/>
        </w:r>
        <w:r w:rsidR="00E257E5" w:rsidDel="00F061AF">
          <w:rPr>
            <w:webHidden/>
          </w:rPr>
          <w:delText>15</w:delText>
        </w:r>
      </w:del>
    </w:p>
    <w:p w14:paraId="1766092F" w14:textId="1DDFA67E" w:rsidR="008109F4" w:rsidDel="00F061AF" w:rsidRDefault="008109F4">
      <w:pPr>
        <w:pStyle w:val="TOC2"/>
        <w:rPr>
          <w:del w:id="158" w:author="Leeyoung" w:date="2019-03-11T18:26:00Z"/>
          <w:rFonts w:asciiTheme="minorHAnsi" w:eastAsiaTheme="minorEastAsia" w:hAnsiTheme="minorHAnsi" w:cstheme="minorBidi"/>
          <w:sz w:val="22"/>
          <w:szCs w:val="22"/>
        </w:rPr>
      </w:pPr>
      <w:del w:id="159" w:author="Leeyoung" w:date="2019-03-11T18:26:00Z">
        <w:r w:rsidRPr="00F061AF" w:rsidDel="00F061AF">
          <w:rPr>
            <w:lang w:eastAsia="ja-JP"/>
            <w:rPrChange w:id="160" w:author="Leeyoung" w:date="2019-03-11T18:26:00Z">
              <w:rPr>
                <w:rStyle w:val="Hyperlink"/>
                <w:lang w:eastAsia="ja-JP"/>
              </w:rPr>
            </w:rPrChange>
          </w:rPr>
          <w:delText>8.5. New No-Path Reasons</w:delText>
        </w:r>
        <w:r w:rsidDel="00F061AF">
          <w:rPr>
            <w:webHidden/>
          </w:rPr>
          <w:tab/>
        </w:r>
        <w:r w:rsidR="00E257E5" w:rsidDel="00F061AF">
          <w:rPr>
            <w:webHidden/>
          </w:rPr>
          <w:delText>16</w:delText>
        </w:r>
      </w:del>
    </w:p>
    <w:p w14:paraId="407B1622" w14:textId="1D473BC6" w:rsidR="008109F4" w:rsidDel="00F061AF" w:rsidRDefault="008109F4">
      <w:pPr>
        <w:pStyle w:val="TOC2"/>
        <w:rPr>
          <w:del w:id="161" w:author="Leeyoung" w:date="2019-03-11T18:26:00Z"/>
          <w:rFonts w:asciiTheme="minorHAnsi" w:eastAsiaTheme="minorEastAsia" w:hAnsiTheme="minorHAnsi" w:cstheme="minorBidi"/>
          <w:sz w:val="22"/>
          <w:szCs w:val="22"/>
        </w:rPr>
      </w:pPr>
      <w:del w:id="162" w:author="Leeyoung" w:date="2019-03-11T18:26:00Z">
        <w:r w:rsidRPr="00F061AF" w:rsidDel="00F061AF">
          <w:rPr>
            <w:lang w:eastAsia="ja-JP"/>
            <w:rPrChange w:id="163" w:author="Leeyoung" w:date="2019-03-11T18:26:00Z">
              <w:rPr>
                <w:rStyle w:val="Hyperlink"/>
                <w:lang w:eastAsia="ja-JP"/>
              </w:rPr>
            </w:rPrChange>
          </w:rPr>
          <w:delText>8.6. New Error-Types and Error-Values</w:delText>
        </w:r>
        <w:r w:rsidDel="00F061AF">
          <w:rPr>
            <w:webHidden/>
          </w:rPr>
          <w:tab/>
        </w:r>
        <w:r w:rsidR="00E257E5" w:rsidDel="00F061AF">
          <w:rPr>
            <w:webHidden/>
          </w:rPr>
          <w:delText>16</w:delText>
        </w:r>
      </w:del>
    </w:p>
    <w:p w14:paraId="4D0CE9D2" w14:textId="7444DF87" w:rsidR="008109F4" w:rsidDel="00F061AF" w:rsidRDefault="008109F4">
      <w:pPr>
        <w:pStyle w:val="TOC1"/>
        <w:rPr>
          <w:del w:id="164" w:author="Leeyoung" w:date="2019-03-11T18:26:00Z"/>
          <w:rFonts w:asciiTheme="minorHAnsi" w:eastAsiaTheme="minorEastAsia" w:hAnsiTheme="minorHAnsi" w:cstheme="minorBidi"/>
          <w:sz w:val="22"/>
          <w:szCs w:val="22"/>
        </w:rPr>
      </w:pPr>
      <w:del w:id="165" w:author="Leeyoung" w:date="2019-03-11T18:26:00Z">
        <w:r w:rsidRPr="00F061AF" w:rsidDel="00F061AF">
          <w:rPr>
            <w:rPrChange w:id="166" w:author="Leeyoung" w:date="2019-03-11T18:26:00Z">
              <w:rPr>
                <w:rStyle w:val="Hyperlink"/>
              </w:rPr>
            </w:rPrChange>
          </w:rPr>
          <w:delText>9. References</w:delText>
        </w:r>
        <w:r w:rsidDel="00F061AF">
          <w:rPr>
            <w:webHidden/>
          </w:rPr>
          <w:tab/>
        </w:r>
        <w:r w:rsidR="00E257E5" w:rsidDel="00F061AF">
          <w:rPr>
            <w:webHidden/>
          </w:rPr>
          <w:delText>17</w:delText>
        </w:r>
      </w:del>
    </w:p>
    <w:p w14:paraId="03730478" w14:textId="4F1E4CCA" w:rsidR="008109F4" w:rsidDel="00F061AF" w:rsidRDefault="008109F4">
      <w:pPr>
        <w:pStyle w:val="TOC2"/>
        <w:rPr>
          <w:del w:id="167" w:author="Leeyoung" w:date="2019-03-11T18:26:00Z"/>
          <w:rFonts w:asciiTheme="minorHAnsi" w:eastAsiaTheme="minorEastAsia" w:hAnsiTheme="minorHAnsi" w:cstheme="minorBidi"/>
          <w:sz w:val="22"/>
          <w:szCs w:val="22"/>
        </w:rPr>
      </w:pPr>
      <w:del w:id="168" w:author="Leeyoung" w:date="2019-03-11T18:26:00Z">
        <w:r w:rsidRPr="00F061AF" w:rsidDel="00F061AF">
          <w:rPr>
            <w:rPrChange w:id="169" w:author="Leeyoung" w:date="2019-03-11T18:26:00Z">
              <w:rPr>
                <w:rStyle w:val="Hyperlink"/>
              </w:rPr>
            </w:rPrChange>
          </w:rPr>
          <w:delText>9.1. Informative References</w:delText>
        </w:r>
        <w:r w:rsidDel="00F061AF">
          <w:rPr>
            <w:webHidden/>
          </w:rPr>
          <w:tab/>
        </w:r>
        <w:r w:rsidR="00E257E5" w:rsidDel="00F061AF">
          <w:rPr>
            <w:webHidden/>
          </w:rPr>
          <w:delText>17</w:delText>
        </w:r>
      </w:del>
    </w:p>
    <w:p w14:paraId="6E7F27A3" w14:textId="6E6B35B2" w:rsidR="008109F4" w:rsidDel="00F061AF" w:rsidRDefault="008109F4">
      <w:pPr>
        <w:pStyle w:val="TOC2"/>
        <w:rPr>
          <w:del w:id="170" w:author="Leeyoung" w:date="2019-03-11T18:26:00Z"/>
          <w:rFonts w:asciiTheme="minorHAnsi" w:eastAsiaTheme="minorEastAsia" w:hAnsiTheme="minorHAnsi" w:cstheme="minorBidi"/>
          <w:sz w:val="22"/>
          <w:szCs w:val="22"/>
        </w:rPr>
      </w:pPr>
      <w:del w:id="171" w:author="Leeyoung" w:date="2019-03-11T18:26:00Z">
        <w:r w:rsidRPr="00F061AF" w:rsidDel="00F061AF">
          <w:rPr>
            <w:rPrChange w:id="172" w:author="Leeyoung" w:date="2019-03-11T18:26:00Z">
              <w:rPr>
                <w:rStyle w:val="Hyperlink"/>
              </w:rPr>
            </w:rPrChange>
          </w:rPr>
          <w:delText>9.2. Normative References</w:delText>
        </w:r>
        <w:r w:rsidDel="00F061AF">
          <w:rPr>
            <w:webHidden/>
          </w:rPr>
          <w:tab/>
        </w:r>
        <w:r w:rsidR="00E257E5" w:rsidDel="00F061AF">
          <w:rPr>
            <w:webHidden/>
          </w:rPr>
          <w:delText>18</w:delText>
        </w:r>
      </w:del>
    </w:p>
    <w:p w14:paraId="1F209353" w14:textId="6B04B986" w:rsidR="008109F4" w:rsidDel="00F061AF" w:rsidRDefault="008109F4">
      <w:pPr>
        <w:pStyle w:val="TOC1"/>
        <w:rPr>
          <w:del w:id="173" w:author="Leeyoung" w:date="2019-03-11T18:26:00Z"/>
          <w:rFonts w:asciiTheme="minorHAnsi" w:eastAsiaTheme="minorEastAsia" w:hAnsiTheme="minorHAnsi" w:cstheme="minorBidi"/>
          <w:sz w:val="22"/>
          <w:szCs w:val="22"/>
        </w:rPr>
      </w:pPr>
      <w:del w:id="174" w:author="Leeyoung" w:date="2019-03-11T18:26:00Z">
        <w:r w:rsidRPr="00F061AF" w:rsidDel="00F061AF">
          <w:rPr>
            <w:lang w:eastAsia="zh-CN"/>
            <w:rPrChange w:id="175" w:author="Leeyoung" w:date="2019-03-11T18:26:00Z">
              <w:rPr>
                <w:rStyle w:val="Hyperlink"/>
                <w:lang w:eastAsia="zh-CN"/>
              </w:rPr>
            </w:rPrChange>
          </w:rPr>
          <w:delText>10.</w:delText>
        </w:r>
        <w:r w:rsidRPr="00F061AF" w:rsidDel="00F061AF">
          <w:rPr>
            <w:rPrChange w:id="176" w:author="Leeyoung" w:date="2019-03-11T18:26:00Z">
              <w:rPr>
                <w:rStyle w:val="Hyperlink"/>
              </w:rPr>
            </w:rPrChange>
          </w:rPr>
          <w:delText xml:space="preserve"> Contributors</w:delText>
        </w:r>
        <w:r w:rsidDel="00F061AF">
          <w:rPr>
            <w:webHidden/>
          </w:rPr>
          <w:tab/>
        </w:r>
        <w:r w:rsidR="00E257E5" w:rsidDel="00F061AF">
          <w:rPr>
            <w:webHidden/>
          </w:rPr>
          <w:delText>19</w:delText>
        </w:r>
      </w:del>
    </w:p>
    <w:p w14:paraId="3FC09B6A" w14:textId="5D30FAAD" w:rsidR="008109F4" w:rsidDel="00F061AF" w:rsidRDefault="008109F4">
      <w:pPr>
        <w:pStyle w:val="TOC1"/>
        <w:rPr>
          <w:del w:id="177" w:author="Leeyoung" w:date="2019-03-11T18:26:00Z"/>
          <w:rFonts w:asciiTheme="minorHAnsi" w:eastAsiaTheme="minorEastAsia" w:hAnsiTheme="minorHAnsi" w:cstheme="minorBidi"/>
          <w:sz w:val="22"/>
          <w:szCs w:val="22"/>
        </w:rPr>
      </w:pPr>
      <w:del w:id="178" w:author="Leeyoung" w:date="2019-03-11T18:26:00Z">
        <w:r w:rsidRPr="00F061AF" w:rsidDel="00F061AF">
          <w:rPr>
            <w:rPrChange w:id="179" w:author="Leeyoung" w:date="2019-03-11T18:26:00Z">
              <w:rPr>
                <w:rStyle w:val="Hyperlink"/>
              </w:rPr>
            </w:rPrChange>
          </w:rPr>
          <w:delText>Authors' Addresses</w:delText>
        </w:r>
        <w:r w:rsidDel="00F061AF">
          <w:rPr>
            <w:webHidden/>
          </w:rPr>
          <w:tab/>
        </w:r>
        <w:r w:rsidR="00E257E5" w:rsidDel="00F061AF">
          <w:rPr>
            <w:webHidden/>
          </w:rPr>
          <w:delText>20</w:delText>
        </w:r>
      </w:del>
    </w:p>
    <w:p w14:paraId="2AAC21F6" w14:textId="77777777" w:rsidR="00F203A5" w:rsidRDefault="00B036BB" w:rsidP="00433728">
      <w:pPr>
        <w:pStyle w:val="TOC1"/>
      </w:pPr>
      <w:r w:rsidRPr="00891BA3">
        <w:fldChar w:fldCharType="end"/>
      </w:r>
    </w:p>
    <w:p w14:paraId="289F95DD" w14:textId="77777777" w:rsidR="00F203A5" w:rsidRPr="00891BA3" w:rsidRDefault="00F203A5" w:rsidP="00977D83">
      <w:pPr>
        <w:rPr>
          <w:lang w:eastAsia="zh-CN"/>
        </w:rPr>
      </w:pPr>
    </w:p>
    <w:p w14:paraId="0D44FB4E" w14:textId="77777777" w:rsidR="007F6E7C" w:rsidRDefault="007C68D7">
      <w:pPr>
        <w:pStyle w:val="Heading1"/>
        <w:rPr>
          <w:rStyle w:val="SubtleEmphasis"/>
          <w:i w:val="0"/>
          <w:iCs w:val="0"/>
          <w:noProof/>
          <w:color w:val="auto"/>
        </w:rPr>
      </w:pPr>
      <w:bookmarkStart w:id="180" w:name="_Toc3221219"/>
      <w:r>
        <w:rPr>
          <w:rStyle w:val="SubtleEmphasis"/>
          <w:i w:val="0"/>
          <w:iCs w:val="0"/>
          <w:color w:val="auto"/>
        </w:rPr>
        <w:t>Terminology</w:t>
      </w:r>
      <w:bookmarkEnd w:id="180"/>
    </w:p>
    <w:p w14:paraId="2A69A5C5" w14:textId="248F64FC" w:rsidR="001258AA" w:rsidRDefault="007C68D7" w:rsidP="001258AA">
      <w:r>
        <w:t>This document uses the terminology defined</w:t>
      </w:r>
      <w:r w:rsidR="003B7A79">
        <w:t xml:space="preserve"> in [RFC4655],</w:t>
      </w:r>
      <w:r w:rsidR="00EB3067">
        <w:t xml:space="preserve"> </w:t>
      </w:r>
      <w:r w:rsidR="003B7A79">
        <w:t>[RFC5440]</w:t>
      </w:r>
      <w:r w:rsidR="000C5330">
        <w:t xml:space="preserve"> and [RFC7698]</w:t>
      </w:r>
      <w:r w:rsidR="003B7A79">
        <w:t>.</w:t>
      </w:r>
    </w:p>
    <w:p w14:paraId="32094684" w14:textId="77777777" w:rsidR="001258AA" w:rsidRDefault="003B7A79">
      <w:pPr>
        <w:pStyle w:val="Heading1"/>
      </w:pPr>
      <w:bookmarkStart w:id="181" w:name="_Toc3221220"/>
      <w:r>
        <w:t>Requirements Language</w:t>
      </w:r>
      <w:bookmarkEnd w:id="181"/>
    </w:p>
    <w:p w14:paraId="28E30887" w14:textId="420A13E6" w:rsidR="003B7A79" w:rsidRPr="00891BA3" w:rsidDel="00DE59F4" w:rsidRDefault="00DE59F4">
      <w:pPr>
        <w:rPr>
          <w:del w:id="182" w:author="Leeyoung" w:date="2019-02-26T16:31:00Z"/>
        </w:rPr>
        <w:pPrChange w:id="183" w:author="Leeyoung" w:date="2019-02-26T16:31:00Z">
          <w:pPr>
            <w:pStyle w:val="Heading1"/>
          </w:pPr>
        </w:pPrChange>
      </w:pPr>
      <w:ins w:id="184" w:author="Leeyoung" w:date="2019-02-26T16:31:00Z">
        <w:r>
          <w:t>The key words "MUST", "MUST NOT", "REQUIRED", "SHALL", "SHALL NOT", "SHOULD", "SHOULD NOT", "RECOMMENDED", "NOT RECOMMENDED", "MAY", and "OPTIONAL" in this document are to be interpreted as described in BCP 14 [RFC2119] [RFC8174] when, and only when, they appear in all capitals, as shown here.</w:t>
        </w:r>
      </w:ins>
      <w:del w:id="185" w:author="Leeyoung" w:date="2019-02-26T16:31:00Z">
        <w:r w:rsidR="003B7A79" w:rsidRPr="00891BA3" w:rsidDel="00DE59F4">
          <w:delText xml:space="preserve">The key words "MUST", "MUST NOT", "REQUIRED", "SHALL", "SHALL NOT", "SHOULD", "SHOULD NOT", "RECOMMENDED", "MAY", and "OPTIONAL" in this document are to be interpreted as described in </w:delText>
        </w:r>
        <w:r w:rsidR="003B7A79" w:rsidDel="00DE59F4">
          <w:delText>[RFC</w:delText>
        </w:r>
        <w:r w:rsidR="003B7A79" w:rsidRPr="00891BA3" w:rsidDel="00DE59F4">
          <w:delText>2119</w:delText>
        </w:r>
        <w:r w:rsidR="003B7A79" w:rsidDel="00DE59F4">
          <w:delText>]</w:delText>
        </w:r>
        <w:r w:rsidR="003B7A79" w:rsidRPr="00891BA3" w:rsidDel="00DE59F4">
          <w:delText>.</w:delText>
        </w:r>
      </w:del>
    </w:p>
    <w:p w14:paraId="28CADCF7" w14:textId="77777777" w:rsidR="001258AA" w:rsidRPr="001258AA" w:rsidRDefault="001258AA">
      <w:pPr>
        <w:pPrChange w:id="186" w:author="Leeyoung" w:date="2019-02-26T16:31:00Z">
          <w:pPr>
            <w:pStyle w:val="Heading1"/>
          </w:pPr>
        </w:pPrChange>
      </w:pPr>
    </w:p>
    <w:p w14:paraId="098BB2DF" w14:textId="77777777" w:rsidR="007F6E7C" w:rsidRPr="00EF0FC9" w:rsidRDefault="001258AA">
      <w:pPr>
        <w:pStyle w:val="Heading1"/>
        <w:rPr>
          <w:i/>
        </w:rPr>
      </w:pPr>
      <w:bookmarkStart w:id="187" w:name="_Toc3221221"/>
      <w:r w:rsidRPr="00324D54">
        <w:rPr>
          <w:rStyle w:val="SubtleEmphasis"/>
          <w:i w:val="0"/>
          <w:color w:val="auto"/>
        </w:rPr>
        <w:t>Introduction</w:t>
      </w:r>
      <w:bookmarkEnd w:id="187"/>
    </w:p>
    <w:p w14:paraId="4F59BEE5" w14:textId="23E2DC08" w:rsidR="00F203A5" w:rsidRPr="00891BA3" w:rsidRDefault="00F203A5" w:rsidP="00145A89">
      <w:r w:rsidRPr="00891BA3">
        <w:t xml:space="preserve">[RFC4655] defines </w:t>
      </w:r>
      <w:r w:rsidR="00336B03">
        <w:t xml:space="preserve">a </w:t>
      </w:r>
      <w:ins w:id="188" w:author="Leeyoung" w:date="2019-02-26T16:48:00Z">
        <w:r w:rsidR="00552F48">
          <w:t>Path Computation Element (</w:t>
        </w:r>
      </w:ins>
      <w:r w:rsidRPr="00891BA3">
        <w:t>PCE</w:t>
      </w:r>
      <w:ins w:id="189" w:author="Leeyoung" w:date="2019-02-26T16:48:00Z">
        <w:r w:rsidR="00552F48">
          <w:t>)</w:t>
        </w:r>
      </w:ins>
      <w:r w:rsidRPr="00891BA3">
        <w:t xml:space="preserve"> based </w:t>
      </w:r>
      <w:r w:rsidR="00336B03">
        <w:t>path computation architecture</w:t>
      </w:r>
      <w:r w:rsidRPr="00891BA3">
        <w:t xml:space="preserve"> and explains how a Path Computation Element (PCE) may compute Label Switched Paths (LSP) in Multiprotocol Label Switching Traffic Engineering (MPLS-TE) and Generalized MPLS (GMPLS) networks at the request of Path Computation Clients (PCCs).  A PCC is </w:t>
      </w:r>
      <w:r w:rsidR="00DB353D">
        <w:t>said</w:t>
      </w:r>
      <w:r w:rsidR="00DB353D" w:rsidRPr="00891BA3">
        <w:t xml:space="preserve"> </w:t>
      </w:r>
      <w:r w:rsidRPr="00891BA3">
        <w:t>to be any network component that makes such a request and may be</w:t>
      </w:r>
      <w:r w:rsidR="00DB353D">
        <w:t>,</w:t>
      </w:r>
      <w:r w:rsidRPr="00891BA3">
        <w:t xml:space="preserve"> for instance</w:t>
      </w:r>
      <w:r w:rsidR="00DB353D">
        <w:t>,</w:t>
      </w:r>
      <w:r w:rsidRPr="00891BA3">
        <w:t xml:space="preserve"> an Optical Switching Element within a Wavelength Division Multiplexing (WDM) network.  The PCE, itself, can be located anywhere within the network, and may be within an optical switching element, a Network Management System (NMS) or Operational Support System (OSS), or may be an independent network server.</w:t>
      </w:r>
    </w:p>
    <w:p w14:paraId="40FD45A3" w14:textId="77777777" w:rsidR="00F203A5" w:rsidRPr="00891BA3" w:rsidRDefault="00F203A5" w:rsidP="00145A89">
      <w:r w:rsidRPr="00891BA3">
        <w:t xml:space="preserve">The PCE communications Protocol (PCEP) is the communication protocol used between </w:t>
      </w:r>
      <w:r w:rsidR="00EF0FC9">
        <w:t xml:space="preserve">a </w:t>
      </w:r>
      <w:r w:rsidRPr="00891BA3">
        <w:t xml:space="preserve">PCC and </w:t>
      </w:r>
      <w:r w:rsidR="00EF0FC9">
        <w:t xml:space="preserve">a </w:t>
      </w:r>
      <w:r w:rsidRPr="00891BA3">
        <w:t>PCE, and may also be used between cooperating PCEs.  [RFC4657] sets out the common protocol requirements for PCEP.  Additional application-specific requirements for PCEP are deferred to separate documents.</w:t>
      </w:r>
    </w:p>
    <w:p w14:paraId="4F654E03" w14:textId="34AF076F" w:rsidR="00F203A5" w:rsidRPr="00891BA3" w:rsidRDefault="006E14F9" w:rsidP="007C5E13">
      <w:pPr>
        <w:rPr>
          <w:lang w:eastAsia="zh-CN"/>
        </w:rPr>
      </w:pPr>
      <w:r>
        <w:rPr>
          <w:lang w:eastAsia="zh-CN"/>
        </w:rPr>
        <w:t>[PCEP-WSON]</w:t>
      </w:r>
      <w:r w:rsidR="00F203A5" w:rsidRPr="00891BA3">
        <w:rPr>
          <w:lang w:eastAsia="zh-CN"/>
        </w:rPr>
        <w:t xml:space="preserve"> provides the PCEP extension</w:t>
      </w:r>
      <w:r w:rsidR="00DB353D">
        <w:rPr>
          <w:lang w:eastAsia="zh-CN"/>
        </w:rPr>
        <w:t>s</w:t>
      </w:r>
      <w:r w:rsidR="00F203A5" w:rsidRPr="00891BA3">
        <w:rPr>
          <w:lang w:eastAsia="zh-CN"/>
        </w:rPr>
        <w:t xml:space="preserve"> for the support of Routing and </w:t>
      </w:r>
      <w:r w:rsidR="00F203A5">
        <w:rPr>
          <w:lang w:eastAsia="zh-CN"/>
        </w:rPr>
        <w:t xml:space="preserve">Wavelength </w:t>
      </w:r>
      <w:r w:rsidR="00F203A5" w:rsidRPr="00891BA3">
        <w:rPr>
          <w:lang w:eastAsia="zh-CN"/>
        </w:rPr>
        <w:t xml:space="preserve">Assignment (RWA) in Wavelength Switched Optical Networks (WSON) based on the requirements specified in </w:t>
      </w:r>
      <w:r w:rsidR="00F260D9">
        <w:rPr>
          <w:lang w:eastAsia="zh-CN"/>
        </w:rPr>
        <w:t xml:space="preserve">[RFC6163] and </w:t>
      </w:r>
      <w:r w:rsidR="00F203A5" w:rsidRPr="00891BA3">
        <w:rPr>
          <w:lang w:eastAsia="zh-CN"/>
        </w:rPr>
        <w:t>[</w:t>
      </w:r>
      <w:r w:rsidR="007C5E13">
        <w:rPr>
          <w:lang w:eastAsia="zh-CN"/>
        </w:rPr>
        <w:t>RFC7449</w:t>
      </w:r>
      <w:r w:rsidR="00F203A5" w:rsidRPr="00891BA3">
        <w:rPr>
          <w:lang w:eastAsia="zh-CN"/>
        </w:rPr>
        <w:t xml:space="preserve">].  </w:t>
      </w:r>
    </w:p>
    <w:p w14:paraId="76998330" w14:textId="026E7B44" w:rsidR="006E14F9" w:rsidRDefault="006E14F9" w:rsidP="00552F48">
      <w:pPr>
        <w:rPr>
          <w:ins w:id="190" w:author="Leeyoung" w:date="2019-02-26T16:51:00Z"/>
          <w:color w:val="000000"/>
        </w:rPr>
      </w:pPr>
      <w:moveFromRangeStart w:id="191" w:author="Leeyoung" w:date="2019-02-26T16:49:00Z" w:name="move2092197"/>
      <w:moveFrom w:id="192" w:author="Leeyoung" w:date="2019-02-26T16:49:00Z">
        <w:r w:rsidRPr="006E14F9" w:rsidDel="00552F48">
          <w:rPr>
            <w:lang w:eastAsia="zh-CN"/>
          </w:rPr>
          <w:lastRenderedPageBreak/>
          <w:t>[RFC7698]</w:t>
        </w:r>
        <w:r w:rsidDel="00552F48">
          <w:rPr>
            <w:lang w:eastAsia="zh-CN"/>
          </w:rPr>
          <w:t xml:space="preserve"> provides </w:t>
        </w:r>
        <w:r w:rsidDel="00552F48">
          <w:t xml:space="preserve">Framework and Requirements for GMPLS-Based Control </w:t>
        </w:r>
        <w:r w:rsidRPr="006E14F9" w:rsidDel="00552F48">
          <w:rPr>
            <w:color w:val="000000"/>
          </w:rPr>
          <w:t>of Flexi-Grid Dense Wavelength Division Multiplexing (DWDM) Networks</w:t>
        </w:r>
        <w:r w:rsidDel="00552F48">
          <w:rPr>
            <w:color w:val="000000"/>
          </w:rPr>
          <w:t xml:space="preserve">. </w:t>
        </w:r>
      </w:moveFrom>
      <w:moveFromRangeEnd w:id="191"/>
      <w:r w:rsidRPr="006E14F9">
        <w:t>To allow efficient allocation of optical spectral bandwidth for</w:t>
      </w:r>
      <w:r>
        <w:t xml:space="preserve"> </w:t>
      </w:r>
      <w:r w:rsidRPr="006E14F9">
        <w:t>systems that have high bit-rates, the International Telecommunication</w:t>
      </w:r>
      <w:r>
        <w:t xml:space="preserve"> </w:t>
      </w:r>
      <w:r w:rsidRPr="006E14F9">
        <w:t>Union Telecommunication Standardization Sector (ITU-T) has extended</w:t>
      </w:r>
      <w:r>
        <w:t xml:space="preserve"> </w:t>
      </w:r>
      <w:r w:rsidRPr="006E14F9">
        <w:t xml:space="preserve">its Recommendations </w:t>
      </w:r>
      <w:ins w:id="193" w:author="Leeyoung" w:date="2019-03-11T18:26:00Z">
        <w:r w:rsidR="00F061AF">
          <w:t>[</w:t>
        </w:r>
      </w:ins>
      <w:r w:rsidRPr="006E14F9">
        <w:t>G.694.1</w:t>
      </w:r>
      <w:ins w:id="194" w:author="Leeyoung" w:date="2019-03-11T18:26:00Z">
        <w:r w:rsidR="00F061AF">
          <w:t>]</w:t>
        </w:r>
      </w:ins>
      <w:r w:rsidRPr="006E14F9">
        <w:t xml:space="preserve"> and </w:t>
      </w:r>
      <w:ins w:id="195" w:author="Leeyoung" w:date="2019-03-11T18:26:00Z">
        <w:r w:rsidR="00F061AF">
          <w:t>[</w:t>
        </w:r>
      </w:ins>
      <w:r w:rsidRPr="006E14F9">
        <w:t>G.872</w:t>
      </w:r>
      <w:ins w:id="196" w:author="Leeyoung" w:date="2019-03-11T18:26:00Z">
        <w:r w:rsidR="00F061AF">
          <w:t>]</w:t>
        </w:r>
      </w:ins>
      <w:r w:rsidRPr="006E14F9">
        <w:t xml:space="preserve"> to include a new Dense Wavelength Division Multiplexing (DWDM) grid by defining a set of</w:t>
      </w:r>
      <w:r>
        <w:t xml:space="preserve"> </w:t>
      </w:r>
      <w:r w:rsidRPr="006E14F9">
        <w:t>nominal central frequencies, channel spacings, and the concept of the</w:t>
      </w:r>
      <w:r>
        <w:t xml:space="preserve"> </w:t>
      </w:r>
      <w:r w:rsidRPr="006E14F9">
        <w:t>"frequency slot". In such an environment, a data-plane connection is</w:t>
      </w:r>
      <w:r>
        <w:t xml:space="preserve"> </w:t>
      </w:r>
      <w:r w:rsidRPr="006E14F9">
        <w:t>switched based on allocated, variable-sized frequency ranges within</w:t>
      </w:r>
      <w:r>
        <w:t xml:space="preserve"> </w:t>
      </w:r>
      <w:r w:rsidRPr="006E14F9">
        <w:t>the optical spectrum, creating what is known as a flexible grid</w:t>
      </w:r>
      <w:r>
        <w:t xml:space="preserve"> </w:t>
      </w:r>
      <w:r w:rsidRPr="006E14F9">
        <w:t>(flexi-grid).</w:t>
      </w:r>
      <w:ins w:id="197" w:author="Leeyoung" w:date="2019-02-26T16:49:00Z">
        <w:r w:rsidR="00552F48">
          <w:t xml:space="preserve"> </w:t>
        </w:r>
      </w:ins>
      <w:moveToRangeStart w:id="198" w:author="Leeyoung" w:date="2019-02-26T16:49:00Z" w:name="move2092197"/>
      <w:moveTo w:id="199" w:author="Leeyoung" w:date="2019-02-26T16:49:00Z">
        <w:r w:rsidR="00552F48" w:rsidRPr="006E14F9">
          <w:rPr>
            <w:lang w:eastAsia="zh-CN"/>
          </w:rPr>
          <w:t>[RFC7698]</w:t>
        </w:r>
        <w:r w:rsidR="00552F48">
          <w:rPr>
            <w:lang w:eastAsia="zh-CN"/>
          </w:rPr>
          <w:t xml:space="preserve"> provides </w:t>
        </w:r>
        <w:r w:rsidR="00552F48">
          <w:t xml:space="preserve">Framework and Requirements for GMPLS-Based Control </w:t>
        </w:r>
        <w:r w:rsidR="00552F48" w:rsidRPr="006E14F9">
          <w:rPr>
            <w:color w:val="000000"/>
          </w:rPr>
          <w:t>of Flexi-Grid Dense Wavelength Division Multiplexing (DWDM) Networks</w:t>
        </w:r>
        <w:r w:rsidR="00552F48">
          <w:rPr>
            <w:color w:val="000000"/>
          </w:rPr>
          <w:t>.</w:t>
        </w:r>
      </w:moveTo>
      <w:moveToRangeEnd w:id="198"/>
    </w:p>
    <w:p w14:paraId="7F2166B0" w14:textId="76BA2965" w:rsidR="00552F48" w:rsidRPr="006E14F9" w:rsidRDefault="00552F48" w:rsidP="00A929C3">
      <w:pPr>
        <w:rPr>
          <w:rFonts w:eastAsia="Times New Roman"/>
        </w:rPr>
      </w:pPr>
      <w:ins w:id="200" w:author="Leeyoung" w:date="2019-02-26T16:52:00Z">
        <w:r w:rsidRPr="00552F48">
          <w:rPr>
            <w:rFonts w:eastAsia="Times New Roman"/>
          </w:rPr>
          <w:t>The terms "Routing and Spectrum Assignment" (RSA) is introduced in</w:t>
        </w:r>
        <w:r>
          <w:rPr>
            <w:rFonts w:eastAsia="Times New Roman"/>
          </w:rPr>
          <w:t xml:space="preserve"> [RFC7698] to refer to </w:t>
        </w:r>
      </w:ins>
      <w:ins w:id="201" w:author="Leeyoung" w:date="2019-02-26T16:58:00Z">
        <w:r w:rsidR="00A00AEC">
          <w:rPr>
            <w:rFonts w:eastAsia="Times New Roman"/>
          </w:rPr>
          <w:t xml:space="preserve">the </w:t>
        </w:r>
        <w:r w:rsidR="00A00AEC" w:rsidRPr="00A00AEC">
          <w:rPr>
            <w:rFonts w:eastAsia="Times New Roman"/>
          </w:rPr>
          <w:t>process determines a route and frequency slot for an LSP.</w:t>
        </w:r>
        <w:r w:rsidR="00A00AEC">
          <w:rPr>
            <w:rFonts w:eastAsia="Times New Roman"/>
          </w:rPr>
          <w:t xml:space="preserve"> </w:t>
        </w:r>
        <w:r w:rsidR="00A00AEC" w:rsidRPr="00A00AEC">
          <w:rPr>
            <w:rFonts w:eastAsia="Times New Roman"/>
          </w:rPr>
          <w:t>Hence, when a route is computed, the spectrum assignment process</w:t>
        </w:r>
        <w:r w:rsidR="00A00AEC">
          <w:rPr>
            <w:rFonts w:eastAsia="Times New Roman"/>
          </w:rPr>
          <w:t xml:space="preserve"> </w:t>
        </w:r>
        <w:r w:rsidR="00A00AEC" w:rsidRPr="00A00AEC">
          <w:rPr>
            <w:rFonts w:eastAsia="Times New Roman"/>
          </w:rPr>
          <w:t>determines the central frequency and slot width</w:t>
        </w:r>
      </w:ins>
      <w:ins w:id="202" w:author="Leeyoung" w:date="2019-02-26T16:52:00Z">
        <w:r w:rsidR="00A00AEC">
          <w:rPr>
            <w:rFonts w:eastAsia="Times New Roman"/>
          </w:rPr>
          <w:t xml:space="preserve">.  </w:t>
        </w:r>
        <w:r w:rsidRPr="00552F48">
          <w:rPr>
            <w:rFonts w:eastAsia="Times New Roman"/>
          </w:rPr>
          <w:t>The term "Spectrum Switched</w:t>
        </w:r>
        <w:r>
          <w:rPr>
            <w:rFonts w:eastAsia="Times New Roman"/>
          </w:rPr>
          <w:t xml:space="preserve"> </w:t>
        </w:r>
        <w:r w:rsidRPr="00552F48">
          <w:rPr>
            <w:rFonts w:eastAsia="Times New Roman"/>
          </w:rPr>
          <w:t>Optical Networks" is a</w:t>
        </w:r>
        <w:r w:rsidR="00A00AEC">
          <w:rPr>
            <w:rFonts w:eastAsia="Times New Roman"/>
          </w:rPr>
          <w:t xml:space="preserve">lso introduced in [RFC7698] to </w:t>
        </w:r>
      </w:ins>
      <w:ins w:id="203" w:author="Leeyoung" w:date="2019-02-26T16:55:00Z">
        <w:r w:rsidR="00A00AEC">
          <w:rPr>
            <w:rFonts w:eastAsia="Times New Roman"/>
          </w:rPr>
          <w:t>refer</w:t>
        </w:r>
        <w:r>
          <w:rPr>
            <w:rFonts w:eastAsia="Times New Roman"/>
          </w:rPr>
          <w:t xml:space="preserve"> to </w:t>
        </w:r>
      </w:ins>
      <w:ins w:id="204" w:author="Leeyoung" w:date="2019-02-26T16:54:00Z">
        <w:r w:rsidRPr="00552F48">
          <w:rPr>
            <w:rFonts w:eastAsia="Times New Roman"/>
          </w:rPr>
          <w:t>a flexi-grid enabled DWDM network that is controlled by a GMPLS or</w:t>
        </w:r>
      </w:ins>
      <w:ins w:id="205" w:author="Leeyoung" w:date="2019-02-26T16:55:00Z">
        <w:r>
          <w:rPr>
            <w:rFonts w:eastAsia="Times New Roman"/>
          </w:rPr>
          <w:t xml:space="preserve"> </w:t>
        </w:r>
      </w:ins>
      <w:ins w:id="206" w:author="Leeyoung" w:date="2019-02-26T16:54:00Z">
        <w:r w:rsidRPr="00552F48">
          <w:rPr>
            <w:rFonts w:eastAsia="Times New Roman"/>
          </w:rPr>
          <w:t>PCE control plane.</w:t>
        </w:r>
      </w:ins>
      <w:ins w:id="207" w:author="Leeyoung" w:date="2019-02-26T16:59:00Z">
        <w:r w:rsidR="00A00AEC">
          <w:rPr>
            <w:rFonts w:eastAsia="Times New Roman"/>
          </w:rPr>
          <w:softHyphen/>
        </w:r>
        <w:r w:rsidR="00A00AEC">
          <w:rPr>
            <w:rFonts w:eastAsia="Times New Roman"/>
          </w:rPr>
          <w:softHyphen/>
        </w:r>
        <w:r w:rsidR="00A00AEC">
          <w:rPr>
            <w:rFonts w:eastAsia="Times New Roman"/>
          </w:rPr>
          <w:softHyphen/>
        </w:r>
      </w:ins>
    </w:p>
    <w:p w14:paraId="77648AB8" w14:textId="40E029A7" w:rsidR="00F203A5" w:rsidRDefault="006E14F9" w:rsidP="00AB0238">
      <w:r>
        <w:t xml:space="preserve">This document provides </w:t>
      </w:r>
      <w:r w:rsidR="00AD79C7">
        <w:t xml:space="preserve">PCEP extensions to support </w:t>
      </w:r>
      <w:del w:id="208" w:author="Leeyoung" w:date="2019-02-26T17:00:00Z">
        <w:r w:rsidR="008B7F0B" w:rsidRPr="00891BA3" w:rsidDel="00A00AEC">
          <w:delText xml:space="preserve">Routing and </w:delText>
        </w:r>
        <w:r w:rsidR="008B7F0B" w:rsidDel="00A00AEC">
          <w:delText>Spectrum Assignment (RS</w:delText>
        </w:r>
        <w:r w:rsidR="008B7F0B" w:rsidRPr="00891BA3" w:rsidDel="00A00AEC">
          <w:delText>A)</w:delText>
        </w:r>
      </w:del>
      <w:del w:id="209" w:author="Leeyoung" w:date="2019-02-26T16:50:00Z">
        <w:r w:rsidR="008B7F0B" w:rsidRPr="00891BA3" w:rsidDel="00552F48">
          <w:delText xml:space="preserve"> in </w:delText>
        </w:r>
        <w:r w:rsidR="000C5330" w:rsidRPr="000C5330" w:rsidDel="00552F48">
          <w:delText>in</w:delText>
        </w:r>
      </w:del>
      <w:del w:id="210" w:author="Leeyoung" w:date="2019-02-26T17:00:00Z">
        <w:r w:rsidR="000C5330" w:rsidRPr="000C5330" w:rsidDel="00A00AEC">
          <w:delText xml:space="preserve"> </w:delText>
        </w:r>
        <w:r w:rsidR="000C5330" w:rsidDel="00A00AEC">
          <w:delText>Spectrum</w:delText>
        </w:r>
        <w:r w:rsidR="000C5330" w:rsidRPr="000C5330" w:rsidDel="00A00AEC">
          <w:delText xml:space="preserve"> Switched Optical Networks (</w:delText>
        </w:r>
        <w:r w:rsidR="000C5330" w:rsidDel="00A00AEC">
          <w:delText>S</w:delText>
        </w:r>
        <w:r w:rsidR="000C5330" w:rsidRPr="000C5330" w:rsidDel="00A00AEC">
          <w:delText>SON)</w:delText>
        </w:r>
        <w:r w:rsidR="000C5330" w:rsidDel="00A00AEC">
          <w:delText>[RFC7698]</w:delText>
        </w:r>
        <w:r w:rsidR="008B7F0B" w:rsidDel="00A00AEC">
          <w:delText>.</w:delText>
        </w:r>
      </w:del>
      <w:ins w:id="211" w:author="Leeyoung" w:date="2019-02-26T17:00:00Z">
        <w:r w:rsidR="00A00AEC">
          <w:t>RSA in SSONs.</w:t>
        </w:r>
      </w:ins>
    </w:p>
    <w:p w14:paraId="6A6AF662" w14:textId="4B055AA5" w:rsidR="00F203A5" w:rsidRPr="00891BA3" w:rsidRDefault="00F203A5" w:rsidP="00EE5FE8">
      <w:bookmarkStart w:id="212" w:name="_Toc307822463"/>
      <w:bookmarkStart w:id="213" w:name="_Toc307826058"/>
      <w:bookmarkStart w:id="214" w:name="_Toc307826136"/>
      <w:bookmarkStart w:id="215" w:name="_Toc307826301"/>
      <w:bookmarkStart w:id="216" w:name="_Toc307826546"/>
      <w:bookmarkStart w:id="217" w:name="_Toc307826841"/>
      <w:bookmarkStart w:id="218" w:name="_Toc307822464"/>
      <w:bookmarkStart w:id="219" w:name="_Toc307826059"/>
      <w:bookmarkStart w:id="220" w:name="_Toc307826137"/>
      <w:bookmarkStart w:id="221" w:name="_Toc307826302"/>
      <w:bookmarkStart w:id="222" w:name="_Toc307826547"/>
      <w:bookmarkStart w:id="223" w:name="_Toc307826842"/>
      <w:bookmarkStart w:id="224" w:name="_Toc307822465"/>
      <w:bookmarkStart w:id="225" w:name="_Toc307826060"/>
      <w:bookmarkStart w:id="226" w:name="_Toc307826138"/>
      <w:bookmarkStart w:id="227" w:name="_Toc307826303"/>
      <w:bookmarkStart w:id="228" w:name="_Toc307826548"/>
      <w:bookmarkStart w:id="229" w:name="_Toc307826843"/>
      <w:bookmarkStart w:id="230" w:name="_Toc307822466"/>
      <w:bookmarkStart w:id="231" w:name="_Toc307826061"/>
      <w:bookmarkStart w:id="232" w:name="_Toc307826139"/>
      <w:bookmarkStart w:id="233" w:name="_Toc307826304"/>
      <w:bookmarkStart w:id="234" w:name="_Toc307826549"/>
      <w:bookmarkStart w:id="235" w:name="_Toc307826844"/>
      <w:bookmarkStart w:id="236" w:name="_Toc307822467"/>
      <w:bookmarkStart w:id="237" w:name="_Toc307826062"/>
      <w:bookmarkStart w:id="238" w:name="_Toc307826140"/>
      <w:bookmarkStart w:id="239" w:name="_Toc307826305"/>
      <w:bookmarkStart w:id="240" w:name="_Toc307826550"/>
      <w:bookmarkStart w:id="241" w:name="_Toc307826845"/>
      <w:bookmarkStart w:id="242" w:name="_Toc307822468"/>
      <w:bookmarkStart w:id="243" w:name="_Toc307826063"/>
      <w:bookmarkStart w:id="244" w:name="_Toc307826141"/>
      <w:bookmarkStart w:id="245" w:name="_Toc307826306"/>
      <w:bookmarkStart w:id="246" w:name="_Toc307826551"/>
      <w:bookmarkStart w:id="247" w:name="_Toc307826846"/>
      <w:bookmarkStart w:id="248" w:name="_Toc307822469"/>
      <w:bookmarkStart w:id="249" w:name="_Toc307826064"/>
      <w:bookmarkStart w:id="250" w:name="_Toc307826142"/>
      <w:bookmarkStart w:id="251" w:name="_Toc307826307"/>
      <w:bookmarkStart w:id="252" w:name="_Toc307826552"/>
      <w:bookmarkStart w:id="253" w:name="_Toc307826847"/>
      <w:bookmarkStart w:id="254" w:name="_Toc307822470"/>
      <w:bookmarkStart w:id="255" w:name="_Toc307826065"/>
      <w:bookmarkStart w:id="256" w:name="_Toc307826143"/>
      <w:bookmarkStart w:id="257" w:name="_Toc307826308"/>
      <w:bookmarkStart w:id="258" w:name="_Toc307826553"/>
      <w:bookmarkStart w:id="259" w:name="_Toc307826848"/>
      <w:bookmarkStart w:id="260" w:name="_Toc307822471"/>
      <w:bookmarkStart w:id="261" w:name="_Toc307826066"/>
      <w:bookmarkStart w:id="262" w:name="_Toc307826144"/>
      <w:bookmarkStart w:id="263" w:name="_Toc307826309"/>
      <w:bookmarkStart w:id="264" w:name="_Toc307826554"/>
      <w:bookmarkStart w:id="265" w:name="_Toc307826849"/>
      <w:bookmarkStart w:id="266" w:name="_Toc307822472"/>
      <w:bookmarkStart w:id="267" w:name="_Toc307826067"/>
      <w:bookmarkStart w:id="268" w:name="_Toc307826145"/>
      <w:bookmarkStart w:id="269" w:name="_Toc307826310"/>
      <w:bookmarkStart w:id="270" w:name="_Toc307826555"/>
      <w:bookmarkStart w:id="271" w:name="_Toc307826850"/>
      <w:bookmarkStart w:id="272" w:name="_Toc307822473"/>
      <w:bookmarkStart w:id="273" w:name="_Toc307826068"/>
      <w:bookmarkStart w:id="274" w:name="_Toc307826146"/>
      <w:bookmarkStart w:id="275" w:name="_Toc307826311"/>
      <w:bookmarkStart w:id="276" w:name="_Toc307826556"/>
      <w:bookmarkStart w:id="277" w:name="_Toc30782685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rsidRPr="00891BA3">
        <w:t xml:space="preserve">Figure </w:t>
      </w:r>
      <w:r>
        <w:t>2</w:t>
      </w:r>
      <w:r w:rsidRPr="00891BA3">
        <w:t xml:space="preserve"> shows one typical PCE based implementation, which is</w:t>
      </w:r>
      <w:ins w:id="278" w:author="Leeyoung" w:date="2019-02-26T17:00:00Z">
        <w:r w:rsidR="00A00AEC">
          <w:t xml:space="preserve"> </w:t>
        </w:r>
      </w:ins>
      <w:del w:id="279" w:author="Leeyoung" w:date="2019-02-26T17:00:00Z">
        <w:r w:rsidRPr="00891BA3" w:rsidDel="00A00AEC">
          <w:delText xml:space="preserve"> </w:delText>
        </w:r>
      </w:del>
      <w:r w:rsidRPr="00891BA3">
        <w:t xml:space="preserve">referred to as </w:t>
      </w:r>
      <w:r w:rsidR="00F15366">
        <w:t xml:space="preserve">the </w:t>
      </w:r>
      <w:r w:rsidRPr="00891BA3">
        <w:t>Combined</w:t>
      </w:r>
      <w:r w:rsidR="000D34BC">
        <w:t xml:space="preserve"> Routing and Spectrum Assignment (R&amp;SA) [</w:t>
      </w:r>
      <w:r w:rsidR="0010316C">
        <w:t>RFC7698</w:t>
      </w:r>
      <w:r w:rsidR="000D34BC">
        <w:t>]</w:t>
      </w:r>
      <w:r w:rsidRPr="00891BA3">
        <w:t xml:space="preserve">. With this architecture, the two processes of routing and </w:t>
      </w:r>
      <w:r w:rsidR="000D34BC">
        <w:t>spectrum</w:t>
      </w:r>
      <w:r w:rsidR="000D34BC" w:rsidRPr="00891BA3">
        <w:t xml:space="preserve"> </w:t>
      </w:r>
      <w:r w:rsidRPr="00891BA3">
        <w:t>assignment are</w:t>
      </w:r>
      <w:ins w:id="280" w:author="Leeyoung" w:date="2019-02-26T17:00:00Z">
        <w:r w:rsidR="00A00AEC">
          <w:t xml:space="preserve"> </w:t>
        </w:r>
      </w:ins>
      <w:del w:id="281" w:author="Leeyoung" w:date="2019-02-26T17:00:00Z">
        <w:r w:rsidRPr="00891BA3" w:rsidDel="00A00AEC">
          <w:delText xml:space="preserve"> </w:delText>
        </w:r>
      </w:del>
      <w:r w:rsidRPr="00891BA3">
        <w:t xml:space="preserve">accessed via a single PCE. This architecture is the base architecture </w:t>
      </w:r>
      <w:r w:rsidR="000D34BC">
        <w:t xml:space="preserve">from which </w:t>
      </w:r>
      <w:r w:rsidRPr="00891BA3">
        <w:t>the PCEP extensions</w:t>
      </w:r>
      <w:r w:rsidR="000D34BC">
        <w:t xml:space="preserve"> </w:t>
      </w:r>
      <w:r w:rsidRPr="00891BA3">
        <w:t>are</w:t>
      </w:r>
      <w:ins w:id="282" w:author="Leeyoung" w:date="2019-02-26T17:00:00Z">
        <w:r w:rsidR="00A00AEC">
          <w:t xml:space="preserve"> </w:t>
        </w:r>
      </w:ins>
      <w:del w:id="283" w:author="Leeyoung" w:date="2019-02-26T17:00:00Z">
        <w:r w:rsidRPr="00891BA3" w:rsidDel="00A00AEC">
          <w:delText xml:space="preserve"> going to be </w:delText>
        </w:r>
      </w:del>
      <w:r w:rsidRPr="00891BA3">
        <w:t>specified in this documen</w:t>
      </w:r>
      <w:r w:rsidR="000D34BC">
        <w:t xml:space="preserve">t. </w:t>
      </w:r>
    </w:p>
    <w:p w14:paraId="247AFAD9" w14:textId="77777777" w:rsidR="00F203A5" w:rsidRPr="00891BA3" w:rsidRDefault="00F203A5" w:rsidP="00EE5FE8">
      <w:pPr>
        <w:pStyle w:val="RFCFigure"/>
      </w:pPr>
      <w:r w:rsidRPr="00891BA3">
        <w:t xml:space="preserve">                       +----------------------------+</w:t>
      </w:r>
    </w:p>
    <w:p w14:paraId="1CF62A3B" w14:textId="77777777" w:rsidR="00F203A5" w:rsidRPr="00891BA3" w:rsidRDefault="00F203A5" w:rsidP="00EE5FE8">
      <w:pPr>
        <w:pStyle w:val="RFCFigure"/>
      </w:pPr>
      <w:r w:rsidRPr="00891BA3">
        <w:t xml:space="preserve">         +-----+       |     +-------+     +--+     |</w:t>
      </w:r>
    </w:p>
    <w:p w14:paraId="2ABED348" w14:textId="67CF1454" w:rsidR="00F203A5" w:rsidRPr="00891BA3" w:rsidRDefault="00F203A5" w:rsidP="00EE5FE8">
      <w:pPr>
        <w:pStyle w:val="RFCFigure"/>
      </w:pPr>
      <w:r w:rsidRPr="00891BA3">
        <w:t xml:space="preserve">         |     |       |     |Routing|     |</w:t>
      </w:r>
      <w:r w:rsidR="000D34BC">
        <w:t>S</w:t>
      </w:r>
      <w:r w:rsidRPr="00891BA3">
        <w:t>A|     |</w:t>
      </w:r>
    </w:p>
    <w:p w14:paraId="75BC2D52" w14:textId="77777777" w:rsidR="00F203A5" w:rsidRPr="00891BA3" w:rsidRDefault="00F203A5" w:rsidP="00EE5FE8">
      <w:pPr>
        <w:pStyle w:val="RFCFigure"/>
      </w:pPr>
      <w:r w:rsidRPr="00891BA3">
        <w:t xml:space="preserve">         | PCC |&lt;-----&gt;|     +-------+     +--+     |</w:t>
      </w:r>
    </w:p>
    <w:p w14:paraId="4F239D85" w14:textId="77777777" w:rsidR="00F203A5" w:rsidRPr="00891BA3" w:rsidRDefault="00F203A5" w:rsidP="00EE5FE8">
      <w:pPr>
        <w:pStyle w:val="RFCFigure"/>
      </w:pPr>
      <w:r w:rsidRPr="00891BA3">
        <w:t xml:space="preserve">         |     |       |                            |</w:t>
      </w:r>
    </w:p>
    <w:p w14:paraId="245EE58A" w14:textId="77777777" w:rsidR="00F203A5" w:rsidRPr="00891BA3" w:rsidRDefault="00F203A5" w:rsidP="00EE5FE8">
      <w:pPr>
        <w:pStyle w:val="RFCFigure"/>
      </w:pPr>
      <w:r w:rsidRPr="00891BA3">
        <w:t xml:space="preserve">         +-----+       |             PCE            |</w:t>
      </w:r>
    </w:p>
    <w:p w14:paraId="67989A06" w14:textId="77777777" w:rsidR="00F203A5" w:rsidRPr="00891BA3" w:rsidRDefault="00F203A5" w:rsidP="00EE5FE8">
      <w:pPr>
        <w:pStyle w:val="RFCFigure"/>
      </w:pPr>
      <w:r w:rsidRPr="00891BA3">
        <w:t xml:space="preserve">                       +----------------------------+</w:t>
      </w:r>
    </w:p>
    <w:p w14:paraId="6459CF8A" w14:textId="77777777" w:rsidR="00F203A5" w:rsidRPr="00891BA3" w:rsidRDefault="00F203A5" w:rsidP="00EE5FE8">
      <w:pPr>
        <w:pStyle w:val="RFCFigure"/>
      </w:pPr>
    </w:p>
    <w:p w14:paraId="647BC888" w14:textId="77777777" w:rsidR="00F203A5" w:rsidRPr="00891BA3" w:rsidRDefault="00F203A5" w:rsidP="00EE5FE8">
      <w:pPr>
        <w:pStyle w:val="RFCFigure"/>
      </w:pPr>
    </w:p>
    <w:p w14:paraId="7BC8FCB8" w14:textId="0E4BC54B" w:rsidR="00F203A5" w:rsidRDefault="00F203A5" w:rsidP="00171703">
      <w:pPr>
        <w:pStyle w:val="Caption"/>
        <w:tabs>
          <w:tab w:val="clear" w:pos="0"/>
        </w:tabs>
      </w:pPr>
      <w:bookmarkStart w:id="284" w:name="_Ref222800189"/>
      <w:r w:rsidRPr="00891BA3">
        <w:t>Combined Process (R&amp;</w:t>
      </w:r>
      <w:r w:rsidR="000D34BC">
        <w:t>S</w:t>
      </w:r>
      <w:r w:rsidRPr="00891BA3">
        <w:t>A) architecture</w:t>
      </w:r>
      <w:bookmarkEnd w:id="284"/>
    </w:p>
    <w:p w14:paraId="68940D96" w14:textId="77777777" w:rsidR="008B721A" w:rsidRDefault="008B721A" w:rsidP="008B721A"/>
    <w:p w14:paraId="12DA1F51" w14:textId="24574D2E" w:rsidR="001258AA" w:rsidRDefault="00E86D3E" w:rsidP="00584F4A">
      <w:pPr>
        <w:pStyle w:val="Heading1"/>
        <w:rPr>
          <w:lang w:eastAsia="ja-JP"/>
        </w:rPr>
      </w:pPr>
      <w:bookmarkStart w:id="285" w:name="_Toc307822475"/>
      <w:bookmarkStart w:id="286" w:name="_Toc307826070"/>
      <w:bookmarkStart w:id="287" w:name="_Toc307826148"/>
      <w:bookmarkStart w:id="288" w:name="_Toc307826313"/>
      <w:bookmarkStart w:id="289" w:name="_Toc307826558"/>
      <w:bookmarkStart w:id="290" w:name="_Toc307826853"/>
      <w:bookmarkStart w:id="291" w:name="_Toc3221222"/>
      <w:bookmarkEnd w:id="285"/>
      <w:bookmarkEnd w:id="286"/>
      <w:bookmarkEnd w:id="287"/>
      <w:bookmarkEnd w:id="288"/>
      <w:bookmarkEnd w:id="289"/>
      <w:bookmarkEnd w:id="290"/>
      <w:commentRangeStart w:id="292"/>
      <w:r>
        <w:rPr>
          <w:lang w:eastAsia="ja-JP"/>
        </w:rPr>
        <w:t>Spectrum</w:t>
      </w:r>
      <w:r w:rsidR="00DB35E1">
        <w:rPr>
          <w:lang w:eastAsia="ja-JP"/>
        </w:rPr>
        <w:t xml:space="preserve"> Assignment (</w:t>
      </w:r>
      <w:r w:rsidR="008B7F0B">
        <w:rPr>
          <w:lang w:eastAsia="ja-JP"/>
        </w:rPr>
        <w:t>S</w:t>
      </w:r>
      <w:r w:rsidR="00DB35E1">
        <w:rPr>
          <w:lang w:eastAsia="ja-JP"/>
        </w:rPr>
        <w:t>A) Object</w:t>
      </w:r>
      <w:commentRangeEnd w:id="292"/>
      <w:r w:rsidR="00C476F7">
        <w:rPr>
          <w:rStyle w:val="CommentReference"/>
          <w:bCs/>
          <w:iCs/>
          <w:szCs w:val="20"/>
        </w:rPr>
        <w:commentReference w:id="292"/>
      </w:r>
      <w:bookmarkEnd w:id="291"/>
    </w:p>
    <w:p w14:paraId="285D4D07" w14:textId="77777777" w:rsidR="00A00AEC" w:rsidRDefault="00A00AEC" w:rsidP="00A00AEC">
      <w:pPr>
        <w:rPr>
          <w:moveTo w:id="293" w:author="Leeyoung" w:date="2019-02-26T17:01:00Z"/>
          <w:lang w:eastAsia="ja-JP"/>
        </w:rPr>
      </w:pPr>
      <w:moveToRangeStart w:id="294" w:author="Leeyoung" w:date="2019-02-26T17:01:00Z" w:name="move2092928"/>
      <w:moveTo w:id="295" w:author="Leeyoung" w:date="2019-02-26T17:01:00Z">
        <w:r>
          <w:rPr>
            <w:lang w:eastAsia="ja-JP"/>
          </w:rPr>
          <w:t xml:space="preserve">This document aligns with GMPLS extensions for PCEP [PCEP-GMPLS] for generic property such as label, label-set and label assignment </w:t>
        </w:r>
        <w:r>
          <w:rPr>
            <w:lang w:eastAsia="ja-JP"/>
          </w:rPr>
          <w:lastRenderedPageBreak/>
          <w:t>noting that frequency is a type of label. Frequency restrictions and constraints are also formulated in terms of labels per [RFC7579].</w:t>
        </w:r>
      </w:moveTo>
    </w:p>
    <w:moveToRangeEnd w:id="294"/>
    <w:p w14:paraId="54F02883" w14:textId="1F01DF9D" w:rsidR="00F203A5" w:rsidRDefault="00E86D3E" w:rsidP="00C11658">
      <w:pPr>
        <w:rPr>
          <w:lang w:eastAsia="ja-JP"/>
        </w:rPr>
      </w:pPr>
      <w:r>
        <w:rPr>
          <w:lang w:eastAsia="ja-JP"/>
        </w:rPr>
        <w:t>Spectrum</w:t>
      </w:r>
      <w:r w:rsidR="00F203A5">
        <w:rPr>
          <w:lang w:eastAsia="ja-JP"/>
        </w:rPr>
        <w:t xml:space="preserve"> allocation can be performed by the PCE by different means:</w:t>
      </w:r>
    </w:p>
    <w:p w14:paraId="1C4F0B60" w14:textId="32D93785" w:rsidR="00F203A5" w:rsidRDefault="00F203A5" w:rsidP="00584F4A">
      <w:pPr>
        <w:pStyle w:val="ListParagraph1"/>
        <w:rPr>
          <w:lang w:eastAsia="ja-JP"/>
        </w:rPr>
      </w:pPr>
      <w:r>
        <w:rPr>
          <w:lang w:eastAsia="ja-JP"/>
        </w:rPr>
        <w:t>(a) By means of Explicit Label Control</w:t>
      </w:r>
      <w:r w:rsidR="00EA22B4">
        <w:rPr>
          <w:lang w:eastAsia="ja-JP"/>
        </w:rPr>
        <w:t xml:space="preserve"> (ELC) where the PCE allocates which lab</w:t>
      </w:r>
      <w:r w:rsidR="00C3567D">
        <w:rPr>
          <w:lang w:eastAsia="ja-JP"/>
        </w:rPr>
        <w:t>el to use for each interface/node</w:t>
      </w:r>
      <w:r w:rsidR="00EA22B4">
        <w:rPr>
          <w:lang w:eastAsia="ja-JP"/>
        </w:rPr>
        <w:t xml:space="preserve"> along the path.</w:t>
      </w:r>
      <w:r>
        <w:rPr>
          <w:lang w:eastAsia="ja-JP"/>
        </w:rPr>
        <w:t xml:space="preserve"> </w:t>
      </w:r>
    </w:p>
    <w:p w14:paraId="0219F7BC" w14:textId="77777777" w:rsidR="006613BD" w:rsidRDefault="006613BD" w:rsidP="006613BD">
      <w:pPr>
        <w:pStyle w:val="ListParagraph1"/>
        <w:rPr>
          <w:lang w:eastAsia="ja-JP"/>
        </w:rPr>
      </w:pPr>
    </w:p>
    <w:p w14:paraId="5B1E9F4F" w14:textId="77777777" w:rsidR="00A00AEC" w:rsidRDefault="00F203A5" w:rsidP="00584F4A">
      <w:pPr>
        <w:pStyle w:val="ListParagraph1"/>
        <w:rPr>
          <w:ins w:id="296" w:author="Leeyoung" w:date="2019-02-26T17:01:00Z"/>
          <w:lang w:eastAsia="ja-JP"/>
        </w:rPr>
      </w:pPr>
      <w:r>
        <w:rPr>
          <w:lang w:eastAsia="ja-JP"/>
        </w:rPr>
        <w:t xml:space="preserve">(b) By means of </w:t>
      </w:r>
      <w:commentRangeStart w:id="297"/>
      <w:r>
        <w:rPr>
          <w:lang w:eastAsia="ja-JP"/>
        </w:rPr>
        <w:t>a Label Set</w:t>
      </w:r>
      <w:r w:rsidR="00EA22B4">
        <w:rPr>
          <w:lang w:eastAsia="ja-JP"/>
        </w:rPr>
        <w:t xml:space="preserve"> </w:t>
      </w:r>
      <w:commentRangeEnd w:id="297"/>
      <w:r w:rsidR="00C476F7">
        <w:rPr>
          <w:rStyle w:val="CommentReference"/>
          <w:szCs w:val="20"/>
        </w:rPr>
        <w:commentReference w:id="297"/>
      </w:r>
      <w:r w:rsidR="00EA22B4">
        <w:rPr>
          <w:lang w:eastAsia="ja-JP"/>
        </w:rPr>
        <w:t>where the PCE provides a range</w:t>
      </w:r>
      <w:r w:rsidR="00C3567D">
        <w:rPr>
          <w:lang w:eastAsia="ja-JP"/>
        </w:rPr>
        <w:t xml:space="preserve"> of potential </w:t>
      </w:r>
      <w:r w:rsidR="00C476F7">
        <w:rPr>
          <w:lang w:eastAsia="ja-JP"/>
        </w:rPr>
        <w:t xml:space="preserve">frequency slots </w:t>
      </w:r>
      <w:r w:rsidR="00C3567D">
        <w:rPr>
          <w:lang w:eastAsia="ja-JP"/>
        </w:rPr>
        <w:t xml:space="preserve">to allocate by each node along the path. </w:t>
      </w:r>
    </w:p>
    <w:p w14:paraId="44C2A49D" w14:textId="77777777" w:rsidR="00A00AEC" w:rsidRDefault="00A00AEC" w:rsidP="00584F4A">
      <w:pPr>
        <w:pStyle w:val="ListParagraph1"/>
        <w:rPr>
          <w:ins w:id="298" w:author="Leeyoung" w:date="2019-02-26T17:01:00Z"/>
          <w:lang w:eastAsia="ja-JP"/>
        </w:rPr>
      </w:pPr>
    </w:p>
    <w:p w14:paraId="1F7416ED" w14:textId="7CC874EB" w:rsidR="00F203A5" w:rsidDel="00A00AEC" w:rsidRDefault="006613BD">
      <w:pPr>
        <w:rPr>
          <w:moveFrom w:id="299" w:author="Leeyoung" w:date="2019-02-26T17:01:00Z"/>
          <w:lang w:eastAsia="ja-JP"/>
        </w:rPr>
        <w:pPrChange w:id="300" w:author="Leeyoung" w:date="2019-02-26T17:01:00Z">
          <w:pPr>
            <w:pStyle w:val="ListParagraph1"/>
          </w:pPr>
        </w:pPrChange>
      </w:pPr>
      <w:moveFromRangeStart w:id="301" w:author="Leeyoung" w:date="2019-02-26T17:01:00Z" w:name="move2092928"/>
      <w:moveFrom w:id="302" w:author="Leeyoung" w:date="2019-02-26T17:01:00Z">
        <w:r w:rsidDel="00A00AEC">
          <w:rPr>
            <w:lang w:eastAsia="ja-JP"/>
          </w:rPr>
          <w:t>This document aligns with GMPLS extensions for PCEP [PCEP-GMPLS] for generic property such as label, label-set and label assignment noting that frequency is a type of label. Frequency restrictions and constraints are also formulated in terms of labels per [RFC7579].</w:t>
        </w:r>
      </w:moveFrom>
    </w:p>
    <w:moveFromRangeEnd w:id="301"/>
    <w:p w14:paraId="43A04CA7" w14:textId="125CF7E7" w:rsidR="00F203A5" w:rsidRDefault="00F203A5" w:rsidP="00164BA6">
      <w:pPr>
        <w:rPr>
          <w:lang w:eastAsia="ja-JP"/>
        </w:rPr>
      </w:pPr>
      <w:r>
        <w:rPr>
          <w:lang w:eastAsia="ja-JP"/>
        </w:rPr>
        <w:t xml:space="preserve">Option (b) allows distributed </w:t>
      </w:r>
      <w:r w:rsidR="00E86D3E">
        <w:rPr>
          <w:lang w:eastAsia="ja-JP"/>
        </w:rPr>
        <w:t>spectrum</w:t>
      </w:r>
      <w:r>
        <w:rPr>
          <w:lang w:eastAsia="ja-JP"/>
        </w:rPr>
        <w:t xml:space="preserve"> allocation (performed during signaling) to complete </w:t>
      </w:r>
      <w:r w:rsidR="00E86D3E">
        <w:rPr>
          <w:lang w:eastAsia="ja-JP"/>
        </w:rPr>
        <w:t>spectrum</w:t>
      </w:r>
      <w:r>
        <w:rPr>
          <w:lang w:eastAsia="ja-JP"/>
        </w:rPr>
        <w:t xml:space="preserve"> assignment. </w:t>
      </w:r>
    </w:p>
    <w:p w14:paraId="77A9723D" w14:textId="7F29C39B" w:rsidR="00F203A5" w:rsidRDefault="00F203A5" w:rsidP="00164BA6">
      <w:pPr>
        <w:rPr>
          <w:lang w:eastAsia="ja-JP"/>
        </w:rPr>
      </w:pPr>
      <w:r>
        <w:rPr>
          <w:lang w:eastAsia="ja-JP"/>
        </w:rPr>
        <w:t xml:space="preserve">Additionally, given a range of potential </w:t>
      </w:r>
      <w:r w:rsidR="00E86D3E">
        <w:rPr>
          <w:lang w:eastAsia="ja-JP"/>
        </w:rPr>
        <w:t>spectrums</w:t>
      </w:r>
      <w:r>
        <w:rPr>
          <w:lang w:eastAsia="ja-JP"/>
        </w:rPr>
        <w:t xml:space="preserve"> to allocate,</w:t>
      </w:r>
      <w:ins w:id="303" w:author="Leeyoung" w:date="2019-02-26T17:05:00Z">
        <w:r w:rsidR="00A00AEC">
          <w:rPr>
            <w:lang w:eastAsia="ja-JP"/>
          </w:rPr>
          <w:t xml:space="preserve"> a</w:t>
        </w:r>
      </w:ins>
      <w:del w:id="304" w:author="Leeyoung" w:date="2019-02-26T17:05:00Z">
        <w:r w:rsidDel="00A00AEC">
          <w:rPr>
            <w:lang w:eastAsia="ja-JP"/>
          </w:rPr>
          <w:delText xml:space="preserve"> the</w:delText>
        </w:r>
      </w:del>
      <w:r>
        <w:rPr>
          <w:lang w:eastAsia="ja-JP"/>
        </w:rPr>
        <w:t xml:space="preserve"> </w:t>
      </w:r>
      <w:ins w:id="305" w:author="Leeyoung" w:date="2019-02-26T17:05:00Z">
        <w:r w:rsidR="00A00AEC">
          <w:rPr>
            <w:lang w:eastAsia="ja-JP"/>
          </w:rPr>
          <w:t>PC R</w:t>
        </w:r>
      </w:ins>
      <w:del w:id="306" w:author="Leeyoung" w:date="2019-02-26T17:05:00Z">
        <w:r w:rsidDel="00A00AEC">
          <w:rPr>
            <w:lang w:eastAsia="ja-JP"/>
          </w:rPr>
          <w:delText>r</w:delText>
        </w:r>
      </w:del>
      <w:r>
        <w:rPr>
          <w:lang w:eastAsia="ja-JP"/>
        </w:rPr>
        <w:t>equest SHOULD convey the heuristic / mechanism to the allocation</w:t>
      </w:r>
      <w:r w:rsidR="007D1FF5">
        <w:rPr>
          <w:lang w:eastAsia="ja-JP"/>
        </w:rPr>
        <w:t>.</w:t>
      </w:r>
    </w:p>
    <w:p w14:paraId="3A908A9E" w14:textId="0F1766D0" w:rsidR="00F203A5" w:rsidRPr="00A00AEC" w:rsidRDefault="00F203A5" w:rsidP="00A929C3">
      <w:pPr>
        <w:rPr>
          <w:rFonts w:eastAsia="Times New Roman"/>
          <w:rPrChange w:id="307" w:author="Leeyoung" w:date="2019-02-26T17:08:00Z">
            <w:rPr>
              <w:lang w:eastAsia="ja-JP"/>
            </w:rPr>
          </w:rPrChange>
        </w:rPr>
      </w:pPr>
      <w:r w:rsidRPr="00891BA3">
        <w:rPr>
          <w:lang w:eastAsia="ja-JP"/>
        </w:rPr>
        <w:t xml:space="preserve">The format </w:t>
      </w:r>
      <w:ins w:id="308" w:author="Leeyoung" w:date="2019-02-26T17:07:00Z">
        <w:r w:rsidR="00A00AEC">
          <w:t>Routing Backus-Naur Form (RBNF)</w:t>
        </w:r>
      </w:ins>
      <w:ins w:id="309" w:author="Leeyoung" w:date="2019-02-26T17:08:00Z">
        <w:r w:rsidR="00A00AEC">
          <w:rPr>
            <w:rFonts w:eastAsia="Times New Roman"/>
          </w:rPr>
          <w:t xml:space="preserve"> </w:t>
        </w:r>
      </w:ins>
      <w:ins w:id="310" w:author="Leeyoung" w:date="2019-02-26T17:07:00Z">
        <w:r w:rsidR="00A00AEC">
          <w:rPr>
            <w:lang w:eastAsia="ja-JP"/>
          </w:rPr>
          <w:t xml:space="preserve">[RFC5511] </w:t>
        </w:r>
      </w:ins>
      <w:r w:rsidRPr="00891BA3">
        <w:rPr>
          <w:lang w:eastAsia="ja-JP"/>
        </w:rPr>
        <w:t xml:space="preserve">of a PCReq message </w:t>
      </w:r>
      <w:ins w:id="311" w:author="Leeyoung" w:date="2019-02-26T17:06:00Z">
        <w:r w:rsidR="00A00AEC">
          <w:rPr>
            <w:lang w:eastAsia="ja-JP"/>
          </w:rPr>
          <w:t xml:space="preserve">per [RFC5440] </w:t>
        </w:r>
      </w:ins>
      <w:r w:rsidRPr="00891BA3">
        <w:rPr>
          <w:lang w:eastAsia="ja-JP"/>
        </w:rPr>
        <w:t xml:space="preserve">after incorporating the </w:t>
      </w:r>
      <w:r w:rsidR="00E86D3E">
        <w:rPr>
          <w:lang w:eastAsia="ja-JP"/>
        </w:rPr>
        <w:t>S</w:t>
      </w:r>
      <w:r w:rsidR="008B7F0B">
        <w:rPr>
          <w:lang w:eastAsia="ja-JP"/>
        </w:rPr>
        <w:t>pectrum Assignment (SA)</w:t>
      </w:r>
      <w:r w:rsidRPr="00891BA3">
        <w:rPr>
          <w:lang w:eastAsia="ja-JP"/>
        </w:rPr>
        <w:t xml:space="preserve"> object is as follows: </w:t>
      </w:r>
    </w:p>
    <w:p w14:paraId="56229DFF" w14:textId="77777777" w:rsidR="00F203A5" w:rsidRPr="00891BA3" w:rsidRDefault="00F203A5" w:rsidP="00C11658">
      <w:pPr>
        <w:rPr>
          <w:lang w:eastAsia="ja-JP"/>
        </w:rPr>
      </w:pPr>
      <w:r w:rsidRPr="00891BA3">
        <w:rPr>
          <w:lang w:eastAsia="ja-JP"/>
        </w:rPr>
        <w:t>&lt;PCReq Message&gt; ::= &lt;Common Header&gt;</w:t>
      </w:r>
    </w:p>
    <w:p w14:paraId="09142E3C" w14:textId="77777777" w:rsidR="00F203A5" w:rsidRPr="00891BA3" w:rsidRDefault="00F203A5" w:rsidP="00C11658">
      <w:pPr>
        <w:rPr>
          <w:lang w:eastAsia="ja-JP"/>
        </w:rPr>
      </w:pPr>
      <w:r w:rsidRPr="00891BA3">
        <w:rPr>
          <w:lang w:eastAsia="ja-JP"/>
        </w:rPr>
        <w:t xml:space="preserve">                       [&lt;svec-list&gt;]</w:t>
      </w:r>
    </w:p>
    <w:p w14:paraId="663E6B2B" w14:textId="77777777" w:rsidR="00F203A5" w:rsidRPr="00891BA3" w:rsidRDefault="00DB35E1" w:rsidP="00C11658">
      <w:pPr>
        <w:rPr>
          <w:lang w:eastAsia="ja-JP"/>
        </w:rPr>
      </w:pPr>
      <w:r>
        <w:rPr>
          <w:lang w:eastAsia="ja-JP"/>
        </w:rPr>
        <w:t xml:space="preserve">                       </w:t>
      </w:r>
      <w:r w:rsidR="00F203A5" w:rsidRPr="00891BA3">
        <w:rPr>
          <w:lang w:eastAsia="ja-JP"/>
        </w:rPr>
        <w:t>&lt;request-list&gt;</w:t>
      </w:r>
    </w:p>
    <w:p w14:paraId="03A23361" w14:textId="77777777" w:rsidR="00F203A5" w:rsidRPr="00891BA3" w:rsidRDefault="00F203A5" w:rsidP="00C11658">
      <w:pPr>
        <w:rPr>
          <w:lang w:eastAsia="ja-JP"/>
        </w:rPr>
      </w:pPr>
      <w:r w:rsidRPr="00891BA3">
        <w:rPr>
          <w:lang w:eastAsia="ja-JP"/>
        </w:rPr>
        <w:t xml:space="preserve">   Where: </w:t>
      </w:r>
    </w:p>
    <w:p w14:paraId="0099D327" w14:textId="77777777" w:rsidR="00F203A5" w:rsidRPr="00891BA3" w:rsidRDefault="00F203A5" w:rsidP="00C11658">
      <w:pPr>
        <w:ind w:left="1296"/>
        <w:rPr>
          <w:lang w:eastAsia="ja-JP"/>
        </w:rPr>
      </w:pPr>
      <w:r w:rsidRPr="00891BA3">
        <w:rPr>
          <w:lang w:eastAsia="ja-JP"/>
        </w:rPr>
        <w:t>&lt;request-list&gt;::=&lt;request&gt;[&lt;request-list&gt;]</w:t>
      </w:r>
    </w:p>
    <w:p w14:paraId="28463A83" w14:textId="77777777" w:rsidR="00F203A5" w:rsidRPr="00891BA3" w:rsidRDefault="00F203A5" w:rsidP="00C11658">
      <w:pPr>
        <w:ind w:left="1296"/>
        <w:rPr>
          <w:lang w:eastAsia="ja-JP"/>
        </w:rPr>
      </w:pPr>
      <w:r w:rsidRPr="00891BA3">
        <w:rPr>
          <w:lang w:eastAsia="ja-JP"/>
        </w:rPr>
        <w:t>&lt;request&gt;::= &lt;RP&gt;</w:t>
      </w:r>
    </w:p>
    <w:p w14:paraId="293F8809" w14:textId="5297AC96" w:rsidR="00F203A5" w:rsidRPr="00891BA3" w:rsidRDefault="00F203A5" w:rsidP="00C11658">
      <w:pPr>
        <w:rPr>
          <w:lang w:eastAsia="ja-JP"/>
        </w:rPr>
      </w:pPr>
      <w:commentRangeStart w:id="312"/>
      <w:r>
        <w:rPr>
          <w:lang w:eastAsia="ja-JP"/>
        </w:rPr>
        <w:t xml:space="preserve">                   </w:t>
      </w:r>
      <w:r w:rsidRPr="00891BA3">
        <w:rPr>
          <w:lang w:eastAsia="ja-JP"/>
        </w:rPr>
        <w:t>&lt;</w:t>
      </w:r>
      <w:r w:rsidR="006C1F09">
        <w:rPr>
          <w:lang w:eastAsia="ja-JP"/>
        </w:rPr>
        <w:t xml:space="preserve">GENERALIZED </w:t>
      </w:r>
      <w:r w:rsidRPr="00891BA3">
        <w:rPr>
          <w:lang w:eastAsia="ja-JP"/>
        </w:rPr>
        <w:t>ENDPOINTS&gt;</w:t>
      </w:r>
    </w:p>
    <w:p w14:paraId="05529B73" w14:textId="574A1252" w:rsidR="00F203A5" w:rsidRPr="00891BA3" w:rsidRDefault="00F203A5" w:rsidP="00C11658">
      <w:pPr>
        <w:rPr>
          <w:lang w:eastAsia="ja-JP"/>
        </w:rPr>
      </w:pPr>
      <w:r>
        <w:rPr>
          <w:lang w:eastAsia="ja-JP"/>
        </w:rPr>
        <w:t xml:space="preserve">                   </w:t>
      </w:r>
      <w:commentRangeStart w:id="313"/>
      <w:r w:rsidR="00BB5FFF">
        <w:rPr>
          <w:lang w:eastAsia="ja-JP"/>
        </w:rPr>
        <w:t xml:space="preserve">[ </w:t>
      </w:r>
      <w:r w:rsidRPr="00891BA3">
        <w:rPr>
          <w:lang w:eastAsia="ja-JP"/>
        </w:rPr>
        <w:t>&lt;</w:t>
      </w:r>
      <w:r w:rsidR="00E86D3E">
        <w:rPr>
          <w:lang w:eastAsia="ja-JP"/>
        </w:rPr>
        <w:t>S</w:t>
      </w:r>
      <w:r w:rsidRPr="00891BA3">
        <w:rPr>
          <w:lang w:eastAsia="ja-JP"/>
        </w:rPr>
        <w:t>A&gt;</w:t>
      </w:r>
      <w:commentRangeEnd w:id="312"/>
      <w:r w:rsidR="00BB5FFF">
        <w:rPr>
          <w:rStyle w:val="CommentReference"/>
          <w:szCs w:val="20"/>
        </w:rPr>
        <w:commentReference w:id="312"/>
      </w:r>
      <w:r w:rsidR="00BB5FFF">
        <w:rPr>
          <w:lang w:eastAsia="ja-JP"/>
        </w:rPr>
        <w:t xml:space="preserve"> ]</w:t>
      </w:r>
      <w:commentRangeEnd w:id="313"/>
      <w:r w:rsidR="00BB5FFF">
        <w:rPr>
          <w:rStyle w:val="CommentReference"/>
          <w:szCs w:val="20"/>
        </w:rPr>
        <w:commentReference w:id="313"/>
      </w:r>
    </w:p>
    <w:p w14:paraId="4D224243" w14:textId="77777777" w:rsidR="00F203A5" w:rsidRPr="00891BA3" w:rsidRDefault="00F203A5" w:rsidP="00C11658">
      <w:pPr>
        <w:rPr>
          <w:lang w:eastAsia="ja-JP"/>
        </w:rPr>
      </w:pPr>
      <w:r w:rsidRPr="00891BA3">
        <w:rPr>
          <w:lang w:eastAsia="ja-JP"/>
        </w:rPr>
        <w:t xml:space="preserve">                   [other optional objects</w:t>
      </w:r>
      <w:r>
        <w:rPr>
          <w:lang w:eastAsia="ja-JP"/>
        </w:rPr>
        <w:t>...</w:t>
      </w:r>
      <w:r w:rsidRPr="00891BA3">
        <w:rPr>
          <w:lang w:eastAsia="ja-JP"/>
        </w:rPr>
        <w:t>]</w:t>
      </w:r>
    </w:p>
    <w:p w14:paraId="070CA5F1" w14:textId="77777777" w:rsidR="00655562" w:rsidRDefault="003B7A79" w:rsidP="00C11658">
      <w:pPr>
        <w:rPr>
          <w:ins w:id="314" w:author="Leeyoung" w:date="2019-03-11T17:39:00Z"/>
          <w:lang w:eastAsia="ja-JP"/>
        </w:rPr>
      </w:pPr>
      <w:r>
        <w:t>I</w:t>
      </w:r>
      <w:r w:rsidR="00F203A5" w:rsidRPr="00891BA3">
        <w:t xml:space="preserve">f </w:t>
      </w:r>
      <w:r w:rsidR="00F15366">
        <w:t xml:space="preserve">the </w:t>
      </w:r>
      <w:r w:rsidR="00E86D3E">
        <w:t>S</w:t>
      </w:r>
      <w:r w:rsidR="00F203A5" w:rsidRPr="00891BA3">
        <w:t xml:space="preserve">A object is present in the request, </w:t>
      </w:r>
      <w:r w:rsidR="00F15366">
        <w:t>it</w:t>
      </w:r>
      <w:r w:rsidR="00F203A5" w:rsidRPr="00891BA3">
        <w:t xml:space="preserve"> MUST be encoded after the </w:t>
      </w:r>
      <w:ins w:id="315" w:author="Leeyoung" w:date="2019-02-26T17:10:00Z">
        <w:r w:rsidR="00A929C3">
          <w:t xml:space="preserve">GENERALIZED </w:t>
        </w:r>
      </w:ins>
      <w:r w:rsidR="00F203A5" w:rsidRPr="00891BA3">
        <w:t>ENDPOINTS</w:t>
      </w:r>
      <w:r w:rsidR="00F203A5" w:rsidRPr="00891BA3">
        <w:rPr>
          <w:lang w:eastAsia="ja-JP"/>
        </w:rPr>
        <w:t xml:space="preserve"> object.   </w:t>
      </w:r>
    </w:p>
    <w:p w14:paraId="00CE2264" w14:textId="12F9E9E3" w:rsidR="00655562" w:rsidRDefault="00655562" w:rsidP="00655562">
      <w:pPr>
        <w:rPr>
          <w:ins w:id="316" w:author="Leeyoung" w:date="2019-03-11T17:39:00Z"/>
          <w:lang w:eastAsia="ja-JP"/>
        </w:rPr>
      </w:pPr>
      <w:ins w:id="317" w:author="Leeyoung" w:date="2019-03-11T17:39:00Z">
        <w:r>
          <w:rPr>
            <w:lang w:eastAsia="ja-JP"/>
          </w:rPr>
          <w:t>SA Object-Class is (TBD1) (To be assigned by IANA).</w:t>
        </w:r>
      </w:ins>
    </w:p>
    <w:p w14:paraId="3654DE5E" w14:textId="5F9E97C8" w:rsidR="00F203A5" w:rsidRPr="00891BA3" w:rsidRDefault="00655562" w:rsidP="00655562">
      <w:pPr>
        <w:ind w:left="0"/>
        <w:rPr>
          <w:lang w:eastAsia="ja-JP"/>
        </w:rPr>
        <w:pPrChange w:id="318" w:author="Leeyoung" w:date="2019-03-11T17:39:00Z">
          <w:pPr/>
        </w:pPrChange>
      </w:pPr>
      <w:ins w:id="319" w:author="Leeyoung" w:date="2019-03-11T17:39:00Z">
        <w:r>
          <w:rPr>
            <w:lang w:eastAsia="ja-JP"/>
          </w:rPr>
          <w:t xml:space="preserve">   SA Object-Type is 1.</w:t>
        </w:r>
      </w:ins>
      <w:r w:rsidR="00F203A5" w:rsidRPr="00891BA3">
        <w:rPr>
          <w:lang w:eastAsia="ja-JP"/>
        </w:rPr>
        <w:t xml:space="preserve">              </w:t>
      </w:r>
    </w:p>
    <w:p w14:paraId="70E38C05" w14:textId="020397E6" w:rsidR="00F203A5" w:rsidRPr="00891BA3" w:rsidRDefault="00F203A5" w:rsidP="00092153">
      <w:pPr>
        <w:rPr>
          <w:lang w:eastAsia="ja-JP"/>
        </w:rPr>
      </w:pPr>
      <w:r w:rsidRPr="00891BA3">
        <w:rPr>
          <w:lang w:eastAsia="ja-JP"/>
        </w:rPr>
        <w:lastRenderedPageBreak/>
        <w:t xml:space="preserve">The format of the </w:t>
      </w:r>
      <w:r w:rsidR="00E86D3E">
        <w:rPr>
          <w:lang w:eastAsia="ja-JP"/>
        </w:rPr>
        <w:t>Spectrum</w:t>
      </w:r>
      <w:r w:rsidRPr="00891BA3">
        <w:rPr>
          <w:lang w:eastAsia="ja-JP"/>
        </w:rPr>
        <w:t xml:space="preserve"> Assignment (</w:t>
      </w:r>
      <w:r w:rsidR="00E86D3E">
        <w:rPr>
          <w:lang w:eastAsia="ja-JP"/>
        </w:rPr>
        <w:t>S</w:t>
      </w:r>
      <w:r w:rsidRPr="00891BA3">
        <w:rPr>
          <w:lang w:eastAsia="ja-JP"/>
        </w:rPr>
        <w:t>A) object body is as follows:</w:t>
      </w:r>
    </w:p>
    <w:p w14:paraId="647F8DC8" w14:textId="77777777" w:rsidR="00073D1D" w:rsidRDefault="00F203A5">
      <w:pPr>
        <w:spacing w:after="0" w:line="240" w:lineRule="auto"/>
        <w:ind w:left="0"/>
        <w:rPr>
          <w:lang w:eastAsia="ja-JP"/>
        </w:rPr>
      </w:pPr>
      <w:r w:rsidRPr="00891BA3">
        <w:rPr>
          <w:lang w:eastAsia="ja-JP"/>
        </w:rPr>
        <w:t xml:space="preserve">   0                   1                   2                   3</w:t>
      </w:r>
    </w:p>
    <w:p w14:paraId="0C6F1623" w14:textId="77777777" w:rsidR="00073D1D" w:rsidRDefault="00F203A5">
      <w:pPr>
        <w:spacing w:after="0" w:line="240" w:lineRule="auto"/>
        <w:ind w:left="0"/>
        <w:rPr>
          <w:lang w:eastAsia="ja-JP"/>
        </w:rPr>
      </w:pPr>
      <w:r w:rsidRPr="00891BA3">
        <w:rPr>
          <w:lang w:eastAsia="ja-JP"/>
        </w:rPr>
        <w:t xml:space="preserve">   0 1 2 3 4 5 6 7 8 9 0 1 2 3 4 5 6 7 8 9 0 1 2 3 4 5 6 7 8 9 0 1</w:t>
      </w:r>
    </w:p>
    <w:p w14:paraId="1CB10672" w14:textId="77777777" w:rsidR="00073D1D" w:rsidRDefault="00C72924">
      <w:pPr>
        <w:spacing w:after="0" w:line="240" w:lineRule="auto"/>
        <w:ind w:left="0"/>
        <w:rPr>
          <w:lang w:eastAsia="ja-JP"/>
        </w:rPr>
      </w:pPr>
      <w:r>
        <w:rPr>
          <w:lang w:eastAsia="ja-JP"/>
        </w:rPr>
        <w:t xml:space="preserve"> </w:t>
      </w:r>
      <w:r w:rsidR="00F203A5" w:rsidRPr="00891BA3">
        <w:rPr>
          <w:lang w:eastAsia="ja-JP"/>
        </w:rPr>
        <w:t xml:space="preserve">  +-+-+-+-+-+-+-+-+-+-+-+-+-+-+-+-+-+-+-+-+-+-+-+-+-+-+-+-+-+-+-+-+</w:t>
      </w:r>
    </w:p>
    <w:p w14:paraId="4E511310" w14:textId="77F8110E" w:rsidR="00073D1D" w:rsidRDefault="00F203A5">
      <w:pPr>
        <w:spacing w:after="0" w:line="240" w:lineRule="auto"/>
        <w:ind w:left="0"/>
        <w:rPr>
          <w:lang w:eastAsia="ja-JP"/>
        </w:rPr>
      </w:pPr>
      <w:r w:rsidRPr="00352FE7">
        <w:rPr>
          <w:lang w:eastAsia="ja-JP"/>
        </w:rPr>
        <w:t xml:space="preserve">   </w:t>
      </w:r>
      <w:r w:rsidR="004D589C">
        <w:rPr>
          <w:lang w:eastAsia="ja-JP"/>
        </w:rPr>
        <w:t xml:space="preserve">|          </w:t>
      </w:r>
      <w:r w:rsidR="00C27D0A">
        <w:rPr>
          <w:lang w:eastAsia="ja-JP"/>
        </w:rPr>
        <w:t>Reserved</w:t>
      </w:r>
      <w:r w:rsidR="004D589C">
        <w:rPr>
          <w:lang w:eastAsia="ja-JP"/>
        </w:rPr>
        <w:t xml:space="preserve">         </w:t>
      </w:r>
      <w:r w:rsidR="00C27D0A">
        <w:rPr>
          <w:lang w:eastAsia="ja-JP"/>
        </w:rPr>
        <w:t xml:space="preserve">    |           </w:t>
      </w:r>
      <w:r w:rsidRPr="00352FE7">
        <w:rPr>
          <w:lang w:eastAsia="ja-JP"/>
        </w:rPr>
        <w:t>Flag</w:t>
      </w:r>
      <w:r w:rsidR="00C27D0A">
        <w:rPr>
          <w:lang w:eastAsia="ja-JP"/>
        </w:rPr>
        <w:t>s</w:t>
      </w:r>
      <w:r w:rsidRPr="00352FE7">
        <w:rPr>
          <w:lang w:eastAsia="ja-JP"/>
        </w:rPr>
        <w:t xml:space="preserve">       </w:t>
      </w:r>
      <w:r w:rsidR="00CA1A5B">
        <w:rPr>
          <w:lang w:eastAsia="ja-JP"/>
        </w:rPr>
        <w:t xml:space="preserve">    </w:t>
      </w:r>
      <w:r w:rsidR="00AB0238">
        <w:rPr>
          <w:lang w:eastAsia="ja-JP"/>
        </w:rPr>
        <w:t xml:space="preserve">  </w:t>
      </w:r>
      <w:r w:rsidR="00AC7A7C" w:rsidRPr="00352FE7">
        <w:rPr>
          <w:lang w:eastAsia="ja-JP"/>
        </w:rPr>
        <w:t>|</w:t>
      </w:r>
      <w:r w:rsidR="00352FE7" w:rsidRPr="00352FE7">
        <w:rPr>
          <w:lang w:eastAsia="ja-JP"/>
        </w:rPr>
        <w:t>M</w:t>
      </w:r>
      <w:r w:rsidRPr="00352FE7">
        <w:rPr>
          <w:lang w:eastAsia="ja-JP"/>
        </w:rPr>
        <w:t>|</w:t>
      </w:r>
    </w:p>
    <w:p w14:paraId="175529E0" w14:textId="77777777" w:rsidR="00073D1D" w:rsidRDefault="00F203A5">
      <w:pPr>
        <w:spacing w:after="0" w:line="240" w:lineRule="auto"/>
        <w:ind w:left="0"/>
        <w:rPr>
          <w:lang w:eastAsia="ja-JP"/>
        </w:rPr>
      </w:pPr>
      <w:r w:rsidRPr="00352FE7">
        <w:rPr>
          <w:lang w:eastAsia="ja-JP"/>
        </w:rPr>
        <w:t xml:space="preserve">   </w:t>
      </w:r>
      <w:r w:rsidRPr="00891BA3">
        <w:rPr>
          <w:lang w:eastAsia="ja-JP"/>
        </w:rPr>
        <w:t>+-+-+-+-+-+-+-+-+-+-+-+-+-+-+-+-+-+-+-+-+-+-+-+-+-+-+-+-+-+-+-+-+</w:t>
      </w:r>
    </w:p>
    <w:p w14:paraId="393440C8" w14:textId="74B56A9C" w:rsidR="00073D1D" w:rsidRDefault="00E83834">
      <w:pPr>
        <w:spacing w:after="0" w:line="240" w:lineRule="auto"/>
        <w:ind w:left="0"/>
        <w:rPr>
          <w:lang w:eastAsia="ja-JP"/>
        </w:rPr>
      </w:pPr>
      <w:r>
        <w:rPr>
          <w:lang w:eastAsia="ja-JP"/>
        </w:rPr>
        <w:t xml:space="preserve">   |                </w:t>
      </w:r>
      <w:r w:rsidR="003875A2">
        <w:t>Frequency-Slot</w:t>
      </w:r>
      <w:r>
        <w:rPr>
          <w:lang w:eastAsia="ja-JP"/>
        </w:rPr>
        <w:t xml:space="preserve"> Selection TLV                   |</w:t>
      </w:r>
    </w:p>
    <w:p w14:paraId="24A5FA4C" w14:textId="77777777" w:rsidR="00073D1D" w:rsidRDefault="00E83834">
      <w:pPr>
        <w:spacing w:after="0" w:line="240" w:lineRule="auto"/>
        <w:ind w:left="0"/>
        <w:rPr>
          <w:lang w:eastAsia="ja-JP"/>
        </w:rPr>
      </w:pPr>
      <w:r>
        <w:rPr>
          <w:lang w:eastAsia="ja-JP"/>
        </w:rPr>
        <w:t xml:space="preserve">   </w:t>
      </w:r>
      <w:r w:rsidRPr="00891BA3">
        <w:rPr>
          <w:lang w:eastAsia="ja-JP"/>
        </w:rPr>
        <w:t>+-+-+-+-+-+-+-+-+-+-+-+-+-+-+-+-+-+-+-+-+-+-+-+-+-+-+-+-+-+-+-+-+</w:t>
      </w:r>
    </w:p>
    <w:p w14:paraId="0E7FED96" w14:textId="2218508E" w:rsidR="00073D1D" w:rsidRDefault="00BF5784">
      <w:pPr>
        <w:spacing w:after="0" w:line="240" w:lineRule="auto"/>
        <w:ind w:left="0"/>
        <w:rPr>
          <w:lang w:eastAsia="ja-JP"/>
        </w:rPr>
      </w:pPr>
      <w:r>
        <w:rPr>
          <w:lang w:eastAsia="ja-JP"/>
        </w:rPr>
        <w:t xml:space="preserve">   |         </w:t>
      </w:r>
      <w:r w:rsidR="003875A2">
        <w:t>Frequency-Slot</w:t>
      </w:r>
      <w:r w:rsidR="003875A2" w:rsidDel="003875A2">
        <w:rPr>
          <w:lang w:eastAsia="ja-JP"/>
        </w:rPr>
        <w:t xml:space="preserve"> </w:t>
      </w:r>
      <w:r w:rsidR="003F202A">
        <w:rPr>
          <w:lang w:eastAsia="ja-JP"/>
        </w:rPr>
        <w:t xml:space="preserve">Restriction </w:t>
      </w:r>
      <w:r>
        <w:rPr>
          <w:lang w:eastAsia="ja-JP"/>
        </w:rPr>
        <w:t xml:space="preserve">Constraint </w:t>
      </w:r>
      <w:r w:rsidR="003F202A">
        <w:rPr>
          <w:lang w:eastAsia="ja-JP"/>
        </w:rPr>
        <w:t>TLV</w:t>
      </w:r>
      <w:r w:rsidR="00F203A5" w:rsidRPr="00891BA3">
        <w:rPr>
          <w:lang w:eastAsia="ja-JP"/>
        </w:rPr>
        <w:t xml:space="preserve"> </w:t>
      </w:r>
      <w:r>
        <w:rPr>
          <w:lang w:eastAsia="ja-JP"/>
        </w:rPr>
        <w:t xml:space="preserve">       </w:t>
      </w:r>
      <w:r w:rsidR="00E91C9E">
        <w:rPr>
          <w:lang w:eastAsia="ja-JP"/>
        </w:rPr>
        <w:t xml:space="preserve">     |</w:t>
      </w:r>
    </w:p>
    <w:p w14:paraId="5CCA3AE7" w14:textId="77777777" w:rsidR="00073D1D" w:rsidRDefault="00E91C9E">
      <w:pPr>
        <w:spacing w:after="0" w:line="240" w:lineRule="auto"/>
        <w:ind w:left="0"/>
        <w:rPr>
          <w:lang w:eastAsia="ja-JP"/>
        </w:rPr>
      </w:pPr>
      <w:r>
        <w:rPr>
          <w:lang w:eastAsia="ja-JP"/>
        </w:rPr>
        <w:t xml:space="preserve">   .                                         </w:t>
      </w:r>
      <w:r w:rsidR="00F203A5" w:rsidRPr="00891BA3">
        <w:rPr>
          <w:lang w:eastAsia="ja-JP"/>
        </w:rPr>
        <w:t xml:space="preserve">                      </w:t>
      </w:r>
      <w:r>
        <w:rPr>
          <w:lang w:eastAsia="ja-JP"/>
        </w:rPr>
        <w:t>.</w:t>
      </w:r>
    </w:p>
    <w:p w14:paraId="55429E96" w14:textId="77777777" w:rsidR="00073D1D" w:rsidRDefault="00E91C9E">
      <w:pPr>
        <w:spacing w:after="0" w:line="240" w:lineRule="auto"/>
        <w:ind w:left="0"/>
        <w:rPr>
          <w:lang w:eastAsia="ja-JP"/>
        </w:rPr>
      </w:pPr>
      <w:r>
        <w:rPr>
          <w:lang w:eastAsia="ja-JP"/>
        </w:rPr>
        <w:t xml:space="preserve">   .                                                               .</w:t>
      </w:r>
    </w:p>
    <w:p w14:paraId="77CAC531" w14:textId="77777777" w:rsidR="00073D1D" w:rsidRDefault="00E91C9E">
      <w:pPr>
        <w:spacing w:after="0" w:line="240" w:lineRule="auto"/>
        <w:ind w:left="0"/>
        <w:rPr>
          <w:lang w:eastAsia="ja-JP"/>
        </w:rPr>
      </w:pPr>
      <w:r>
        <w:rPr>
          <w:lang w:eastAsia="ja-JP"/>
        </w:rPr>
        <w:t xml:space="preserve">   </w:t>
      </w:r>
      <w:r w:rsidRPr="00891BA3">
        <w:rPr>
          <w:lang w:eastAsia="ja-JP"/>
        </w:rPr>
        <w:t>+-+-+-+-+-+-+-+-+-+-+-+-+-+-+-+-+-+-+-+-+-+-+-+-+-+-+-+-+-+-+-+-+</w:t>
      </w:r>
    </w:p>
    <w:p w14:paraId="38FBEDCD" w14:textId="77777777" w:rsidR="00073D1D" w:rsidRDefault="00F203A5">
      <w:pPr>
        <w:spacing w:after="0" w:line="240" w:lineRule="auto"/>
        <w:ind w:left="0"/>
        <w:rPr>
          <w:lang w:eastAsia="ja-JP"/>
        </w:rPr>
      </w:pPr>
      <w:r w:rsidRPr="00891BA3">
        <w:rPr>
          <w:lang w:eastAsia="ja-JP"/>
        </w:rPr>
        <w:t xml:space="preserve">   //                      Optional TLVs                          //</w:t>
      </w:r>
    </w:p>
    <w:p w14:paraId="33DE94D6" w14:textId="77777777" w:rsidR="00073D1D" w:rsidRDefault="00F203A5">
      <w:pPr>
        <w:spacing w:after="0" w:line="240" w:lineRule="auto"/>
        <w:ind w:left="0"/>
        <w:rPr>
          <w:lang w:eastAsia="ja-JP"/>
        </w:rPr>
      </w:pPr>
      <w:r w:rsidRPr="00891BA3">
        <w:rPr>
          <w:lang w:eastAsia="ja-JP"/>
        </w:rPr>
        <w:t xml:space="preserve">   |                                                               |</w:t>
      </w:r>
    </w:p>
    <w:p w14:paraId="7D009487" w14:textId="77777777" w:rsidR="00073D1D" w:rsidRDefault="00F203A5">
      <w:pPr>
        <w:spacing w:after="0" w:line="240" w:lineRule="auto"/>
        <w:ind w:left="0"/>
        <w:rPr>
          <w:lang w:eastAsia="ja-JP"/>
        </w:rPr>
      </w:pPr>
      <w:r w:rsidRPr="00891BA3">
        <w:rPr>
          <w:lang w:eastAsia="ja-JP"/>
        </w:rPr>
        <w:t xml:space="preserve">   +-+-+-+-+-+-+-+-+-+-+-+-+-+-+-+-+-+-+-+-+-+-+-+-+-+-+-+-+-+-+-+-+</w:t>
      </w:r>
    </w:p>
    <w:p w14:paraId="1A4F077D" w14:textId="77777777" w:rsidR="00F203A5" w:rsidRPr="00891BA3" w:rsidRDefault="00F203A5" w:rsidP="0075610B">
      <w:pPr>
        <w:spacing w:after="0" w:line="240" w:lineRule="auto"/>
        <w:rPr>
          <w:lang w:eastAsia="ja-JP"/>
        </w:rPr>
      </w:pPr>
    </w:p>
    <w:p w14:paraId="64DF1768" w14:textId="36697B62" w:rsidR="001258AA" w:rsidRDefault="00E86D3E" w:rsidP="001258AA">
      <w:pPr>
        <w:pStyle w:val="Caption"/>
        <w:rPr>
          <w:lang w:eastAsia="ja-JP"/>
        </w:rPr>
      </w:pPr>
      <w:r>
        <w:rPr>
          <w:lang w:eastAsia="ja-JP"/>
        </w:rPr>
        <w:t>S</w:t>
      </w:r>
      <w:r w:rsidR="00F203A5" w:rsidRPr="00891BA3">
        <w:rPr>
          <w:lang w:eastAsia="ja-JP"/>
        </w:rPr>
        <w:t>A Object</w:t>
      </w:r>
    </w:p>
    <w:p w14:paraId="5D91D82E" w14:textId="77777777" w:rsidR="00C27D0A" w:rsidRDefault="003B7A79" w:rsidP="00EB5869">
      <w:pPr>
        <w:rPr>
          <w:lang w:eastAsia="ja-JP"/>
        </w:rPr>
      </w:pPr>
      <w:r>
        <w:rPr>
          <w:lang w:eastAsia="ja-JP"/>
        </w:rPr>
        <w:t>o</w:t>
      </w:r>
      <w:r w:rsidR="00F203A5" w:rsidRPr="00891BA3">
        <w:rPr>
          <w:lang w:eastAsia="ja-JP"/>
        </w:rPr>
        <w:t xml:space="preserve">  </w:t>
      </w:r>
      <w:r w:rsidR="00C27D0A">
        <w:rPr>
          <w:lang w:eastAsia="ja-JP"/>
        </w:rPr>
        <w:t>Reserved (16 bits)</w:t>
      </w:r>
    </w:p>
    <w:p w14:paraId="3F1F5007" w14:textId="08ED4DAF" w:rsidR="00F203A5" w:rsidRDefault="00C27D0A" w:rsidP="00EB5869">
      <w:pPr>
        <w:rPr>
          <w:ins w:id="320" w:author="Leeyoung" w:date="2019-02-26T17:11:00Z"/>
          <w:lang w:eastAsia="ja-JP"/>
        </w:rPr>
      </w:pPr>
      <w:r>
        <w:rPr>
          <w:lang w:eastAsia="ja-JP"/>
        </w:rPr>
        <w:t>o</w:t>
      </w:r>
      <w:r w:rsidRPr="00891BA3">
        <w:rPr>
          <w:lang w:eastAsia="ja-JP"/>
        </w:rPr>
        <w:t xml:space="preserve">  </w:t>
      </w:r>
      <w:r w:rsidR="00F203A5" w:rsidRPr="00891BA3">
        <w:rPr>
          <w:lang w:eastAsia="ja-JP"/>
        </w:rPr>
        <w:t>Flags (</w:t>
      </w:r>
      <w:r>
        <w:rPr>
          <w:lang w:eastAsia="ja-JP"/>
        </w:rPr>
        <w:t>16</w:t>
      </w:r>
      <w:r w:rsidR="00F203A5" w:rsidRPr="00891BA3">
        <w:rPr>
          <w:lang w:eastAsia="ja-JP"/>
        </w:rPr>
        <w:t xml:space="preserve"> bits)</w:t>
      </w:r>
    </w:p>
    <w:p w14:paraId="01491DEC" w14:textId="7A313C1A" w:rsidR="00A929C3" w:rsidRDefault="00A929C3" w:rsidP="00EB5869">
      <w:pPr>
        <w:rPr>
          <w:lang w:eastAsia="ja-JP"/>
        </w:rPr>
      </w:pPr>
      <w:ins w:id="321" w:author="Leeyoung" w:date="2019-02-26T17:11:00Z">
        <w:r>
          <w:rPr>
            <w:lang w:eastAsia="ja-JP"/>
          </w:rPr>
          <w:t>One F</w:t>
        </w:r>
        <w:r w:rsidRPr="00A929C3">
          <w:rPr>
            <w:lang w:eastAsia="ja-JP"/>
          </w:rPr>
          <w:t>lag bit is allocated as follows:</w:t>
        </w:r>
      </w:ins>
    </w:p>
    <w:p w14:paraId="2F4DE4ED" w14:textId="5902CDBC" w:rsidR="00F203A5" w:rsidRPr="00891BA3" w:rsidDel="00A929C3" w:rsidRDefault="00F203A5" w:rsidP="00EB5869">
      <w:pPr>
        <w:rPr>
          <w:del w:id="322" w:author="Leeyoung" w:date="2019-02-26T17:12:00Z"/>
          <w:lang w:eastAsia="ja-JP"/>
        </w:rPr>
      </w:pPr>
      <w:del w:id="323" w:author="Leeyoung" w:date="2019-02-26T17:12:00Z">
        <w:r w:rsidRPr="00891BA3" w:rsidDel="00A929C3">
          <w:rPr>
            <w:lang w:eastAsia="ja-JP"/>
          </w:rPr>
          <w:delText xml:space="preserve">The following new flags SHOULD be </w:delText>
        </w:r>
        <w:r w:rsidDel="00A929C3">
          <w:rPr>
            <w:lang w:eastAsia="ja-JP"/>
          </w:rPr>
          <w:delText>set</w:delText>
        </w:r>
      </w:del>
    </w:p>
    <w:p w14:paraId="5A541D68" w14:textId="27232395" w:rsidR="006A5F0F" w:rsidRDefault="00AC7A7C" w:rsidP="001258AA">
      <w:pPr>
        <w:pStyle w:val="RFCListBullet"/>
        <w:numPr>
          <w:ilvl w:val="0"/>
          <w:numId w:val="38"/>
        </w:numPr>
      </w:pPr>
      <w:r>
        <w:rPr>
          <w:lang w:eastAsia="ja-JP"/>
        </w:rPr>
        <w:t>M</w:t>
      </w:r>
      <w:r w:rsidR="00F203A5" w:rsidRPr="00891BA3">
        <w:rPr>
          <w:lang w:eastAsia="ja-JP"/>
        </w:rPr>
        <w:t xml:space="preserve"> (</w:t>
      </w:r>
      <w:r>
        <w:rPr>
          <w:lang w:eastAsia="ja-JP"/>
        </w:rPr>
        <w:t>Mode</w:t>
      </w:r>
      <w:r w:rsidR="00F203A5" w:rsidRPr="00891BA3">
        <w:rPr>
          <w:lang w:eastAsia="ja-JP"/>
        </w:rPr>
        <w:t xml:space="preserve"> - </w:t>
      </w:r>
      <w:r w:rsidR="00352FE7">
        <w:rPr>
          <w:lang w:eastAsia="ja-JP"/>
        </w:rPr>
        <w:t>1</w:t>
      </w:r>
      <w:r w:rsidR="00F203A5" w:rsidRPr="00891BA3">
        <w:rPr>
          <w:lang w:eastAsia="ja-JP"/>
        </w:rPr>
        <w:t xml:space="preserve"> bit): </w:t>
      </w:r>
      <w:r>
        <w:rPr>
          <w:lang w:eastAsia="ja-JP"/>
        </w:rPr>
        <w:t>M bit is used to</w:t>
      </w:r>
      <w:r w:rsidR="00AB0238">
        <w:rPr>
          <w:lang w:eastAsia="ja-JP"/>
        </w:rPr>
        <w:t xml:space="preserve"> indicate the mode of spectrum</w:t>
      </w:r>
      <w:r>
        <w:rPr>
          <w:lang w:eastAsia="ja-JP"/>
        </w:rPr>
        <w:t xml:space="preserve"> assignment. </w:t>
      </w:r>
      <w:r w:rsidR="00F203A5" w:rsidRPr="00891BA3">
        <w:rPr>
          <w:lang w:eastAsia="ja-JP"/>
        </w:rPr>
        <w:t xml:space="preserve">When </w:t>
      </w:r>
      <w:r>
        <w:rPr>
          <w:lang w:eastAsia="ja-JP"/>
        </w:rPr>
        <w:t>M</w:t>
      </w:r>
      <w:r w:rsidR="00F203A5" w:rsidRPr="00891BA3">
        <w:rPr>
          <w:lang w:eastAsia="ja-JP"/>
        </w:rPr>
        <w:t xml:space="preserve"> bit is set to 1, this indicates that the </w:t>
      </w:r>
      <w:r w:rsidR="00E86D3E">
        <w:rPr>
          <w:lang w:eastAsia="ja-JP"/>
        </w:rPr>
        <w:t>spectrum</w:t>
      </w:r>
      <w:r w:rsidR="00F203A5" w:rsidRPr="00891BA3">
        <w:rPr>
          <w:lang w:eastAsia="ja-JP"/>
        </w:rPr>
        <w:t xml:space="preserve"> assigned by the PCE must be explicit. That is, the selected way to convey the allocated </w:t>
      </w:r>
      <w:r w:rsidR="00E86D3E">
        <w:rPr>
          <w:lang w:eastAsia="ja-JP"/>
        </w:rPr>
        <w:t>spectrum</w:t>
      </w:r>
      <w:r w:rsidR="00F203A5" w:rsidRPr="00891BA3">
        <w:rPr>
          <w:lang w:eastAsia="ja-JP"/>
        </w:rPr>
        <w:t xml:space="preserve"> is by means of Explicit Label Control (ELC) [RFC4003] for each hop of a computed LSP. </w:t>
      </w:r>
      <w:commentRangeStart w:id="324"/>
      <w:commentRangeStart w:id="325"/>
      <w:r w:rsidR="00F203A5" w:rsidRPr="00891BA3">
        <w:rPr>
          <w:lang w:eastAsia="ja-JP"/>
        </w:rPr>
        <w:t xml:space="preserve">Otherwise, the </w:t>
      </w:r>
      <w:r w:rsidR="00E86D3E">
        <w:rPr>
          <w:lang w:eastAsia="ja-JP"/>
        </w:rPr>
        <w:t>spectrum</w:t>
      </w:r>
      <w:r w:rsidR="00F203A5" w:rsidRPr="00891BA3">
        <w:rPr>
          <w:lang w:eastAsia="ja-JP"/>
        </w:rPr>
        <w:t xml:space="preserve"> assigned by the PCE needs not be explicit (i.e., </w:t>
      </w:r>
      <w:r w:rsidR="00221680">
        <w:rPr>
          <w:lang w:eastAsia="ja-JP"/>
        </w:rPr>
        <w:t xml:space="preserve">it can be </w:t>
      </w:r>
      <w:commentRangeStart w:id="326"/>
      <w:r w:rsidR="00221680">
        <w:rPr>
          <w:lang w:eastAsia="ja-JP"/>
        </w:rPr>
        <w:t xml:space="preserve">suggested </w:t>
      </w:r>
      <w:commentRangeEnd w:id="326"/>
      <w:r w:rsidR="009D42D3">
        <w:rPr>
          <w:rStyle w:val="CommentReference"/>
          <w:szCs w:val="20"/>
        </w:rPr>
        <w:commentReference w:id="326"/>
      </w:r>
      <w:r w:rsidR="00F203A5" w:rsidRPr="00891BA3">
        <w:rPr>
          <w:lang w:eastAsia="ja-JP"/>
        </w:rPr>
        <w:t>in the form of label set</w:t>
      </w:r>
      <w:r w:rsidR="00221680">
        <w:rPr>
          <w:lang w:eastAsia="ja-JP"/>
        </w:rPr>
        <w:t xml:space="preserve"> objects in the corresponding response, </w:t>
      </w:r>
      <w:r w:rsidR="00F203A5" w:rsidRPr="00891BA3">
        <w:rPr>
          <w:lang w:eastAsia="ja-JP"/>
        </w:rPr>
        <w:t xml:space="preserve">to allow distributed </w:t>
      </w:r>
      <w:r w:rsidR="00E86D3E">
        <w:rPr>
          <w:lang w:eastAsia="ja-JP"/>
        </w:rPr>
        <w:t>S</w:t>
      </w:r>
      <w:r w:rsidR="00F203A5" w:rsidRPr="00891BA3">
        <w:rPr>
          <w:lang w:eastAsia="ja-JP"/>
        </w:rPr>
        <w:t>A</w:t>
      </w:r>
      <w:commentRangeEnd w:id="324"/>
      <w:r w:rsidR="00BB5FFF">
        <w:rPr>
          <w:rStyle w:val="CommentReference"/>
          <w:szCs w:val="20"/>
        </w:rPr>
        <w:commentReference w:id="324"/>
      </w:r>
      <w:commentRangeEnd w:id="325"/>
      <w:r w:rsidR="0010316C">
        <w:rPr>
          <w:rStyle w:val="CommentReference"/>
          <w:szCs w:val="20"/>
        </w:rPr>
        <w:commentReference w:id="325"/>
      </w:r>
      <w:r w:rsidR="00F203A5" w:rsidRPr="00891BA3">
        <w:rPr>
          <w:lang w:eastAsia="ja-JP"/>
        </w:rPr>
        <w:t xml:space="preserve">. </w:t>
      </w:r>
      <w:r w:rsidR="00440338">
        <w:rPr>
          <w:lang w:eastAsia="ja-JP"/>
        </w:rPr>
        <w:t>In such case, the PCE MUST return a Label</w:t>
      </w:r>
      <w:r w:rsidR="00730BD1">
        <w:rPr>
          <w:lang w:eastAsia="ja-JP"/>
        </w:rPr>
        <w:t xml:space="preserve"> </w:t>
      </w:r>
      <w:r w:rsidR="00440338">
        <w:rPr>
          <w:lang w:eastAsia="ja-JP"/>
        </w:rPr>
        <w:t xml:space="preserve">Set </w:t>
      </w:r>
      <w:r w:rsidR="007F6EE1">
        <w:rPr>
          <w:lang w:eastAsia="ja-JP"/>
        </w:rPr>
        <w:t>Field</w:t>
      </w:r>
      <w:r w:rsidR="00440338">
        <w:rPr>
          <w:lang w:eastAsia="ja-JP"/>
        </w:rPr>
        <w:t xml:space="preserve"> </w:t>
      </w:r>
      <w:r w:rsidR="00C96623">
        <w:rPr>
          <w:lang w:eastAsia="ja-JP"/>
        </w:rPr>
        <w:t>as described in Section 2.</w:t>
      </w:r>
      <w:r w:rsidR="007F6EE1">
        <w:rPr>
          <w:lang w:eastAsia="ja-JP"/>
        </w:rPr>
        <w:t>6</w:t>
      </w:r>
      <w:r w:rsidR="00C96623">
        <w:rPr>
          <w:lang w:eastAsia="ja-JP"/>
        </w:rPr>
        <w:t xml:space="preserve"> of </w:t>
      </w:r>
      <w:r w:rsidR="000037CD">
        <w:rPr>
          <w:lang w:eastAsia="ja-JP"/>
        </w:rPr>
        <w:t>[RFC7579]</w:t>
      </w:r>
      <w:r w:rsidR="00C96623">
        <w:rPr>
          <w:lang w:eastAsia="ja-JP"/>
        </w:rPr>
        <w:t xml:space="preserve"> </w:t>
      </w:r>
      <w:r w:rsidR="00440338">
        <w:rPr>
          <w:lang w:eastAsia="ja-JP"/>
        </w:rPr>
        <w:t>in the response</w:t>
      </w:r>
      <w:r w:rsidR="00CA65A6">
        <w:rPr>
          <w:lang w:eastAsia="ja-JP"/>
        </w:rPr>
        <w:t>.</w:t>
      </w:r>
      <w:r w:rsidR="00C3567D">
        <w:rPr>
          <w:lang w:eastAsia="ja-JP"/>
        </w:rPr>
        <w:t xml:space="preserve"> </w:t>
      </w:r>
      <w:commentRangeStart w:id="327"/>
      <w:r w:rsidR="00C3567D">
        <w:rPr>
          <w:lang w:eastAsia="ja-JP"/>
        </w:rPr>
        <w:t xml:space="preserve">See Section 5 of this document for the encoding discussion of a Label Set Field in a PCRep message. </w:t>
      </w:r>
      <w:commentRangeEnd w:id="327"/>
      <w:r w:rsidR="009D42D3">
        <w:rPr>
          <w:rStyle w:val="CommentReference"/>
          <w:szCs w:val="20"/>
        </w:rPr>
        <w:commentReference w:id="327"/>
      </w:r>
    </w:p>
    <w:p w14:paraId="1B266158" w14:textId="77777777" w:rsidR="00B66463" w:rsidRDefault="00B66463" w:rsidP="00AB0238">
      <w:pPr>
        <w:pStyle w:val="RFCListBullet"/>
        <w:numPr>
          <w:ilvl w:val="0"/>
          <w:numId w:val="0"/>
        </w:numPr>
        <w:ind w:left="1296" w:hanging="432"/>
      </w:pPr>
    </w:p>
    <w:p w14:paraId="67F8F94B" w14:textId="6E3FA366" w:rsidR="00CA1A5B" w:rsidRDefault="009D42D3" w:rsidP="001258AA">
      <w:pPr>
        <w:pStyle w:val="Heading2"/>
      </w:pPr>
      <w:bookmarkStart w:id="328" w:name="_Toc425241841"/>
      <w:bookmarkStart w:id="329" w:name="_Toc425241842"/>
      <w:bookmarkStart w:id="330" w:name="_Toc425241843"/>
      <w:bookmarkStart w:id="331" w:name="_Toc425241844"/>
      <w:bookmarkStart w:id="332" w:name="_Toc425241845"/>
      <w:bookmarkStart w:id="333" w:name="_Toc425241846"/>
      <w:bookmarkStart w:id="334" w:name="_Toc425241847"/>
      <w:bookmarkStart w:id="335" w:name="_Toc425241848"/>
      <w:bookmarkStart w:id="336" w:name="_Toc425241849"/>
      <w:bookmarkStart w:id="337" w:name="_Toc3221223"/>
      <w:bookmarkEnd w:id="328"/>
      <w:bookmarkEnd w:id="329"/>
      <w:bookmarkEnd w:id="330"/>
      <w:bookmarkEnd w:id="331"/>
      <w:bookmarkEnd w:id="332"/>
      <w:bookmarkEnd w:id="333"/>
      <w:bookmarkEnd w:id="334"/>
      <w:bookmarkEnd w:id="335"/>
      <w:bookmarkEnd w:id="336"/>
      <w:commentRangeStart w:id="338"/>
      <w:commentRangeStart w:id="339"/>
      <w:r>
        <w:t xml:space="preserve">Frequency-Slot </w:t>
      </w:r>
      <w:r w:rsidR="00CA1A5B">
        <w:t>Selection TLV</w:t>
      </w:r>
      <w:commentRangeEnd w:id="338"/>
      <w:r>
        <w:rPr>
          <w:rStyle w:val="CommentReference"/>
          <w:bCs w:val="0"/>
          <w:iCs w:val="0"/>
          <w:szCs w:val="20"/>
        </w:rPr>
        <w:commentReference w:id="338"/>
      </w:r>
      <w:commentRangeEnd w:id="339"/>
      <w:r w:rsidR="003F4FF1">
        <w:rPr>
          <w:rStyle w:val="CommentReference"/>
          <w:bCs w:val="0"/>
          <w:iCs w:val="0"/>
          <w:szCs w:val="20"/>
        </w:rPr>
        <w:commentReference w:id="339"/>
      </w:r>
      <w:bookmarkEnd w:id="337"/>
    </w:p>
    <w:p w14:paraId="55809C45" w14:textId="2B21D2A9" w:rsidR="00073D1D" w:rsidRDefault="00E83834">
      <w:pPr>
        <w:rPr>
          <w:lang w:eastAsia="ja-JP"/>
        </w:rPr>
      </w:pPr>
      <w:r>
        <w:t xml:space="preserve">The </w:t>
      </w:r>
      <w:r w:rsidR="006613BD">
        <w:t>Frequency-Slot</w:t>
      </w:r>
      <w:r>
        <w:t xml:space="preserve"> Selection </w:t>
      </w:r>
      <w:r w:rsidR="00B036BB" w:rsidRPr="00B036BB">
        <w:t xml:space="preserve">TLV is used to indicate the </w:t>
      </w:r>
      <w:r w:rsidR="006613BD">
        <w:t>frequency-slot</w:t>
      </w:r>
      <w:r w:rsidR="00B036BB" w:rsidRPr="00B036BB">
        <w:t xml:space="preserve"> selection constraint in regard to the order of </w:t>
      </w:r>
      <w:r w:rsidR="006613BD">
        <w:t>frequency-slot</w:t>
      </w:r>
      <w:r w:rsidR="00B036BB" w:rsidRPr="00B036BB">
        <w:t xml:space="preserve"> </w:t>
      </w:r>
      <w:r w:rsidR="00B036BB" w:rsidRPr="00B036BB">
        <w:lastRenderedPageBreak/>
        <w:t>assignment to be returned by the PCE. This TLV is only applied</w:t>
      </w:r>
      <w:r w:rsidR="00B036BB">
        <w:t xml:space="preserve"> when M bit is set </w:t>
      </w:r>
      <w:r w:rsidR="00B036BB" w:rsidRPr="00B036BB">
        <w:t xml:space="preserve">in the </w:t>
      </w:r>
      <w:r w:rsidR="009E3483">
        <w:t>SA</w:t>
      </w:r>
      <w:r w:rsidR="00B036BB" w:rsidRPr="00B036BB">
        <w:t xml:space="preserve"> </w:t>
      </w:r>
      <w:r>
        <w:t>O</w:t>
      </w:r>
      <w:r w:rsidR="00B036BB" w:rsidRPr="00B036BB">
        <w:t>bject</w:t>
      </w:r>
      <w:r w:rsidR="00CA1A5B">
        <w:rPr>
          <w:lang w:eastAsia="ja-JP"/>
        </w:rPr>
        <w:t xml:space="preserve"> specified in Section </w:t>
      </w:r>
      <w:ins w:id="340" w:author="Leeyoung" w:date="2019-02-27T11:47:00Z">
        <w:r w:rsidR="00515335">
          <w:rPr>
            <w:lang w:eastAsia="ja-JP"/>
          </w:rPr>
          <w:t>4</w:t>
        </w:r>
      </w:ins>
      <w:del w:id="341" w:author="Leeyoung" w:date="2019-02-27T11:47:00Z">
        <w:r w:rsidR="009E3483" w:rsidDel="00515335">
          <w:rPr>
            <w:lang w:eastAsia="ja-JP"/>
          </w:rPr>
          <w:delText>3</w:delText>
        </w:r>
        <w:r w:rsidR="00CA1A5B" w:rsidDel="00515335">
          <w:rPr>
            <w:lang w:eastAsia="ja-JP"/>
          </w:rPr>
          <w:delText>.1</w:delText>
        </w:r>
      </w:del>
      <w:r w:rsidR="00CA1A5B">
        <w:rPr>
          <w:lang w:eastAsia="ja-JP"/>
        </w:rPr>
        <w:t xml:space="preserve">. </w:t>
      </w:r>
      <w:r w:rsidR="00B17EBA">
        <w:rPr>
          <w:lang w:eastAsia="ja-JP"/>
        </w:rPr>
        <w:t xml:space="preserve">This TLV </w:t>
      </w:r>
      <w:del w:id="342" w:author="Leeyoung" w:date="2019-02-26T17:15:00Z">
        <w:r w:rsidR="00B17EBA" w:rsidDel="00A929C3">
          <w:rPr>
            <w:lang w:eastAsia="ja-JP"/>
          </w:rPr>
          <w:delText xml:space="preserve">MUST NOT be used </w:delText>
        </w:r>
      </w:del>
      <w:ins w:id="343" w:author="Leeyoung" w:date="2019-02-26T17:15:00Z">
        <w:r w:rsidR="00A929C3">
          <w:rPr>
            <w:lang w:eastAsia="ja-JP"/>
          </w:rPr>
          <w:t xml:space="preserve">SHOULD NOT be present and MUST be ignored </w:t>
        </w:r>
      </w:ins>
      <w:r w:rsidR="00B17EBA">
        <w:rPr>
          <w:lang w:eastAsia="ja-JP"/>
        </w:rPr>
        <w:t xml:space="preserve">when the M bit is cleared. </w:t>
      </w:r>
    </w:p>
    <w:p w14:paraId="55E1CB5C" w14:textId="47E0C4E8" w:rsidR="007E261E" w:rsidRPr="00AD6D0F" w:rsidRDefault="00AD6D0F" w:rsidP="00AD6D0F">
      <w:pPr>
        <w:rPr>
          <w:rFonts w:eastAsia="Times New Roman"/>
          <w:color w:val="000000"/>
        </w:rPr>
      </w:pPr>
      <w:r>
        <w:t xml:space="preserve">The </w:t>
      </w:r>
      <w:r w:rsidR="006613BD">
        <w:t>Frequency-Slot</w:t>
      </w:r>
      <w:r>
        <w:t xml:space="preserve"> </w:t>
      </w:r>
      <w:r w:rsidR="007E261E" w:rsidRPr="007E261E">
        <w:t>Selection sub-TLV value field is defined as:</w:t>
      </w:r>
    </w:p>
    <w:p w14:paraId="52437465" w14:textId="77777777" w:rsidR="007E261E" w:rsidRDefault="007E261E" w:rsidP="007E261E">
      <w:pPr>
        <w:spacing w:after="0" w:line="240" w:lineRule="auto"/>
      </w:pPr>
    </w:p>
    <w:p w14:paraId="0CAAD6C5" w14:textId="77777777" w:rsidR="00EB3067" w:rsidRDefault="00EB3067" w:rsidP="007E261E">
      <w:pPr>
        <w:spacing w:after="0" w:line="240" w:lineRule="auto"/>
      </w:pPr>
    </w:p>
    <w:p w14:paraId="10FDF266" w14:textId="77777777" w:rsidR="00EB3067" w:rsidRDefault="00EB3067" w:rsidP="007E261E">
      <w:pPr>
        <w:spacing w:after="0" w:line="240" w:lineRule="auto"/>
      </w:pPr>
    </w:p>
    <w:p w14:paraId="7948FAAF" w14:textId="77777777" w:rsidR="00EB3067" w:rsidRDefault="00EB3067" w:rsidP="007E261E">
      <w:pPr>
        <w:spacing w:after="0" w:line="240" w:lineRule="auto"/>
      </w:pPr>
    </w:p>
    <w:p w14:paraId="7FC5FE49" w14:textId="77777777" w:rsidR="00EB3067" w:rsidRPr="007E261E" w:rsidRDefault="00EB3067" w:rsidP="007E261E">
      <w:pPr>
        <w:spacing w:after="0" w:line="240" w:lineRule="auto"/>
      </w:pPr>
    </w:p>
    <w:p w14:paraId="00D516B8" w14:textId="77777777" w:rsidR="007E261E" w:rsidRPr="007E261E" w:rsidRDefault="007E261E" w:rsidP="007E261E">
      <w:pPr>
        <w:spacing w:after="0" w:line="240" w:lineRule="auto"/>
      </w:pPr>
      <w:r w:rsidRPr="007E261E">
        <w:t xml:space="preserve">    0                   1                   2                   3</w:t>
      </w:r>
    </w:p>
    <w:p w14:paraId="09D54406" w14:textId="77777777" w:rsidR="007E261E" w:rsidRPr="007E261E" w:rsidRDefault="007E261E" w:rsidP="007E261E">
      <w:pPr>
        <w:spacing w:after="0" w:line="240" w:lineRule="auto"/>
      </w:pPr>
      <w:r w:rsidRPr="007E261E">
        <w:t xml:space="preserve">    0 1 2 3 4 5 6 7 8 9 0 1 2 3 4 5 6 7 8 9 0 1 2 3 4 5 6 7 8 9 0 1</w:t>
      </w:r>
    </w:p>
    <w:p w14:paraId="559F4FFA" w14:textId="77777777" w:rsidR="007E261E" w:rsidRPr="007E261E" w:rsidRDefault="007E261E" w:rsidP="007E261E">
      <w:pPr>
        <w:spacing w:after="0" w:line="240" w:lineRule="auto"/>
      </w:pPr>
      <w:r w:rsidRPr="007E261E">
        <w:t xml:space="preserve">   +-+-+-+-+-+-+-+-+-+-+-+-+-+-+-+-+-+-+-+-+-+-+-+-+-+-+-+-+-+-+-+-+</w:t>
      </w:r>
    </w:p>
    <w:p w14:paraId="5BCC1F32" w14:textId="14EEDBCA" w:rsidR="007E261E" w:rsidRPr="007E261E" w:rsidRDefault="00AD6D0F" w:rsidP="007E261E">
      <w:pPr>
        <w:spacing w:after="0" w:line="240" w:lineRule="auto"/>
      </w:pPr>
      <w:r>
        <w:t xml:space="preserve">   |S|  </w:t>
      </w:r>
      <w:r w:rsidR="007619DE">
        <w:t>F</w:t>
      </w:r>
      <w:r>
        <w:t>S</w:t>
      </w:r>
      <w:r w:rsidR="007E261E" w:rsidRPr="007E261E">
        <w:t>A Method  |                   Reserved                   |</w:t>
      </w:r>
    </w:p>
    <w:p w14:paraId="40D59C94" w14:textId="77777777" w:rsidR="007E261E" w:rsidRPr="007E261E" w:rsidRDefault="007E261E" w:rsidP="007E261E">
      <w:pPr>
        <w:spacing w:after="0" w:line="240" w:lineRule="auto"/>
      </w:pPr>
      <w:r w:rsidRPr="007E261E">
        <w:t xml:space="preserve">   +-+-+-+-+-+-+-+-+-+-+-+-+-+-+-+-+-+-+-+-+-+-+-+-+-+-+-+-+-+-+-+-+</w:t>
      </w:r>
    </w:p>
    <w:p w14:paraId="77DF7BC4" w14:textId="281B9F17" w:rsidR="00AD6D0F" w:rsidRDefault="00AD6D0F" w:rsidP="00AD6D0F">
      <w:pPr>
        <w:spacing w:after="0" w:line="240" w:lineRule="auto"/>
        <w:ind w:left="0"/>
      </w:pPr>
      <w:r>
        <w:tab/>
      </w:r>
      <w:r w:rsidR="007E261E" w:rsidRPr="007E261E">
        <w:t>Where:</w:t>
      </w:r>
    </w:p>
    <w:p w14:paraId="2354CF61" w14:textId="77777777" w:rsidR="00AD6D0F" w:rsidRDefault="00AD6D0F" w:rsidP="00AD6D0F">
      <w:pPr>
        <w:spacing w:after="0" w:line="240" w:lineRule="auto"/>
        <w:ind w:left="0"/>
      </w:pPr>
    </w:p>
    <w:p w14:paraId="327DD7B1" w14:textId="7D5C7876" w:rsidR="00AD6D0F" w:rsidDel="0091465E" w:rsidRDefault="00AD6D0F">
      <w:pPr>
        <w:spacing w:after="0" w:line="240" w:lineRule="auto"/>
        <w:ind w:left="0"/>
        <w:rPr>
          <w:moveFrom w:id="344" w:author="Leeyoung" w:date="2019-02-26T17:38:00Z"/>
        </w:rPr>
      </w:pPr>
      <w:r>
        <w:tab/>
      </w:r>
      <w:r>
        <w:tab/>
      </w:r>
      <w:moveFromRangeStart w:id="345" w:author="Leeyoung" w:date="2019-02-26T17:38:00Z" w:name="move2095117"/>
      <w:moveFrom w:id="346" w:author="Leeyoung" w:date="2019-02-26T17:38:00Z">
        <w:r w:rsidDel="0091465E">
          <w:t>S</w:t>
        </w:r>
        <w:r w:rsidR="007E261E" w:rsidRPr="007E261E" w:rsidDel="0091465E">
          <w:t xml:space="preserve"> (</w:t>
        </w:r>
        <w:r w:rsidR="003911EC" w:rsidDel="0091465E">
          <w:t xml:space="preserve">Symmetry, </w:t>
        </w:r>
        <w:r w:rsidR="007E261E" w:rsidRPr="007E261E" w:rsidDel="0091465E">
          <w:t xml:space="preserve">1 bit): </w:t>
        </w:r>
        <w:r w:rsidR="009D42D3" w:rsidDel="0091465E">
          <w:t xml:space="preserve"> This flag is only meaningful when the request is for a bidirectional LSP (see [RFC5440]).</w:t>
        </w:r>
      </w:moveFrom>
    </w:p>
    <w:p w14:paraId="45C16A68" w14:textId="5F8640EC" w:rsidR="00AD6D0F" w:rsidDel="0091465E" w:rsidRDefault="00AD6D0F">
      <w:pPr>
        <w:spacing w:after="0" w:line="240" w:lineRule="auto"/>
        <w:ind w:left="0"/>
        <w:rPr>
          <w:moveFrom w:id="347" w:author="Leeyoung" w:date="2019-02-26T17:38:00Z"/>
        </w:rPr>
      </w:pPr>
      <w:commentRangeStart w:id="348"/>
    </w:p>
    <w:p w14:paraId="69129C48" w14:textId="1EF861B6" w:rsidR="00AD6D0F" w:rsidDel="0091465E" w:rsidRDefault="00AD6D0F">
      <w:pPr>
        <w:spacing w:after="0" w:line="240" w:lineRule="auto"/>
        <w:ind w:left="0"/>
        <w:rPr>
          <w:moveFrom w:id="349" w:author="Leeyoung" w:date="2019-02-26T17:38:00Z"/>
        </w:rPr>
      </w:pPr>
      <w:moveFrom w:id="350" w:author="Leeyoung" w:date="2019-02-26T17:38:00Z">
        <w:r w:rsidDel="0091465E">
          <w:tab/>
        </w:r>
        <w:r w:rsidDel="0091465E">
          <w:tab/>
        </w:r>
        <w:r w:rsidR="007E261E" w:rsidRPr="007E261E" w:rsidDel="0091465E">
          <w:t>0 denot</w:t>
        </w:r>
        <w:r w:rsidDel="0091465E">
          <w:t xml:space="preserve">es requiring the same </w:t>
        </w:r>
        <w:r w:rsidR="006613BD" w:rsidDel="0091465E">
          <w:t>frequency-slot</w:t>
        </w:r>
        <w:r w:rsidDel="0091465E">
          <w:t xml:space="preserve"> in both directions; </w:t>
        </w:r>
      </w:moveFrom>
    </w:p>
    <w:p w14:paraId="7F17FD7D" w14:textId="061D1F6F" w:rsidR="00AD6D0F" w:rsidDel="0091465E" w:rsidRDefault="00AD6D0F">
      <w:pPr>
        <w:spacing w:after="0" w:line="240" w:lineRule="auto"/>
        <w:ind w:left="0"/>
        <w:rPr>
          <w:moveFrom w:id="351" w:author="Leeyoung" w:date="2019-02-26T17:38:00Z"/>
        </w:rPr>
      </w:pPr>
      <w:moveFrom w:id="352" w:author="Leeyoung" w:date="2019-02-26T17:38:00Z">
        <w:r w:rsidDel="0091465E">
          <w:t xml:space="preserve">      1 </w:t>
        </w:r>
        <w:r w:rsidR="007E261E" w:rsidRPr="007E261E" w:rsidDel="0091465E">
          <w:t xml:space="preserve">denotes that different </w:t>
        </w:r>
        <w:r w:rsidDel="0091465E">
          <w:t xml:space="preserve">spectrums on both directions are  </w:t>
        </w:r>
      </w:moveFrom>
    </w:p>
    <w:p w14:paraId="7AD8BE95" w14:textId="7E10704F" w:rsidR="007E261E" w:rsidRPr="007E261E" w:rsidRDefault="00AD6D0F" w:rsidP="0091465E">
      <w:pPr>
        <w:spacing w:after="0" w:line="240" w:lineRule="auto"/>
        <w:ind w:left="0"/>
      </w:pPr>
      <w:moveFrom w:id="353" w:author="Leeyoung" w:date="2019-02-26T17:38:00Z">
        <w:r w:rsidDel="0091465E">
          <w:t xml:space="preserve">      </w:t>
        </w:r>
        <w:r w:rsidR="007E261E" w:rsidRPr="007E261E" w:rsidDel="0091465E">
          <w:t>allowed.</w:t>
        </w:r>
        <w:commentRangeEnd w:id="348"/>
        <w:r w:rsidR="009D42D3" w:rsidDel="0091465E">
          <w:rPr>
            <w:rStyle w:val="CommentReference"/>
            <w:szCs w:val="20"/>
          </w:rPr>
          <w:commentReference w:id="348"/>
        </w:r>
      </w:moveFrom>
      <w:moveFromRangeEnd w:id="345"/>
    </w:p>
    <w:p w14:paraId="681462DF" w14:textId="77777777" w:rsidR="007E261E" w:rsidRPr="007E261E" w:rsidRDefault="007E261E" w:rsidP="007E261E">
      <w:pPr>
        <w:spacing w:after="0" w:line="240" w:lineRule="auto"/>
      </w:pPr>
    </w:p>
    <w:p w14:paraId="7121F1E1" w14:textId="6044D99B" w:rsidR="007E261E" w:rsidRPr="007E261E" w:rsidRDefault="00AD6D0F" w:rsidP="007E261E">
      <w:pPr>
        <w:spacing w:after="0" w:line="240" w:lineRule="auto"/>
      </w:pPr>
      <w:r>
        <w:t xml:space="preserve">   </w:t>
      </w:r>
      <w:r w:rsidR="006613BD">
        <w:t>Frequency-Slot</w:t>
      </w:r>
      <w:r>
        <w:t xml:space="preserve"> Assignment (</w:t>
      </w:r>
      <w:r w:rsidR="007619DE">
        <w:t>FSA</w:t>
      </w:r>
      <w:r w:rsidR="007E261E" w:rsidRPr="007E261E">
        <w:t>) Method (7 bits):</w:t>
      </w:r>
    </w:p>
    <w:p w14:paraId="3E494205" w14:textId="77777777" w:rsidR="007E261E" w:rsidRPr="007E261E" w:rsidRDefault="007E261E" w:rsidP="007E261E">
      <w:pPr>
        <w:spacing w:after="0" w:line="240" w:lineRule="auto"/>
      </w:pPr>
    </w:p>
    <w:p w14:paraId="1410BBA9" w14:textId="10C05B6D" w:rsidR="00AD6D0F" w:rsidRDefault="00AD6D0F" w:rsidP="007E261E">
      <w:pPr>
        <w:spacing w:after="0" w:line="240" w:lineRule="auto"/>
      </w:pPr>
      <w:r>
        <w:t xml:space="preserve">   </w:t>
      </w:r>
      <w:r w:rsidR="007E261E" w:rsidRPr="007E261E">
        <w:t>0: unspecified (any)</w:t>
      </w:r>
      <w:r>
        <w:t xml:space="preserve">; This does not constrain the SA method </w:t>
      </w:r>
    </w:p>
    <w:p w14:paraId="2D56795D" w14:textId="03401763" w:rsidR="007E261E" w:rsidRPr="007E261E" w:rsidRDefault="00AD6D0F" w:rsidP="00AD6D0F">
      <w:pPr>
        <w:spacing w:after="0" w:line="240" w:lineRule="auto"/>
      </w:pPr>
      <w:r>
        <w:t xml:space="preserve">      </w:t>
      </w:r>
      <w:r w:rsidR="009D42D3">
        <w:t>u</w:t>
      </w:r>
      <w:r w:rsidR="007E261E" w:rsidRPr="007E261E">
        <w:t>sed</w:t>
      </w:r>
      <w:r>
        <w:t xml:space="preserve"> </w:t>
      </w:r>
      <w:r w:rsidR="007E261E" w:rsidRPr="007E261E">
        <w:t xml:space="preserve">by a </w:t>
      </w:r>
      <w:r w:rsidR="003F4FF1">
        <w:t>PCC</w:t>
      </w:r>
      <w:r w:rsidR="007E261E" w:rsidRPr="007E261E">
        <w:t xml:space="preserve">  This value is implied when the</w:t>
      </w:r>
    </w:p>
    <w:p w14:paraId="697AA466" w14:textId="256E9133" w:rsidR="007E261E" w:rsidRPr="007E261E" w:rsidRDefault="00AD6D0F" w:rsidP="007E261E">
      <w:pPr>
        <w:spacing w:after="0" w:line="240" w:lineRule="auto"/>
      </w:pPr>
      <w:r>
        <w:t xml:space="preserve">      </w:t>
      </w:r>
      <w:r w:rsidR="003911EC">
        <w:t xml:space="preserve">Frequency-Slot </w:t>
      </w:r>
      <w:r w:rsidR="007E261E" w:rsidRPr="007E261E">
        <w:t>Selection sub-TLV is absent.</w:t>
      </w:r>
    </w:p>
    <w:p w14:paraId="2101BF10" w14:textId="77777777" w:rsidR="007E261E" w:rsidRPr="007E261E" w:rsidRDefault="007E261E" w:rsidP="007E261E">
      <w:pPr>
        <w:spacing w:after="0" w:line="240" w:lineRule="auto"/>
      </w:pPr>
    </w:p>
    <w:p w14:paraId="48F0FCBF" w14:textId="1DC51E08" w:rsidR="003875A2" w:rsidRDefault="00AD6D0F" w:rsidP="007E261E">
      <w:pPr>
        <w:spacing w:after="0" w:line="240" w:lineRule="auto"/>
      </w:pPr>
      <w:r>
        <w:t xml:space="preserve">   </w:t>
      </w:r>
      <w:r w:rsidR="007E261E" w:rsidRPr="007E261E">
        <w:t xml:space="preserve">1: First-Fit.  All the </w:t>
      </w:r>
      <w:r w:rsidR="003911EC">
        <w:t xml:space="preserve">feasible frequency slots </w:t>
      </w:r>
      <w:r>
        <w:t xml:space="preserve">are </w:t>
      </w:r>
      <w:commentRangeStart w:id="354"/>
      <w:r>
        <w:t>numbered</w:t>
      </w:r>
      <w:commentRangeEnd w:id="354"/>
      <w:r w:rsidR="003911EC">
        <w:rPr>
          <w:rStyle w:val="CommentReference"/>
          <w:szCs w:val="20"/>
        </w:rPr>
        <w:commentReference w:id="354"/>
      </w:r>
      <w:r w:rsidR="003875A2">
        <w:t xml:space="preserve"> </w:t>
      </w:r>
    </w:p>
    <w:p w14:paraId="4D3343B9" w14:textId="4AD45F24" w:rsidR="003875A2" w:rsidRDefault="003875A2" w:rsidP="003875A2">
      <w:pPr>
        <w:spacing w:after="0" w:line="240" w:lineRule="auto"/>
      </w:pPr>
      <w:r>
        <w:t xml:space="preserve">      (based on “n” parameter)</w:t>
      </w:r>
      <w:r w:rsidR="00AD6D0F">
        <w:t>, and this S</w:t>
      </w:r>
      <w:r w:rsidR="007E261E" w:rsidRPr="007E261E">
        <w:t>A</w:t>
      </w:r>
      <w:r>
        <w:t xml:space="preserve"> </w:t>
      </w:r>
      <w:r w:rsidR="007E261E" w:rsidRPr="007E261E">
        <w:t xml:space="preserve">method chooses the </w:t>
      </w:r>
    </w:p>
    <w:p w14:paraId="474D1B99" w14:textId="6D10EB90" w:rsidR="003875A2" w:rsidDel="00655562" w:rsidRDefault="003875A2">
      <w:pPr>
        <w:spacing w:after="0" w:line="240" w:lineRule="auto"/>
        <w:rPr>
          <w:del w:id="355" w:author="Leeyoung" w:date="2019-03-11T17:44:00Z"/>
        </w:rPr>
      </w:pPr>
      <w:r>
        <w:t xml:space="preserve">      </w:t>
      </w:r>
      <w:r w:rsidR="007E261E" w:rsidRPr="007E261E">
        <w:t xml:space="preserve">available </w:t>
      </w:r>
      <w:r w:rsidR="003911EC">
        <w:t>frequency-slot</w:t>
      </w:r>
      <w:r w:rsidR="003911EC" w:rsidRPr="007E261E">
        <w:t xml:space="preserve"> </w:t>
      </w:r>
      <w:r w:rsidR="007E261E" w:rsidRPr="007E261E">
        <w:t>with the lowest index</w:t>
      </w:r>
      <w:ins w:id="356" w:author="Leeyoung" w:date="2019-03-11T17:43:00Z">
        <w:r w:rsidR="00655562">
          <w:t xml:space="preserve">, </w:t>
        </w:r>
      </w:ins>
      <w:del w:id="357" w:author="Leeyoung" w:date="2019-03-11T17:44:00Z">
        <w:r w:rsidDel="00655562">
          <w:delText xml:space="preserve"> (of “n”  </w:delText>
        </w:r>
      </w:del>
    </w:p>
    <w:p w14:paraId="75C8D0D9" w14:textId="77777777" w:rsidR="00655562" w:rsidRDefault="003875A2" w:rsidP="00655562">
      <w:pPr>
        <w:spacing w:after="0" w:line="240" w:lineRule="auto"/>
        <w:rPr>
          <w:ins w:id="358" w:author="Leeyoung" w:date="2019-03-11T17:44:00Z"/>
        </w:rPr>
        <w:pPrChange w:id="359" w:author="Leeyoung" w:date="2019-03-11T17:44:00Z">
          <w:pPr>
            <w:tabs>
              <w:tab w:val="clear" w:pos="432"/>
              <w:tab w:val="left" w:pos="1350"/>
            </w:tabs>
            <w:spacing w:after="0" w:line="240" w:lineRule="auto"/>
            <w:ind w:left="1350" w:hanging="918"/>
          </w:pPr>
        </w:pPrChange>
      </w:pPr>
      <w:del w:id="360" w:author="Leeyoung" w:date="2019-03-11T17:44:00Z">
        <w:r w:rsidDel="00655562">
          <w:delText xml:space="preserve">      parameter</w:delText>
        </w:r>
      </w:del>
      <w:ins w:id="361" w:author="Leeyoung" w:date="2019-03-11T17:41:00Z">
        <w:r w:rsidR="00655562">
          <w:t xml:space="preserve">where “n” is </w:t>
        </w:r>
      </w:ins>
    </w:p>
    <w:p w14:paraId="38D1FA6F" w14:textId="50F54122" w:rsidR="00655562" w:rsidRDefault="00655562" w:rsidP="00655562">
      <w:pPr>
        <w:spacing w:after="0" w:line="240" w:lineRule="auto"/>
        <w:rPr>
          <w:ins w:id="362" w:author="Leeyoung" w:date="2019-03-11T17:44:00Z"/>
        </w:rPr>
        <w:pPrChange w:id="363" w:author="Leeyoung" w:date="2019-03-11T17:44:00Z">
          <w:pPr>
            <w:tabs>
              <w:tab w:val="clear" w:pos="432"/>
              <w:tab w:val="left" w:pos="1350"/>
            </w:tabs>
            <w:spacing w:after="0" w:line="240" w:lineRule="auto"/>
            <w:ind w:left="1350" w:hanging="918"/>
          </w:pPr>
        </w:pPrChange>
      </w:pPr>
      <w:ins w:id="364" w:author="Leeyoung" w:date="2019-03-11T17:44:00Z">
        <w:r>
          <w:t xml:space="preserve">      </w:t>
        </w:r>
      </w:ins>
      <w:ins w:id="365" w:author="Leeyoung" w:date="2019-03-11T17:41:00Z">
        <w:r>
          <w:t xml:space="preserve">the parameter in </w:t>
        </w:r>
        <w:r w:rsidRPr="00745C92">
          <w:t>f = 193.1 THz + n x 0.00625 THz</w:t>
        </w:r>
        <w:r>
          <w:t xml:space="preserve"> where 193.1 </w:t>
        </w:r>
      </w:ins>
    </w:p>
    <w:p w14:paraId="1615620C" w14:textId="77777777" w:rsidR="00655562" w:rsidRDefault="00655562" w:rsidP="00655562">
      <w:pPr>
        <w:spacing w:after="0" w:line="240" w:lineRule="auto"/>
        <w:rPr>
          <w:ins w:id="366" w:author="Leeyoung" w:date="2019-03-11T17:44:00Z"/>
        </w:rPr>
        <w:pPrChange w:id="367" w:author="Leeyoung" w:date="2019-03-11T17:44:00Z">
          <w:pPr>
            <w:tabs>
              <w:tab w:val="clear" w:pos="432"/>
              <w:tab w:val="left" w:pos="1350"/>
            </w:tabs>
            <w:spacing w:after="0" w:line="240" w:lineRule="auto"/>
            <w:ind w:left="1350" w:hanging="918"/>
          </w:pPr>
        </w:pPrChange>
      </w:pPr>
      <w:ins w:id="368" w:author="Leeyoung" w:date="2019-03-11T17:44:00Z">
        <w:r>
          <w:t xml:space="preserve">      </w:t>
        </w:r>
      </w:ins>
      <w:ins w:id="369" w:author="Leeyoung" w:date="2019-03-11T17:41:00Z">
        <w:r>
          <w:t xml:space="preserve">THz is the ITU-T “anchor frequency” and “n” is a positive </w:t>
        </w:r>
      </w:ins>
      <w:ins w:id="370" w:author="Leeyoung" w:date="2019-03-11T17:44:00Z">
        <w:r>
          <w:t xml:space="preserve"> </w:t>
        </w:r>
      </w:ins>
    </w:p>
    <w:p w14:paraId="60E184F9" w14:textId="27F2CB1D" w:rsidR="00655562" w:rsidRPr="007E261E" w:rsidRDefault="00655562" w:rsidP="00655562">
      <w:pPr>
        <w:spacing w:after="0" w:line="240" w:lineRule="auto"/>
        <w:rPr>
          <w:ins w:id="371" w:author="Leeyoung" w:date="2019-03-11T17:41:00Z"/>
        </w:rPr>
        <w:pPrChange w:id="372" w:author="Leeyoung" w:date="2019-03-11T17:44:00Z">
          <w:pPr>
            <w:tabs>
              <w:tab w:val="clear" w:pos="432"/>
              <w:tab w:val="left" w:pos="1350"/>
            </w:tabs>
            <w:spacing w:after="0" w:line="240" w:lineRule="auto"/>
            <w:ind w:left="1350" w:hanging="918"/>
          </w:pPr>
        </w:pPrChange>
      </w:pPr>
      <w:ins w:id="373" w:author="Leeyoung" w:date="2019-03-11T17:44:00Z">
        <w:r>
          <w:t xml:space="preserve">      </w:t>
        </w:r>
      </w:ins>
      <w:ins w:id="374" w:author="Leeyoung" w:date="2019-03-11T17:41:00Z">
        <w:r>
          <w:t xml:space="preserve">integer including 0 [RFC7698]. </w:t>
        </w:r>
      </w:ins>
    </w:p>
    <w:p w14:paraId="660A4DC1" w14:textId="0E502386" w:rsidR="007E261E" w:rsidRPr="007E261E" w:rsidRDefault="003875A2" w:rsidP="00655562">
      <w:pPr>
        <w:spacing w:after="0" w:line="240" w:lineRule="auto"/>
        <w:ind w:left="0"/>
        <w:pPrChange w:id="375" w:author="Leeyoung" w:date="2019-03-11T17:42:00Z">
          <w:pPr>
            <w:spacing w:after="0" w:line="240" w:lineRule="auto"/>
          </w:pPr>
        </w:pPrChange>
      </w:pPr>
      <w:del w:id="376" w:author="Leeyoung" w:date="2019-03-11T17:42:00Z">
        <w:r w:rsidDel="00655562">
          <w:delText>)</w:delText>
        </w:r>
        <w:r w:rsidR="007E261E" w:rsidRPr="007E261E" w:rsidDel="00655562">
          <w:delText>.</w:delText>
        </w:r>
      </w:del>
    </w:p>
    <w:p w14:paraId="3455DC2D" w14:textId="77777777" w:rsidR="007E261E" w:rsidRPr="007E261E" w:rsidRDefault="007E261E" w:rsidP="007E261E">
      <w:pPr>
        <w:spacing w:after="0" w:line="240" w:lineRule="auto"/>
      </w:pPr>
    </w:p>
    <w:p w14:paraId="0D5E01D2" w14:textId="5657784D" w:rsidR="003875A2" w:rsidDel="008307C2" w:rsidRDefault="00AD6D0F" w:rsidP="008307C2">
      <w:pPr>
        <w:tabs>
          <w:tab w:val="clear" w:pos="432"/>
          <w:tab w:val="left" w:pos="1350"/>
        </w:tabs>
        <w:spacing w:after="0" w:line="240" w:lineRule="auto"/>
        <w:ind w:left="1350" w:hanging="918"/>
        <w:rPr>
          <w:del w:id="377" w:author="Leeyoung" w:date="2019-02-26T17:29:00Z"/>
        </w:rPr>
      </w:pPr>
      <w:r>
        <w:t xml:space="preserve">   2: Random.  This S</w:t>
      </w:r>
      <w:r w:rsidR="007E261E" w:rsidRPr="007E261E">
        <w:t>A method chooses a</w:t>
      </w:r>
      <w:del w:id="378" w:author="Leeyoung" w:date="2019-02-26T17:24:00Z">
        <w:r w:rsidR="007E261E" w:rsidRPr="007E261E" w:rsidDel="00745C92">
          <w:delText>n</w:delText>
        </w:r>
      </w:del>
      <w:r w:rsidR="007E261E" w:rsidRPr="007E261E">
        <w:t xml:space="preserve"> </w:t>
      </w:r>
      <w:r w:rsidR="003911EC">
        <w:t>feasible</w:t>
      </w:r>
      <w:r w:rsidR="003911EC" w:rsidRPr="007E261E">
        <w:t xml:space="preserve"> </w:t>
      </w:r>
      <w:r w:rsidR="003911EC">
        <w:t>frequency-slot</w:t>
      </w:r>
      <w:r w:rsidR="003875A2">
        <w:t xml:space="preserve"> </w:t>
      </w:r>
      <w:ins w:id="379" w:author="Leeyoung" w:date="2019-02-26T17:29:00Z">
        <w:r w:rsidR="00655562">
          <w:t xml:space="preserve">value of “n” randomly. </w:t>
        </w:r>
      </w:ins>
    </w:p>
    <w:p w14:paraId="7672EFCF" w14:textId="533D2E9D" w:rsidR="007E261E" w:rsidRPr="007E261E" w:rsidRDefault="003875A2" w:rsidP="008307C2">
      <w:pPr>
        <w:tabs>
          <w:tab w:val="clear" w:pos="432"/>
          <w:tab w:val="left" w:pos="1350"/>
        </w:tabs>
        <w:spacing w:after="0" w:line="240" w:lineRule="auto"/>
        <w:ind w:left="1350" w:hanging="918"/>
      </w:pPr>
      <w:del w:id="380" w:author="Leeyoung" w:date="2019-02-26T17:29:00Z">
        <w:r w:rsidDel="008307C2">
          <w:delText xml:space="preserve">      (</w:delText>
        </w:r>
      </w:del>
      <w:del w:id="381" w:author="Leeyoung" w:date="2019-03-11T17:41:00Z">
        <w:r w:rsidDel="00655562">
          <w:delText>“n” parame</w:delText>
        </w:r>
      </w:del>
      <w:del w:id="382" w:author="Leeyoung" w:date="2019-02-26T17:29:00Z">
        <w:r w:rsidDel="008307C2">
          <w:delText>r</w:delText>
        </w:r>
      </w:del>
      <w:del w:id="383" w:author="Leeyoung" w:date="2019-03-11T17:41:00Z">
        <w:r w:rsidDel="00655562">
          <w:delText>er)</w:delText>
        </w:r>
      </w:del>
      <w:del w:id="384" w:author="Leeyoung" w:date="2019-02-26T17:30:00Z">
        <w:r w:rsidR="003911EC" w:rsidDel="008307C2">
          <w:delText xml:space="preserve"> </w:delText>
        </w:r>
        <w:r w:rsidR="007E261E" w:rsidRPr="007E261E" w:rsidDel="008307C2">
          <w:delText>r</w:delText>
        </w:r>
      </w:del>
      <w:del w:id="385" w:author="Leeyoung" w:date="2019-02-26T17:29:00Z">
        <w:r w:rsidR="007E261E" w:rsidRPr="007E261E" w:rsidDel="008307C2">
          <w:delText>andomly.</w:delText>
        </w:r>
      </w:del>
    </w:p>
    <w:p w14:paraId="3266C572" w14:textId="77777777" w:rsidR="007E261E" w:rsidRPr="007E261E" w:rsidRDefault="007E261E" w:rsidP="007E261E">
      <w:pPr>
        <w:spacing w:after="0" w:line="240" w:lineRule="auto"/>
      </w:pPr>
    </w:p>
    <w:p w14:paraId="3353519F" w14:textId="7E79F792" w:rsidR="007E261E" w:rsidRPr="007E261E" w:rsidRDefault="00AD6D0F" w:rsidP="00AD6D0F">
      <w:pPr>
        <w:spacing w:after="0" w:line="240" w:lineRule="auto"/>
      </w:pPr>
      <w:r>
        <w:t xml:space="preserve">  </w:t>
      </w:r>
      <w:r>
        <w:tab/>
        <w:t>3</w:t>
      </w:r>
      <w:r w:rsidR="007E261E" w:rsidRPr="007E261E">
        <w:t>-127: Unassigned.</w:t>
      </w:r>
    </w:p>
    <w:p w14:paraId="1E6F0433" w14:textId="448E4DB6" w:rsidR="007E261E" w:rsidRDefault="007E261E" w:rsidP="007E261E">
      <w:pPr>
        <w:spacing w:after="0" w:line="240" w:lineRule="auto"/>
        <w:rPr>
          <w:ins w:id="386" w:author="Leeyoung" w:date="2019-02-26T17:38:00Z"/>
        </w:rPr>
      </w:pPr>
    </w:p>
    <w:p w14:paraId="6328C7BB" w14:textId="77777777" w:rsidR="0091465E" w:rsidRDefault="0091465E" w:rsidP="0091465E">
      <w:pPr>
        <w:spacing w:after="0" w:line="240" w:lineRule="auto"/>
        <w:ind w:left="0"/>
        <w:rPr>
          <w:ins w:id="387" w:author="Leeyoung" w:date="2019-02-26T17:38:00Z"/>
        </w:rPr>
      </w:pPr>
      <w:ins w:id="388" w:author="Leeyoung" w:date="2019-02-26T17:38:00Z">
        <w:r>
          <w:t xml:space="preserve">   </w:t>
        </w:r>
      </w:ins>
      <w:moveToRangeStart w:id="389" w:author="Leeyoung" w:date="2019-02-26T17:38:00Z" w:name="move2095117"/>
      <w:moveTo w:id="390" w:author="Leeyoung" w:date="2019-02-26T17:38:00Z">
        <w:r>
          <w:t>S</w:t>
        </w:r>
        <w:r w:rsidRPr="007E261E">
          <w:t xml:space="preserve"> (</w:t>
        </w:r>
        <w:r>
          <w:t xml:space="preserve">Symmetry, </w:t>
        </w:r>
        <w:r w:rsidRPr="007E261E">
          <w:t xml:space="preserve">1 bit): </w:t>
        </w:r>
        <w:r>
          <w:t xml:space="preserve"> This flag is only meaningful when the request </w:t>
        </w:r>
      </w:moveTo>
    </w:p>
    <w:p w14:paraId="31E2249A" w14:textId="549832D7" w:rsidR="0091465E" w:rsidRDefault="0091465E" w:rsidP="0091465E">
      <w:pPr>
        <w:spacing w:after="0" w:line="240" w:lineRule="auto"/>
        <w:ind w:left="0"/>
        <w:rPr>
          <w:moveTo w:id="391" w:author="Leeyoung" w:date="2019-02-26T17:38:00Z"/>
        </w:rPr>
      </w:pPr>
      <w:ins w:id="392" w:author="Leeyoung" w:date="2019-02-26T17:38:00Z">
        <w:r>
          <w:t xml:space="preserve">   </w:t>
        </w:r>
      </w:ins>
      <w:moveTo w:id="393" w:author="Leeyoung" w:date="2019-02-26T17:38:00Z">
        <w:r>
          <w:t>is for a bidirectional LSP (see [RFC5440]).</w:t>
        </w:r>
      </w:moveTo>
    </w:p>
    <w:p w14:paraId="4BA2EEE7" w14:textId="77777777" w:rsidR="0091465E" w:rsidRDefault="0091465E" w:rsidP="0091465E">
      <w:pPr>
        <w:spacing w:after="0" w:line="240" w:lineRule="auto"/>
        <w:ind w:left="0"/>
        <w:rPr>
          <w:moveTo w:id="394" w:author="Leeyoung" w:date="2019-02-26T17:38:00Z"/>
        </w:rPr>
      </w:pPr>
      <w:commentRangeStart w:id="395"/>
    </w:p>
    <w:p w14:paraId="44B3EE48" w14:textId="77777777" w:rsidR="0091465E" w:rsidRDefault="0091465E" w:rsidP="0091465E">
      <w:pPr>
        <w:spacing w:after="0" w:line="240" w:lineRule="auto"/>
        <w:ind w:left="0"/>
        <w:rPr>
          <w:moveTo w:id="396" w:author="Leeyoung" w:date="2019-02-26T17:38:00Z"/>
        </w:rPr>
      </w:pPr>
      <w:moveTo w:id="397" w:author="Leeyoung" w:date="2019-02-26T17:38:00Z">
        <w:r>
          <w:lastRenderedPageBreak/>
          <w:tab/>
        </w:r>
        <w:r>
          <w:tab/>
        </w:r>
        <w:r w:rsidRPr="007E261E">
          <w:t>0 denot</w:t>
        </w:r>
        <w:r>
          <w:t xml:space="preserve">es requiring the same frequency-slot in both directions; </w:t>
        </w:r>
      </w:moveTo>
    </w:p>
    <w:p w14:paraId="45C91C3E" w14:textId="77777777" w:rsidR="0091465E" w:rsidRDefault="0091465E" w:rsidP="0091465E">
      <w:pPr>
        <w:spacing w:after="0" w:line="240" w:lineRule="auto"/>
        <w:ind w:left="0"/>
        <w:rPr>
          <w:moveTo w:id="398" w:author="Leeyoung" w:date="2019-02-26T17:38:00Z"/>
        </w:rPr>
      </w:pPr>
      <w:moveTo w:id="399" w:author="Leeyoung" w:date="2019-02-26T17:38:00Z">
        <w:r>
          <w:t xml:space="preserve">      1 </w:t>
        </w:r>
        <w:r w:rsidRPr="007E261E">
          <w:t xml:space="preserve">denotes that different </w:t>
        </w:r>
        <w:r>
          <w:t xml:space="preserve">spectrums on both directions are  </w:t>
        </w:r>
      </w:moveTo>
    </w:p>
    <w:p w14:paraId="4F4D596E" w14:textId="77777777" w:rsidR="0091465E" w:rsidRPr="007E261E" w:rsidRDefault="0091465E" w:rsidP="0091465E">
      <w:pPr>
        <w:spacing w:after="0" w:line="240" w:lineRule="auto"/>
        <w:ind w:left="0"/>
        <w:rPr>
          <w:moveTo w:id="400" w:author="Leeyoung" w:date="2019-02-26T17:38:00Z"/>
        </w:rPr>
      </w:pPr>
      <w:moveTo w:id="401" w:author="Leeyoung" w:date="2019-02-26T17:38:00Z">
        <w:r>
          <w:t xml:space="preserve">      </w:t>
        </w:r>
        <w:r w:rsidRPr="007E261E">
          <w:t>allowed.</w:t>
        </w:r>
        <w:commentRangeEnd w:id="395"/>
        <w:r>
          <w:rPr>
            <w:rStyle w:val="CommentReference"/>
            <w:szCs w:val="20"/>
          </w:rPr>
          <w:commentReference w:id="395"/>
        </w:r>
      </w:moveTo>
    </w:p>
    <w:moveToRangeEnd w:id="389"/>
    <w:p w14:paraId="224824A6" w14:textId="2231FD58" w:rsidR="0091465E" w:rsidRPr="007E261E" w:rsidRDefault="0091465E" w:rsidP="007E261E">
      <w:pPr>
        <w:spacing w:after="0" w:line="240" w:lineRule="auto"/>
      </w:pPr>
    </w:p>
    <w:p w14:paraId="66A053CA" w14:textId="77777777" w:rsidR="00655562" w:rsidRDefault="00655562" w:rsidP="00655562">
      <w:pPr>
        <w:pStyle w:val="NoSpacing"/>
        <w:rPr>
          <w:ins w:id="402" w:author="Leeyoung" w:date="2019-03-11T17:38:00Z"/>
        </w:rPr>
      </w:pPr>
      <w:ins w:id="403" w:author="Leeyoung" w:date="2019-03-11T17:38:00Z">
        <w:r>
          <w:t xml:space="preserve">IANA is to allocate a new PCEP TLV type, </w:t>
        </w:r>
        <w:commentRangeStart w:id="404"/>
        <w:r>
          <w:t>Frequency-Slot Selection TLV</w:t>
        </w:r>
        <w:commentRangeEnd w:id="404"/>
        <w:r>
          <w:rPr>
            <w:rStyle w:val="CommentReference"/>
            <w:bCs/>
            <w:iCs/>
            <w:szCs w:val="20"/>
          </w:rPr>
          <w:commentReference w:id="404"/>
        </w:r>
        <w:r>
          <w:t xml:space="preserve"> (TBD2) in the "PCEP TLV Type Indicators" subregistry (</w:t>
        </w:r>
        <w:r>
          <w:fldChar w:fldCharType="begin"/>
        </w:r>
        <w:r>
          <w:instrText xml:space="preserve"> HYPERLINK "http://www.iana.org/assignments/pcep/pcep.xhtml" \l "pcep-tlv-type-indicators" </w:instrText>
        </w:r>
        <w:r>
          <w:fldChar w:fldCharType="separate"/>
        </w:r>
        <w:r w:rsidRPr="00812B35">
          <w:rPr>
            <w:rStyle w:val="Hyperlink"/>
          </w:rPr>
          <w:t>http://www.iana.org/assignments/pcep/pcep.xhtml#pcep-tlv-type-indicators</w:t>
        </w:r>
        <w:r>
          <w:rPr>
            <w:rStyle w:val="Hyperlink"/>
          </w:rPr>
          <w:fldChar w:fldCharType="end"/>
        </w:r>
        <w:r>
          <w:t xml:space="preserve">). </w:t>
        </w:r>
      </w:ins>
    </w:p>
    <w:p w14:paraId="5891C7B3" w14:textId="64F00297" w:rsidR="00A929C3" w:rsidRDefault="007E261E">
      <w:pPr>
        <w:rPr>
          <w:ins w:id="405" w:author="Leeyoung" w:date="2019-02-26T17:18:00Z"/>
        </w:rPr>
        <w:pPrChange w:id="406" w:author="Leeyoung" w:date="2019-02-26T17:19:00Z">
          <w:pPr>
            <w:spacing w:after="0" w:line="240" w:lineRule="auto"/>
          </w:pPr>
        </w:pPrChange>
      </w:pPr>
      <w:del w:id="407" w:author="Leeyoung" w:date="2019-03-11T17:38:00Z">
        <w:r w:rsidRPr="007E261E" w:rsidDel="00655562">
          <w:delText xml:space="preserve"> </w:delText>
        </w:r>
      </w:del>
      <w:r w:rsidRPr="007E261E">
        <w:t xml:space="preserve">  </w:t>
      </w:r>
    </w:p>
    <w:p w14:paraId="2400DE4A" w14:textId="36899E7C" w:rsidR="007E261E" w:rsidRPr="007E261E" w:rsidRDefault="007E261E">
      <w:pPr>
        <w:pPrChange w:id="408" w:author="Leeyoung" w:date="2019-02-26T17:19:00Z">
          <w:pPr>
            <w:spacing w:after="0" w:line="240" w:lineRule="auto"/>
          </w:pPr>
        </w:pPrChange>
      </w:pPr>
      <w:r w:rsidRPr="007E261E">
        <w:t>The processing rules for this TLV are as follows:</w:t>
      </w:r>
    </w:p>
    <w:p w14:paraId="505C747B" w14:textId="77777777" w:rsidR="007E261E" w:rsidRPr="007E261E" w:rsidRDefault="007E261E" w:rsidP="007E261E">
      <w:pPr>
        <w:spacing w:after="0" w:line="240" w:lineRule="auto"/>
      </w:pPr>
    </w:p>
    <w:p w14:paraId="4E705C7C" w14:textId="08B89288" w:rsidR="00206771" w:rsidRDefault="007E261E" w:rsidP="007E261E">
      <w:pPr>
        <w:spacing w:after="0" w:line="240" w:lineRule="auto"/>
      </w:pPr>
      <w:r w:rsidRPr="007E261E">
        <w:t xml:space="preserve">   If a </w:t>
      </w:r>
      <w:commentRangeStart w:id="409"/>
      <w:r w:rsidR="003875A2">
        <w:t>PCE</w:t>
      </w:r>
      <w:r w:rsidRPr="007E261E">
        <w:t xml:space="preserve"> </w:t>
      </w:r>
      <w:commentRangeEnd w:id="409"/>
      <w:r w:rsidR="003911EC">
        <w:rPr>
          <w:rStyle w:val="CommentReference"/>
          <w:szCs w:val="20"/>
        </w:rPr>
        <w:commentReference w:id="409"/>
      </w:r>
      <w:r w:rsidRPr="007E261E">
        <w:t>does not support the attribute(s), its</w:t>
      </w:r>
    </w:p>
    <w:p w14:paraId="7F217117" w14:textId="30FBC697" w:rsidR="007E261E" w:rsidRPr="007E261E" w:rsidRDefault="00206771" w:rsidP="00206771">
      <w:pPr>
        <w:spacing w:after="0" w:line="240" w:lineRule="auto"/>
      </w:pPr>
      <w:r>
        <w:t xml:space="preserve">  </w:t>
      </w:r>
      <w:r w:rsidR="007E261E" w:rsidRPr="007E261E">
        <w:t xml:space="preserve"> </w:t>
      </w:r>
      <w:r w:rsidR="003911EC">
        <w:t>b</w:t>
      </w:r>
      <w:r w:rsidR="007E261E" w:rsidRPr="007E261E">
        <w:t>ehavior</w:t>
      </w:r>
      <w:r w:rsidR="003911EC">
        <w:t xml:space="preserve"> is</w:t>
      </w:r>
      <w:r w:rsidR="007E261E" w:rsidRPr="007E261E">
        <w:t xml:space="preserve"> specified below:</w:t>
      </w:r>
    </w:p>
    <w:p w14:paraId="40FC888D" w14:textId="77777777" w:rsidR="007E261E" w:rsidRPr="007E261E" w:rsidRDefault="007E261E" w:rsidP="007E261E">
      <w:pPr>
        <w:spacing w:after="0" w:line="240" w:lineRule="auto"/>
      </w:pPr>
    </w:p>
    <w:p w14:paraId="71163747" w14:textId="77777777" w:rsidR="00853FBB" w:rsidRDefault="00206771" w:rsidP="007E261E">
      <w:pPr>
        <w:spacing w:after="0" w:line="240" w:lineRule="auto"/>
        <w:rPr>
          <w:ins w:id="410" w:author="Leeyoung" w:date="2019-02-26T17:40:00Z"/>
        </w:rPr>
      </w:pPr>
      <w:r>
        <w:t xml:space="preserve">   -  </w:t>
      </w:r>
      <w:r w:rsidR="003875A2">
        <w:t>S</w:t>
      </w:r>
      <w:commentRangeStart w:id="411"/>
      <w:r w:rsidR="007E261E" w:rsidRPr="007E261E">
        <w:t xml:space="preserve"> bit </w:t>
      </w:r>
      <w:commentRangeEnd w:id="411"/>
      <w:r w:rsidR="003911EC">
        <w:rPr>
          <w:rStyle w:val="CommentReference"/>
          <w:szCs w:val="20"/>
        </w:rPr>
        <w:commentReference w:id="411"/>
      </w:r>
      <w:ins w:id="412" w:author="Leeyoung" w:date="2019-02-26T17:40:00Z">
        <w:r w:rsidR="00853FBB">
          <w:t xml:space="preserve">clear </w:t>
        </w:r>
      </w:ins>
      <w:r w:rsidR="007E261E" w:rsidRPr="007E261E">
        <w:t xml:space="preserve">not supported: a PathErr MUST be generated with </w:t>
      </w:r>
    </w:p>
    <w:p w14:paraId="2BF3EF91" w14:textId="4AAAABFF" w:rsidR="00206771" w:rsidDel="00853FBB" w:rsidRDefault="00853FBB" w:rsidP="007E261E">
      <w:pPr>
        <w:spacing w:after="0" w:line="240" w:lineRule="auto"/>
        <w:rPr>
          <w:del w:id="413" w:author="Leeyoung" w:date="2019-02-26T17:40:00Z"/>
        </w:rPr>
      </w:pPr>
      <w:ins w:id="414" w:author="Leeyoung" w:date="2019-02-26T17:40:00Z">
        <w:r>
          <w:t xml:space="preserve">      </w:t>
        </w:r>
      </w:ins>
      <w:r w:rsidRPr="007E261E">
        <w:t>T</w:t>
      </w:r>
      <w:r w:rsidR="007E261E" w:rsidRPr="007E261E">
        <w:t>he</w:t>
      </w:r>
      <w:ins w:id="415" w:author="Leeyoung" w:date="2019-02-26T17:40:00Z">
        <w:r>
          <w:t xml:space="preserve"> </w:t>
        </w:r>
      </w:ins>
    </w:p>
    <w:p w14:paraId="455D555B" w14:textId="77777777" w:rsidR="00206771" w:rsidRDefault="00206771" w:rsidP="00853FBB">
      <w:pPr>
        <w:spacing w:after="0" w:line="240" w:lineRule="auto"/>
      </w:pPr>
      <w:del w:id="416" w:author="Leeyoung" w:date="2019-02-26T17:40:00Z">
        <w:r w:rsidDel="00853FBB">
          <w:delText xml:space="preserve">     </w:delText>
        </w:r>
        <w:r w:rsidR="007E261E" w:rsidRPr="007E261E" w:rsidDel="00853FBB">
          <w:delText xml:space="preserve"> </w:delText>
        </w:r>
      </w:del>
      <w:r w:rsidR="007E261E" w:rsidRPr="007E261E">
        <w:t>Error</w:t>
      </w:r>
      <w:r>
        <w:t xml:space="preserve"> </w:t>
      </w:r>
      <w:r w:rsidR="007E261E" w:rsidRPr="007E261E">
        <w:t xml:space="preserve">Code "Routing Problem" (24) with error sub-code </w:t>
      </w:r>
    </w:p>
    <w:p w14:paraId="2FAC739E" w14:textId="33E9D7E0" w:rsidR="007E261E" w:rsidRPr="007E261E" w:rsidRDefault="00206771" w:rsidP="00206771">
      <w:pPr>
        <w:spacing w:after="0" w:line="240" w:lineRule="auto"/>
      </w:pPr>
      <w:r>
        <w:t xml:space="preserve">      </w:t>
      </w:r>
      <w:r w:rsidR="007E261E" w:rsidRPr="007E261E">
        <w:t>"Unsupported</w:t>
      </w:r>
      <w:r>
        <w:t xml:space="preserve"> </w:t>
      </w:r>
      <w:r w:rsidR="003911EC">
        <w:t xml:space="preserve">Frequency slot </w:t>
      </w:r>
      <w:r>
        <w:t>Selection Symmetry value" (T</w:t>
      </w:r>
      <w:ins w:id="417" w:author="Leeyoung" w:date="2019-02-26T17:40:00Z">
        <w:r w:rsidR="00655562">
          <w:t>BD3</w:t>
        </w:r>
      </w:ins>
      <w:del w:id="418" w:author="Leeyoung" w:date="2019-02-26T17:40:00Z">
        <w:r w:rsidDel="00853FBB">
          <w:delText>DB</w:delText>
        </w:r>
      </w:del>
      <w:r w:rsidR="007E261E" w:rsidRPr="007E261E">
        <w:t>).</w:t>
      </w:r>
    </w:p>
    <w:p w14:paraId="05DC4001" w14:textId="77777777" w:rsidR="007E261E" w:rsidRPr="007E261E" w:rsidRDefault="007E261E" w:rsidP="007E261E">
      <w:pPr>
        <w:spacing w:after="0" w:line="240" w:lineRule="auto"/>
      </w:pPr>
    </w:p>
    <w:p w14:paraId="6D902467" w14:textId="502DF573" w:rsidR="007E261E" w:rsidRPr="007E261E" w:rsidRDefault="00206771" w:rsidP="007E261E">
      <w:pPr>
        <w:spacing w:after="0" w:line="240" w:lineRule="auto"/>
      </w:pPr>
      <w:r>
        <w:t xml:space="preserve">   -  </w:t>
      </w:r>
      <w:r w:rsidR="007619DE">
        <w:t>F</w:t>
      </w:r>
      <w:r>
        <w:t>S</w:t>
      </w:r>
      <w:r w:rsidR="007E261E" w:rsidRPr="007E261E">
        <w:t>A method not supported: a PathErr MUST be generated with the</w:t>
      </w:r>
    </w:p>
    <w:p w14:paraId="4D186B7D" w14:textId="77777777" w:rsidR="00206771" w:rsidRDefault="007E261E" w:rsidP="007E261E">
      <w:pPr>
        <w:spacing w:after="0" w:line="240" w:lineRule="auto"/>
      </w:pPr>
      <w:r w:rsidRPr="007E261E">
        <w:t xml:space="preserve">      Error Code "Routing Problem" (24) with error sub-code </w:t>
      </w:r>
    </w:p>
    <w:p w14:paraId="763DE456" w14:textId="485BB309" w:rsidR="007E261E" w:rsidRPr="007E261E" w:rsidRDefault="00206771" w:rsidP="00206771">
      <w:pPr>
        <w:spacing w:after="0" w:line="240" w:lineRule="auto"/>
      </w:pPr>
      <w:r>
        <w:t xml:space="preserve">      </w:t>
      </w:r>
      <w:r w:rsidR="007E261E" w:rsidRPr="007E261E">
        <w:t>"Unsupported</w:t>
      </w:r>
      <w:r>
        <w:t xml:space="preserve"> </w:t>
      </w:r>
      <w:r w:rsidR="003911EC">
        <w:t xml:space="preserve">Frequency Slot </w:t>
      </w:r>
      <w:r>
        <w:t>Assignment value" (T</w:t>
      </w:r>
      <w:ins w:id="419" w:author="Leeyoung" w:date="2019-02-26T17:40:00Z">
        <w:r w:rsidR="00655562">
          <w:t>BD4</w:t>
        </w:r>
      </w:ins>
      <w:del w:id="420" w:author="Leeyoung" w:date="2019-02-26T17:40:00Z">
        <w:r w:rsidDel="00853FBB">
          <w:delText>DB</w:delText>
        </w:r>
      </w:del>
      <w:r w:rsidR="007E261E" w:rsidRPr="007E261E">
        <w:t>).</w:t>
      </w:r>
    </w:p>
    <w:p w14:paraId="5C923D32" w14:textId="77777777" w:rsidR="007E261E" w:rsidRPr="007E261E" w:rsidRDefault="007E261E" w:rsidP="00584F4A">
      <w:pPr>
        <w:spacing w:after="0" w:line="240" w:lineRule="auto"/>
        <w:ind w:left="0"/>
      </w:pPr>
    </w:p>
    <w:p w14:paraId="6C58AC50" w14:textId="7EC8B327" w:rsidR="00206771" w:rsidDel="00515335" w:rsidRDefault="00206771" w:rsidP="00515335">
      <w:pPr>
        <w:spacing w:after="0" w:line="240" w:lineRule="auto"/>
        <w:ind w:left="0"/>
        <w:rPr>
          <w:del w:id="421" w:author="Leeyoung" w:date="2019-02-27T11:50:00Z"/>
        </w:rPr>
      </w:pPr>
      <w:r>
        <w:t xml:space="preserve">   </w:t>
      </w:r>
      <w:commentRangeStart w:id="422"/>
      <w:del w:id="423" w:author="Leeyoung" w:date="2019-02-27T11:50:00Z">
        <w:r w:rsidDel="00515335">
          <w:delText xml:space="preserve">A </w:delText>
        </w:r>
        <w:r w:rsidR="007A46C6" w:rsidDel="00515335">
          <w:delText xml:space="preserve">Frequency Slot </w:delText>
        </w:r>
        <w:r w:rsidR="007E261E" w:rsidRPr="007E261E" w:rsidDel="00515335">
          <w:delText xml:space="preserve">Selection TLV </w:delText>
        </w:r>
        <w:commentRangeEnd w:id="422"/>
        <w:r w:rsidR="003911EC" w:rsidDel="00515335">
          <w:rPr>
            <w:rStyle w:val="CommentReference"/>
            <w:szCs w:val="20"/>
          </w:rPr>
          <w:commentReference w:id="422"/>
        </w:r>
        <w:r w:rsidR="007E261E" w:rsidRPr="007E261E" w:rsidDel="00515335">
          <w:delText xml:space="preserve">can be constructed by a node and </w:delText>
        </w:r>
      </w:del>
    </w:p>
    <w:p w14:paraId="50E28722" w14:textId="55641FBD" w:rsidR="00206771" w:rsidDel="00552F48" w:rsidRDefault="00206771" w:rsidP="005148B5">
      <w:pPr>
        <w:spacing w:after="0" w:line="240" w:lineRule="auto"/>
        <w:ind w:left="0"/>
        <w:rPr>
          <w:del w:id="424" w:author="Leeyoung" w:date="2019-02-26T16:47:00Z"/>
        </w:rPr>
      </w:pPr>
      <w:del w:id="425" w:author="Leeyoung" w:date="2019-02-27T11:50:00Z">
        <w:r w:rsidDel="00515335">
          <w:delText xml:space="preserve">   a</w:delText>
        </w:r>
        <w:r w:rsidR="007E261E" w:rsidRPr="007E261E" w:rsidDel="00515335">
          <w:delText>dded</w:delText>
        </w:r>
        <w:r w:rsidDel="00515335">
          <w:delText xml:space="preserve"> </w:delText>
        </w:r>
        <w:r w:rsidR="007E261E" w:rsidRPr="007E261E" w:rsidDel="00515335">
          <w:delText xml:space="preserve">to an ERO Hop Attributes subobject in order to be processed </w:delText>
        </w:r>
      </w:del>
    </w:p>
    <w:p w14:paraId="5DFB5A73" w14:textId="011AA149" w:rsidR="00206771" w:rsidDel="00552F48" w:rsidRDefault="00206771">
      <w:pPr>
        <w:spacing w:after="0" w:line="240" w:lineRule="auto"/>
        <w:ind w:left="0"/>
        <w:rPr>
          <w:del w:id="426" w:author="Leeyoung" w:date="2019-02-26T16:47:00Z"/>
        </w:rPr>
      </w:pPr>
      <w:del w:id="427" w:author="Leeyoung" w:date="2019-02-26T16:47:00Z">
        <w:r w:rsidDel="00552F48">
          <w:delText xml:space="preserve">   </w:delText>
        </w:r>
      </w:del>
      <w:del w:id="428" w:author="Leeyoung" w:date="2019-02-27T11:50:00Z">
        <w:r w:rsidR="007E261E" w:rsidRPr="007E261E" w:rsidDel="00515335">
          <w:delText>by</w:delText>
        </w:r>
        <w:r w:rsidDel="00515335">
          <w:delText xml:space="preserve"> </w:delText>
        </w:r>
        <w:r w:rsidR="007E261E" w:rsidRPr="007E261E" w:rsidDel="00515335">
          <w:delText>downstream nodes (transit and egress).  As defined</w:delText>
        </w:r>
      </w:del>
      <w:del w:id="429" w:author="Leeyoung" w:date="2019-02-26T16:47:00Z">
        <w:r w:rsidR="007E261E" w:rsidRPr="007E261E" w:rsidDel="00552F48">
          <w:delText xml:space="preserve"> </w:delText>
        </w:r>
      </w:del>
      <w:del w:id="430" w:author="Leeyoung" w:date="2019-02-27T11:50:00Z">
        <w:r w:rsidR="007E261E" w:rsidRPr="007E261E" w:rsidDel="00515335">
          <w:delText xml:space="preserve">in </w:delText>
        </w:r>
      </w:del>
    </w:p>
    <w:p w14:paraId="4EB1EC97" w14:textId="3DC8D96C" w:rsidR="00206771" w:rsidDel="00552F48" w:rsidRDefault="00206771">
      <w:pPr>
        <w:spacing w:after="0" w:line="240" w:lineRule="auto"/>
        <w:ind w:left="0"/>
        <w:rPr>
          <w:del w:id="431" w:author="Leeyoung" w:date="2019-02-26T16:48:00Z"/>
        </w:rPr>
      </w:pPr>
      <w:del w:id="432" w:author="Leeyoung" w:date="2019-02-26T16:47:00Z">
        <w:r w:rsidDel="00552F48">
          <w:delText xml:space="preserve">   </w:delText>
        </w:r>
      </w:del>
      <w:del w:id="433" w:author="Leeyoung" w:date="2019-02-27T11:50:00Z">
        <w:r w:rsidR="007E261E" w:rsidRPr="007E261E" w:rsidDel="00515335">
          <w:delText>[</w:delText>
        </w:r>
        <w:r w:rsidR="00DE59F4" w:rsidDel="00515335">
          <w:fldChar w:fldCharType="begin"/>
        </w:r>
        <w:r w:rsidR="00DE59F4" w:rsidDel="00515335">
          <w:delInstrText xml:space="preserve"> HYPERLINK "https://tools.ietf.org/html/rfc7570" \o "\"Label Switched Path (LSP) Attribute in the Explicit Route Object (ERO)\"" </w:delInstrText>
        </w:r>
        <w:r w:rsidR="00DE59F4" w:rsidDel="00515335">
          <w:fldChar w:fldCharType="separate"/>
        </w:r>
        <w:r w:rsidR="007E261E" w:rsidRPr="007E261E" w:rsidDel="00515335">
          <w:rPr>
            <w:rStyle w:val="Hyperlink"/>
          </w:rPr>
          <w:delText>RFC7570</w:delText>
        </w:r>
        <w:r w:rsidR="00DE59F4" w:rsidDel="00515335">
          <w:rPr>
            <w:rStyle w:val="Hyperlink"/>
          </w:rPr>
          <w:fldChar w:fldCharType="end"/>
        </w:r>
        <w:r w:rsidR="007E261E" w:rsidRPr="007E261E" w:rsidDel="00515335">
          <w:delText>], the</w:delText>
        </w:r>
        <w:r w:rsidDel="00515335">
          <w:delText xml:space="preserve"> </w:delText>
        </w:r>
        <w:r w:rsidR="007E261E" w:rsidRPr="007E261E" w:rsidDel="00515335">
          <w:delText xml:space="preserve">R bit reflects the LSP_REQUIRED_ATTRIBUTE and </w:delText>
        </w:r>
      </w:del>
    </w:p>
    <w:p w14:paraId="1D71FD27" w14:textId="69B24F08" w:rsidR="00206771" w:rsidDel="00552F48" w:rsidRDefault="00206771">
      <w:pPr>
        <w:spacing w:after="0" w:line="240" w:lineRule="auto"/>
        <w:ind w:left="0"/>
        <w:rPr>
          <w:del w:id="434" w:author="Leeyoung" w:date="2019-02-26T16:48:00Z"/>
        </w:rPr>
      </w:pPr>
      <w:del w:id="435" w:author="Leeyoung" w:date="2019-02-26T16:48:00Z">
        <w:r w:rsidDel="00552F48">
          <w:delText xml:space="preserve">   </w:delText>
        </w:r>
      </w:del>
      <w:del w:id="436" w:author="Leeyoung" w:date="2019-02-27T11:50:00Z">
        <w:r w:rsidR="007E261E" w:rsidRPr="007E261E" w:rsidDel="00515335">
          <w:delText>LSP_ATTRIBUTE semantic</w:delText>
        </w:r>
        <w:r w:rsidDel="00515335">
          <w:delText xml:space="preserve"> </w:delText>
        </w:r>
        <w:r w:rsidR="007E261E" w:rsidRPr="007E261E" w:rsidDel="00515335">
          <w:delText>defined in [</w:delText>
        </w:r>
        <w:r w:rsidR="00DE59F4" w:rsidDel="00515335">
          <w:fldChar w:fldCharType="begin"/>
        </w:r>
        <w:r w:rsidR="00DE59F4" w:rsidDel="00515335">
          <w:delInstrText xml:space="preserve"> HYPERLINK "https://tools.ietf.org/html/rfc5420" \o "\"Encoding of Attributes for MPLS LSP Establishment Using Resource Reservation Protocol Traffic Engineering (RSVP-TE)\"" </w:delInstrText>
        </w:r>
        <w:r w:rsidR="00DE59F4" w:rsidDel="00515335">
          <w:fldChar w:fldCharType="separate"/>
        </w:r>
        <w:r w:rsidR="007E261E" w:rsidRPr="007E261E" w:rsidDel="00515335">
          <w:rPr>
            <w:rStyle w:val="Hyperlink"/>
          </w:rPr>
          <w:delText>RFC5420</w:delText>
        </w:r>
        <w:r w:rsidR="00DE59F4" w:rsidDel="00515335">
          <w:rPr>
            <w:rStyle w:val="Hyperlink"/>
          </w:rPr>
          <w:fldChar w:fldCharType="end"/>
        </w:r>
        <w:r w:rsidR="007E261E" w:rsidRPr="007E261E" w:rsidDel="00515335">
          <w:delText xml:space="preserve">], and it SHOULD be set </w:delText>
        </w:r>
      </w:del>
    </w:p>
    <w:p w14:paraId="00F728D2" w14:textId="788EE68E" w:rsidR="007E261E" w:rsidRPr="007E261E" w:rsidDel="00552F48" w:rsidRDefault="00206771">
      <w:pPr>
        <w:spacing w:after="0" w:line="240" w:lineRule="auto"/>
        <w:ind w:left="0"/>
        <w:rPr>
          <w:del w:id="437" w:author="Leeyoung" w:date="2019-02-26T16:48:00Z"/>
        </w:rPr>
      </w:pPr>
      <w:del w:id="438" w:author="Leeyoung" w:date="2019-02-26T16:48:00Z">
        <w:r w:rsidDel="00552F48">
          <w:delText xml:space="preserve">   </w:delText>
        </w:r>
      </w:del>
      <w:del w:id="439" w:author="Leeyoung" w:date="2019-02-27T11:50:00Z">
        <w:r w:rsidR="007E261E" w:rsidRPr="007E261E" w:rsidDel="00515335">
          <w:delText>accordingly.</w:delText>
        </w:r>
      </w:del>
    </w:p>
    <w:p w14:paraId="24E5A7DA" w14:textId="1D2FD112" w:rsidR="007E261E" w:rsidRPr="007E261E" w:rsidDel="00515335" w:rsidRDefault="007E261E">
      <w:pPr>
        <w:spacing w:after="0" w:line="240" w:lineRule="auto"/>
        <w:ind w:left="0"/>
        <w:rPr>
          <w:del w:id="440" w:author="Leeyoung" w:date="2019-02-27T11:50:00Z"/>
        </w:rPr>
      </w:pPr>
    </w:p>
    <w:p w14:paraId="77E0A818" w14:textId="20111E5E" w:rsidR="00206771" w:rsidDel="00515335" w:rsidRDefault="007E261E">
      <w:pPr>
        <w:spacing w:after="0" w:line="240" w:lineRule="auto"/>
        <w:ind w:left="0"/>
        <w:rPr>
          <w:del w:id="441" w:author="Leeyoung" w:date="2019-02-27T11:50:00Z"/>
        </w:rPr>
      </w:pPr>
      <w:commentRangeStart w:id="442"/>
      <w:del w:id="443" w:author="Leeyoung" w:date="2019-02-27T11:50:00Z">
        <w:r w:rsidRPr="007E261E" w:rsidDel="00515335">
          <w:delText xml:space="preserve">   Once a nod</w:delText>
        </w:r>
        <w:r w:rsidR="00206771" w:rsidDel="00515335">
          <w:delText xml:space="preserve">e properly parses the Spectrum </w:delText>
        </w:r>
        <w:r w:rsidRPr="007E261E" w:rsidDel="00515335">
          <w:delText>Selection sub-TLV</w:delText>
        </w:r>
      </w:del>
    </w:p>
    <w:p w14:paraId="7DFDB776" w14:textId="47FA7ED2" w:rsidR="00206771" w:rsidDel="00515335" w:rsidRDefault="00206771">
      <w:pPr>
        <w:spacing w:after="0" w:line="240" w:lineRule="auto"/>
        <w:ind w:left="0"/>
        <w:rPr>
          <w:del w:id="444" w:author="Leeyoung" w:date="2019-02-27T11:50:00Z"/>
        </w:rPr>
      </w:pPr>
      <w:del w:id="445" w:author="Leeyoung" w:date="2019-02-27T11:50:00Z">
        <w:r w:rsidDel="00515335">
          <w:delText xml:space="preserve">  </w:delText>
        </w:r>
        <w:r w:rsidR="007E261E" w:rsidRPr="007E261E" w:rsidDel="00515335">
          <w:delText xml:space="preserve"> received in an ERO Hop Attributes subobject, the node use the </w:delText>
        </w:r>
      </w:del>
    </w:p>
    <w:p w14:paraId="2B72C530" w14:textId="4AA630CF" w:rsidR="00206771" w:rsidDel="00515335" w:rsidRDefault="00206771">
      <w:pPr>
        <w:spacing w:after="0" w:line="240" w:lineRule="auto"/>
        <w:ind w:left="0"/>
        <w:rPr>
          <w:del w:id="446" w:author="Leeyoung" w:date="2019-02-27T11:50:00Z"/>
        </w:rPr>
      </w:pPr>
      <w:del w:id="447" w:author="Leeyoung" w:date="2019-02-27T11:50:00Z">
        <w:r w:rsidDel="00515335">
          <w:delText xml:space="preserve">   </w:delText>
        </w:r>
        <w:r w:rsidR="007E261E" w:rsidRPr="007E261E" w:rsidDel="00515335">
          <w:delText>indicated</w:delText>
        </w:r>
        <w:r w:rsidDel="00515335">
          <w:delText xml:space="preserve"> spectrum</w:delText>
        </w:r>
        <w:r w:rsidR="007E261E" w:rsidRPr="007E261E" w:rsidDel="00515335">
          <w:delText xml:space="preserve"> assignment method (at that hop) for the LSP.  </w:delText>
        </w:r>
      </w:del>
    </w:p>
    <w:p w14:paraId="708BD85D" w14:textId="7218A704" w:rsidR="00206771" w:rsidDel="00515335" w:rsidRDefault="00206771">
      <w:pPr>
        <w:spacing w:after="0" w:line="240" w:lineRule="auto"/>
        <w:ind w:left="0"/>
        <w:rPr>
          <w:del w:id="448" w:author="Leeyoung" w:date="2019-02-27T11:50:00Z"/>
        </w:rPr>
      </w:pPr>
      <w:del w:id="449" w:author="Leeyoung" w:date="2019-02-27T11:50:00Z">
        <w:r w:rsidDel="00515335">
          <w:delText xml:space="preserve">   </w:delText>
        </w:r>
        <w:r w:rsidR="007E261E" w:rsidRPr="007E261E" w:rsidDel="00515335">
          <w:delText>In addition,</w:delText>
        </w:r>
        <w:r w:rsidDel="00515335">
          <w:delText xml:space="preserve"> </w:delText>
        </w:r>
        <w:r w:rsidR="007E261E" w:rsidRPr="007E261E" w:rsidDel="00515335">
          <w:delText xml:space="preserve">the node SHOULD report compliance by adding an RRO </w:delText>
        </w:r>
      </w:del>
    </w:p>
    <w:p w14:paraId="406B8723" w14:textId="43A12E62" w:rsidR="00206771" w:rsidDel="00515335" w:rsidRDefault="00206771">
      <w:pPr>
        <w:spacing w:after="0" w:line="240" w:lineRule="auto"/>
        <w:ind w:left="0"/>
        <w:rPr>
          <w:del w:id="450" w:author="Leeyoung" w:date="2019-02-27T11:50:00Z"/>
        </w:rPr>
      </w:pPr>
      <w:del w:id="451" w:author="Leeyoung" w:date="2019-02-27T11:50:00Z">
        <w:r w:rsidDel="00515335">
          <w:delText xml:space="preserve">   </w:delText>
        </w:r>
        <w:r w:rsidR="007E261E" w:rsidRPr="007E261E" w:rsidDel="00515335">
          <w:delText>Hop Attributes</w:delText>
        </w:r>
        <w:r w:rsidDel="00515335">
          <w:delText xml:space="preserve"> </w:delText>
        </w:r>
        <w:r w:rsidR="007E261E" w:rsidRPr="007E261E" w:rsidDel="00515335">
          <w:delText xml:space="preserve">subobject with the WSON Processing Hop Attribute </w:delText>
        </w:r>
      </w:del>
    </w:p>
    <w:p w14:paraId="583CE940" w14:textId="025383BC" w:rsidR="00206771" w:rsidDel="00515335" w:rsidRDefault="00206771">
      <w:pPr>
        <w:spacing w:after="0" w:line="240" w:lineRule="auto"/>
        <w:ind w:left="0"/>
        <w:rPr>
          <w:del w:id="452" w:author="Leeyoung" w:date="2019-02-27T11:50:00Z"/>
        </w:rPr>
      </w:pPr>
      <w:del w:id="453" w:author="Leeyoung" w:date="2019-02-27T11:50:00Z">
        <w:r w:rsidDel="00515335">
          <w:delText xml:space="preserve">   </w:delText>
        </w:r>
        <w:r w:rsidR="007E261E" w:rsidRPr="007E261E" w:rsidDel="00515335">
          <w:delText xml:space="preserve">TLV (and its sub-TLVs) that indicate the utilized method.  </w:delText>
        </w:r>
      </w:del>
    </w:p>
    <w:p w14:paraId="2F74184F" w14:textId="261DFB37" w:rsidR="00206771" w:rsidDel="00515335" w:rsidRDefault="00206771">
      <w:pPr>
        <w:spacing w:after="0" w:line="240" w:lineRule="auto"/>
        <w:ind w:left="0"/>
        <w:rPr>
          <w:del w:id="454" w:author="Leeyoung" w:date="2019-02-27T11:50:00Z"/>
        </w:rPr>
      </w:pPr>
      <w:del w:id="455" w:author="Leeyoung" w:date="2019-02-27T11:50:00Z">
        <w:r w:rsidDel="00515335">
          <w:delText xml:space="preserve">   </w:delText>
        </w:r>
        <w:r w:rsidR="007619DE" w:rsidDel="00515335">
          <w:delText>Frequency-Slot</w:delText>
        </w:r>
        <w:r w:rsidDel="00515335">
          <w:delText xml:space="preserve"> </w:delText>
        </w:r>
        <w:r w:rsidR="007E261E" w:rsidRPr="007E261E" w:rsidDel="00515335">
          <w:delText xml:space="preserve">Selection TLVs carried in an RRO Hop Attributes </w:delText>
        </w:r>
      </w:del>
    </w:p>
    <w:p w14:paraId="529BA572" w14:textId="795F24B4" w:rsidR="00206771" w:rsidDel="00515335" w:rsidRDefault="00206771">
      <w:pPr>
        <w:spacing w:after="0" w:line="240" w:lineRule="auto"/>
        <w:ind w:left="0"/>
        <w:rPr>
          <w:del w:id="456" w:author="Leeyoung" w:date="2019-02-27T11:50:00Z"/>
        </w:rPr>
      </w:pPr>
      <w:del w:id="457" w:author="Leeyoung" w:date="2019-02-27T11:50:00Z">
        <w:r w:rsidDel="00515335">
          <w:delText xml:space="preserve">   </w:delText>
        </w:r>
        <w:r w:rsidR="007E261E" w:rsidRPr="007E261E" w:rsidDel="00515335">
          <w:delText>subobject are subject to</w:delText>
        </w:r>
        <w:r w:rsidDel="00515335">
          <w:delText xml:space="preserve"> </w:delText>
        </w:r>
        <w:r w:rsidR="007E261E" w:rsidRPr="007E261E" w:rsidDel="00515335">
          <w:delText>[</w:delText>
        </w:r>
        <w:r w:rsidR="00515335" w:rsidDel="00515335">
          <w:fldChar w:fldCharType="begin"/>
        </w:r>
        <w:r w:rsidR="00515335" w:rsidDel="00515335">
          <w:delInstrText xml:space="preserve"> HYPERLINK "https://tools.ietf.org/html/rfc7570" \o "\"Label Switched Path (LSP) Attribute in the Explicit Route Object (ERO)\"" </w:delInstrText>
        </w:r>
        <w:r w:rsidR="00515335" w:rsidDel="00515335">
          <w:fldChar w:fldCharType="separate"/>
        </w:r>
        <w:r w:rsidR="007E261E" w:rsidRPr="007E261E" w:rsidDel="00515335">
          <w:rPr>
            <w:rStyle w:val="Hyperlink"/>
          </w:rPr>
          <w:delText>RFC7570</w:delText>
        </w:r>
        <w:r w:rsidR="00515335" w:rsidDel="00515335">
          <w:rPr>
            <w:rStyle w:val="Hyperlink"/>
          </w:rPr>
          <w:fldChar w:fldCharType="end"/>
        </w:r>
        <w:r w:rsidR="007E261E" w:rsidRPr="007E261E" w:rsidDel="00515335">
          <w:delText xml:space="preserve">] and standard RRO processing; </w:delText>
        </w:r>
      </w:del>
    </w:p>
    <w:p w14:paraId="5BE11C3A" w14:textId="311008EF" w:rsidR="007E261E" w:rsidRPr="007E261E" w:rsidRDefault="00206771">
      <w:pPr>
        <w:spacing w:after="0" w:line="240" w:lineRule="auto"/>
        <w:ind w:left="0"/>
      </w:pPr>
      <w:del w:id="458" w:author="Leeyoung" w:date="2019-02-27T11:50:00Z">
        <w:r w:rsidDel="00515335">
          <w:delText xml:space="preserve">   </w:delText>
        </w:r>
        <w:r w:rsidR="007E261E" w:rsidRPr="007E261E" w:rsidDel="00515335">
          <w:delText>see [</w:delText>
        </w:r>
        <w:r w:rsidR="00515335" w:rsidDel="00515335">
          <w:fldChar w:fldCharType="begin"/>
        </w:r>
        <w:r w:rsidR="00515335" w:rsidDel="00515335">
          <w:delInstrText xml:space="preserve"> HYPERLINK "https://tools.ietf.org/html/rfc3209" \o "\"RSVP-TE: Extensions to RSVP for LSP Tunnels\"" </w:delInstrText>
        </w:r>
        <w:r w:rsidR="00515335" w:rsidDel="00515335">
          <w:fldChar w:fldCharType="separate"/>
        </w:r>
        <w:r w:rsidR="007E261E" w:rsidRPr="007E261E" w:rsidDel="00515335">
          <w:rPr>
            <w:rStyle w:val="Hyperlink"/>
          </w:rPr>
          <w:delText>RFC3209</w:delText>
        </w:r>
        <w:r w:rsidR="00515335" w:rsidDel="00515335">
          <w:rPr>
            <w:rStyle w:val="Hyperlink"/>
          </w:rPr>
          <w:fldChar w:fldCharType="end"/>
        </w:r>
        <w:r w:rsidR="007E261E" w:rsidRPr="007E261E" w:rsidDel="00515335">
          <w:delText>].</w:delText>
        </w:r>
        <w:commentRangeEnd w:id="442"/>
        <w:r w:rsidR="003911EC" w:rsidDel="00515335">
          <w:rPr>
            <w:rStyle w:val="CommentReference"/>
            <w:szCs w:val="20"/>
          </w:rPr>
          <w:commentReference w:id="442"/>
        </w:r>
      </w:del>
    </w:p>
    <w:p w14:paraId="4183617F" w14:textId="77777777" w:rsidR="007E261E" w:rsidRDefault="007E261E" w:rsidP="00105319">
      <w:pPr>
        <w:spacing w:after="0" w:line="240" w:lineRule="auto"/>
        <w:ind w:left="0"/>
        <w:rPr>
          <w:rFonts w:eastAsia="Times New Roman"/>
          <w:color w:val="000000"/>
        </w:rPr>
      </w:pPr>
    </w:p>
    <w:p w14:paraId="5D022087" w14:textId="77777777" w:rsidR="00073D1D" w:rsidRDefault="00073D1D"/>
    <w:p w14:paraId="35A6D3D4" w14:textId="213F08AF" w:rsidR="001258AA" w:rsidRDefault="003911EC" w:rsidP="001258AA">
      <w:pPr>
        <w:pStyle w:val="Heading2"/>
      </w:pPr>
      <w:bookmarkStart w:id="459" w:name="_Toc3221224"/>
      <w:r>
        <w:t xml:space="preserve">Frequency-slot </w:t>
      </w:r>
      <w:r w:rsidR="00F203A5" w:rsidRPr="009437C5">
        <w:t>Restriction Constraint TLV</w:t>
      </w:r>
      <w:bookmarkEnd w:id="459"/>
    </w:p>
    <w:p w14:paraId="5C193E5C" w14:textId="79EC44C8" w:rsidR="00F203A5" w:rsidRDefault="00F203A5" w:rsidP="00884DCF">
      <w:r w:rsidRPr="00891BA3">
        <w:t xml:space="preserve">For any request that contains a </w:t>
      </w:r>
      <w:r w:rsidR="003911EC">
        <w:t>Frequency-slot</w:t>
      </w:r>
      <w:r w:rsidR="003911EC" w:rsidRPr="00891BA3">
        <w:t xml:space="preserve"> </w:t>
      </w:r>
      <w:r w:rsidRPr="00891BA3">
        <w:t xml:space="preserve">assignment, the requester (PCC) </w:t>
      </w:r>
      <w:ins w:id="460" w:author="Leeyoung" w:date="2019-02-27T11:53:00Z">
        <w:r w:rsidR="00515335">
          <w:t>must</w:t>
        </w:r>
      </w:ins>
      <w:del w:id="461" w:author="Leeyoung" w:date="2019-02-27T11:53:00Z">
        <w:r w:rsidRPr="00891BA3" w:rsidDel="00515335">
          <w:delText>MUST</w:delText>
        </w:r>
      </w:del>
      <w:r w:rsidRPr="00891BA3">
        <w:t xml:space="preserve"> be able to specify a restriction on the </w:t>
      </w:r>
      <w:r w:rsidR="003911EC">
        <w:t>frequency-slots</w:t>
      </w:r>
      <w:r w:rsidR="003911EC" w:rsidRPr="00891BA3">
        <w:t xml:space="preserve"> </w:t>
      </w:r>
      <w:r w:rsidRPr="00891BA3">
        <w:t xml:space="preserve">to be used. This restriction is to be interpreted by the PCE as a constraint on the tuning ability of the origination laser transmitter or on any other maintenance related constraints. </w:t>
      </w:r>
    </w:p>
    <w:p w14:paraId="4F7A412A" w14:textId="464139B4" w:rsidR="00906DA9" w:rsidRDefault="00BF5784" w:rsidP="006073C9">
      <w:r>
        <w:t xml:space="preserve">The format of the </w:t>
      </w:r>
      <w:r w:rsidR="007619DE">
        <w:t>Frequency-Slot</w:t>
      </w:r>
      <w:r>
        <w:t xml:space="preserve"> Restriction Constraint TLV is as follows:</w:t>
      </w:r>
    </w:p>
    <w:p w14:paraId="2022B7C2" w14:textId="1B7BB9B6" w:rsidR="009F321C" w:rsidRDefault="009F321C" w:rsidP="00311E06">
      <w:r>
        <w:t>&lt;</w:t>
      </w:r>
      <w:r w:rsidR="007A46C6">
        <w:t>Frequency</w:t>
      </w:r>
      <w:r w:rsidR="007619DE">
        <w:t>-</w:t>
      </w:r>
      <w:r w:rsidR="007A46C6">
        <w:t>lot</w:t>
      </w:r>
      <w:r w:rsidR="007A46C6" w:rsidRPr="00AC7A7C">
        <w:t xml:space="preserve"> </w:t>
      </w:r>
      <w:r w:rsidRPr="00AC7A7C">
        <w:t>Restriction Constraint</w:t>
      </w:r>
      <w:r>
        <w:t>&gt; ::=</w:t>
      </w:r>
    </w:p>
    <w:p w14:paraId="6EF05C99" w14:textId="7FC91032" w:rsidR="009F321C" w:rsidRDefault="009F321C" w:rsidP="00311E06">
      <w:r>
        <w:t xml:space="preserve">               </w:t>
      </w:r>
      <w:ins w:id="462" w:author="Leeyoung" w:date="2019-02-27T11:55:00Z">
        <w:r w:rsidR="00515335">
          <w:t>(</w:t>
        </w:r>
      </w:ins>
      <w:r>
        <w:t>&lt;Action&gt;</w:t>
      </w:r>
      <w:del w:id="463" w:author="Leeyoung" w:date="2019-03-11T18:01:00Z">
        <w:r w:rsidDel="004C0277">
          <w:delText xml:space="preserve"> &lt;</w:delText>
        </w:r>
        <w:r w:rsidR="00995A02" w:rsidDel="004C0277">
          <w:delText>Count</w:delText>
        </w:r>
        <w:r w:rsidDel="004C0277">
          <w:delText>&gt; &lt;Reserved&gt;</w:delText>
        </w:r>
      </w:del>
    </w:p>
    <w:p w14:paraId="161D5298" w14:textId="59AEB685" w:rsidR="009F321C" w:rsidRDefault="009F321C" w:rsidP="00311E06">
      <w:r>
        <w:t xml:space="preserve">               </w:t>
      </w:r>
      <w:del w:id="464" w:author="Leeyoung" w:date="2019-02-27T11:55:00Z">
        <w:r w:rsidR="001F013D" w:rsidDel="00515335">
          <w:delText>(</w:delText>
        </w:r>
      </w:del>
      <w:r>
        <w:t>&lt;Link Identifiers&gt; &lt;</w:t>
      </w:r>
      <w:r w:rsidR="00EA140C">
        <w:t xml:space="preserve">Freq-slot </w:t>
      </w:r>
      <w:r>
        <w:t>Restriction&gt;</w:t>
      </w:r>
      <w:r w:rsidR="001F013D">
        <w:t>)</w:t>
      </w:r>
      <w:commentRangeStart w:id="465"/>
      <w:r w:rsidR="00B114A1">
        <w:t>...</w:t>
      </w:r>
      <w:commentRangeEnd w:id="465"/>
      <w:r w:rsidR="00EB28A7">
        <w:rPr>
          <w:rStyle w:val="CommentReference"/>
          <w:szCs w:val="20"/>
        </w:rPr>
        <w:commentReference w:id="465"/>
      </w:r>
    </w:p>
    <w:p w14:paraId="7DF6522E" w14:textId="77777777" w:rsidR="009F321C" w:rsidRDefault="009F321C" w:rsidP="009F321C">
      <w:pPr>
        <w:rPr>
          <w:lang w:eastAsia="ja-JP"/>
        </w:rPr>
      </w:pPr>
      <w:r>
        <w:rPr>
          <w:lang w:eastAsia="ja-JP"/>
        </w:rPr>
        <w:lastRenderedPageBreak/>
        <w:t>Where</w:t>
      </w:r>
    </w:p>
    <w:p w14:paraId="6DBB9B0E" w14:textId="77777777" w:rsidR="00E91C9E" w:rsidRDefault="00E91C9E" w:rsidP="009F321C">
      <w:pPr>
        <w:rPr>
          <w:lang w:eastAsia="ja-JP"/>
        </w:rPr>
      </w:pPr>
      <w:r>
        <w:rPr>
          <w:lang w:eastAsia="ja-JP"/>
        </w:rPr>
        <w:t>&lt;Link Identifiers&gt; ::= &lt;Link Identifie</w:t>
      </w:r>
      <w:r w:rsidR="0071404E">
        <w:rPr>
          <w:lang w:eastAsia="ja-JP"/>
        </w:rPr>
        <w:t>r</w:t>
      </w:r>
      <w:r>
        <w:rPr>
          <w:lang w:eastAsia="ja-JP"/>
        </w:rPr>
        <w:t>&gt;</w:t>
      </w:r>
      <w:r w:rsidR="0071404E">
        <w:rPr>
          <w:lang w:eastAsia="ja-JP"/>
        </w:rPr>
        <w:t xml:space="preserve"> [&lt;Link Identifier</w:t>
      </w:r>
      <w:r w:rsidR="008E4FFF">
        <w:rPr>
          <w:lang w:eastAsia="ja-JP"/>
        </w:rPr>
        <w:t>s</w:t>
      </w:r>
      <w:r>
        <w:rPr>
          <w:lang w:eastAsia="ja-JP"/>
        </w:rPr>
        <w:t>&gt;]</w:t>
      </w:r>
    </w:p>
    <w:p w14:paraId="548D5E4C" w14:textId="77777777" w:rsidR="0067177B" w:rsidRDefault="0067177B" w:rsidP="0067177B">
      <w:pPr>
        <w:spacing w:after="0" w:line="240" w:lineRule="auto"/>
        <w:ind w:left="0"/>
        <w:rPr>
          <w:lang w:eastAsia="ja-JP"/>
        </w:rPr>
      </w:pPr>
      <w:r>
        <w:rPr>
          <w:lang w:eastAsia="ja-JP"/>
        </w:rPr>
        <w:t xml:space="preserve">   See Section 4.3</w:t>
      </w:r>
      <w:r w:rsidR="007F6EE1">
        <w:rPr>
          <w:lang w:eastAsia="ja-JP"/>
        </w:rPr>
        <w:t>.1</w:t>
      </w:r>
      <w:r>
        <w:rPr>
          <w:lang w:eastAsia="ja-JP"/>
        </w:rPr>
        <w:t xml:space="preserve"> in [PCEP-WSON]</w:t>
      </w:r>
      <w:r w:rsidR="007F6EE1">
        <w:rPr>
          <w:lang w:eastAsia="ja-JP"/>
        </w:rPr>
        <w:t xml:space="preserve"> for </w:t>
      </w:r>
      <w:r>
        <w:rPr>
          <w:lang w:eastAsia="ja-JP"/>
        </w:rPr>
        <w:t xml:space="preserve">the encoding of the Link    </w:t>
      </w:r>
    </w:p>
    <w:p w14:paraId="51385B1A" w14:textId="71F9E671" w:rsidR="009F321C" w:rsidRDefault="0067177B" w:rsidP="0067177B">
      <w:pPr>
        <w:spacing w:after="0" w:line="240" w:lineRule="auto"/>
        <w:ind w:left="0"/>
        <w:rPr>
          <w:lang w:eastAsia="ja-JP"/>
        </w:rPr>
      </w:pPr>
      <w:r>
        <w:rPr>
          <w:lang w:eastAsia="ja-JP"/>
        </w:rPr>
        <w:t xml:space="preserve">   </w:t>
      </w:r>
      <w:r w:rsidR="00FA2D7E">
        <w:rPr>
          <w:lang w:eastAsia="ja-JP"/>
        </w:rPr>
        <w:t xml:space="preserve">Identifiers Field. </w:t>
      </w:r>
    </w:p>
    <w:p w14:paraId="7A0BC763" w14:textId="77777777" w:rsidR="00F203A5" w:rsidRDefault="009F321C" w:rsidP="009F321C">
      <w:pPr>
        <w:ind w:left="0"/>
      </w:pPr>
      <w:r>
        <w:tab/>
      </w:r>
    </w:p>
    <w:p w14:paraId="30ED2417" w14:textId="51093136" w:rsidR="00BF5784" w:rsidRDefault="00934CEC" w:rsidP="00BF5784">
      <w:ins w:id="466" w:author="Leeyoung" w:date="2019-03-11T18:28:00Z">
        <w:r>
          <w:t xml:space="preserve">IANA is to allocate a new </w:t>
        </w:r>
      </w:ins>
      <w:ins w:id="467" w:author="Leeyoung" w:date="2019-03-11T18:29:00Z">
        <w:r>
          <w:t xml:space="preserve">PCEP </w:t>
        </w:r>
      </w:ins>
      <w:ins w:id="468" w:author="Leeyoung" w:date="2019-03-11T18:28:00Z">
        <w:r>
          <w:t xml:space="preserve">TLV, </w:t>
        </w:r>
      </w:ins>
      <w:ins w:id="469" w:author="Leeyoung" w:date="2019-03-11T18:29:00Z">
        <w:r>
          <w:t>t</w:t>
        </w:r>
      </w:ins>
      <w:del w:id="470" w:author="Leeyoung" w:date="2019-03-11T18:29:00Z">
        <w:r w:rsidR="00BF5784" w:rsidDel="00934CEC">
          <w:delText>T</w:delText>
        </w:r>
      </w:del>
      <w:r w:rsidR="00BF5784">
        <w:t xml:space="preserve">he </w:t>
      </w:r>
      <w:r w:rsidR="00EA140C">
        <w:t xml:space="preserve">Frequency slot </w:t>
      </w:r>
      <w:r w:rsidR="00BF5784">
        <w:t>Restriction Constraint TLV type</w:t>
      </w:r>
      <w:ins w:id="471" w:author="Leeyoung" w:date="2019-03-11T18:28:00Z">
        <w:r>
          <w:t xml:space="preserve"> (</w:t>
        </w:r>
      </w:ins>
      <w:del w:id="472" w:author="Leeyoung" w:date="2019-03-11T18:28:00Z">
        <w:r w:rsidR="00BF5784" w:rsidDel="00934CEC">
          <w:delText xml:space="preserve"> is </w:delText>
        </w:r>
      </w:del>
      <w:r w:rsidR="00BF5784">
        <w:t>TBD</w:t>
      </w:r>
      <w:ins w:id="473" w:author="Leeyoung" w:date="2019-03-11T18:28:00Z">
        <w:r>
          <w:t>5)</w:t>
        </w:r>
      </w:ins>
      <w:r w:rsidR="00201A05">
        <w:t>.</w:t>
      </w:r>
      <w:r w:rsidR="00BF5784">
        <w:t xml:space="preserve"> This TLV MAY appear more than once to be able to specify multiple restrictions.  </w:t>
      </w:r>
    </w:p>
    <w:p w14:paraId="148E5B67" w14:textId="77777777" w:rsidR="00BF5784" w:rsidRDefault="00BF5784" w:rsidP="00BF5784">
      <w:r>
        <w:t>The TLV data is defined as follows:</w:t>
      </w:r>
    </w:p>
    <w:p w14:paraId="3455381D" w14:textId="77777777" w:rsidR="00F203A5" w:rsidRDefault="00F203A5" w:rsidP="00FD2373">
      <w:pPr>
        <w:ind w:left="0"/>
      </w:pPr>
    </w:p>
    <w:p w14:paraId="44568521" w14:textId="049C0A9E" w:rsidR="00F203A5" w:rsidRPr="00891BA3" w:rsidRDefault="004C0277" w:rsidP="00572A0E">
      <w:pPr>
        <w:spacing w:after="0" w:line="240" w:lineRule="auto"/>
        <w:rPr>
          <w:lang w:eastAsia="ja-JP"/>
        </w:rPr>
      </w:pPr>
      <w:ins w:id="474" w:author="Leeyoung" w:date="2019-03-11T17:58:00Z">
        <w:r>
          <w:rPr>
            <w:lang w:eastAsia="ja-JP"/>
          </w:rPr>
          <w:t xml:space="preserve"> </w:t>
        </w:r>
      </w:ins>
      <w:r w:rsidR="00F203A5" w:rsidRPr="00891BA3">
        <w:rPr>
          <w:lang w:eastAsia="ja-JP"/>
        </w:rPr>
        <w:t>0                   1                   2                   3</w:t>
      </w:r>
    </w:p>
    <w:p w14:paraId="463E1F99" w14:textId="77777777" w:rsidR="00F203A5" w:rsidRPr="00891BA3" w:rsidRDefault="00F203A5" w:rsidP="00572A0E">
      <w:pPr>
        <w:spacing w:after="0" w:line="240" w:lineRule="auto"/>
        <w:rPr>
          <w:lang w:eastAsia="ja-JP"/>
        </w:rPr>
      </w:pPr>
      <w:r w:rsidRPr="00891BA3">
        <w:rPr>
          <w:lang w:eastAsia="ja-JP"/>
        </w:rPr>
        <w:t xml:space="preserve"> 0 1 2 3 4 5 6 7 8 9 0 1 2 3 4 5 6 7 8 9 0 1 2 3 4 5 6 7 8 9 0 1 </w:t>
      </w:r>
    </w:p>
    <w:p w14:paraId="584F1DE7" w14:textId="77777777" w:rsidR="00F203A5" w:rsidRPr="00891BA3" w:rsidRDefault="00F203A5" w:rsidP="00572A0E">
      <w:pPr>
        <w:spacing w:after="0" w:line="240" w:lineRule="auto"/>
        <w:rPr>
          <w:lang w:eastAsia="ja-JP"/>
        </w:rPr>
      </w:pPr>
      <w:r w:rsidRPr="00891BA3">
        <w:rPr>
          <w:lang w:eastAsia="ja-JP"/>
        </w:rPr>
        <w:t>+-+-+-+-+-+-+-+-+-+-+-+-+-+-+-+-+-+-+-+-+-+-+-+-+-+-+-+-+-+-+-+-+</w:t>
      </w:r>
    </w:p>
    <w:p w14:paraId="6E3B0147" w14:textId="77777777" w:rsidR="00F203A5" w:rsidRPr="00891BA3" w:rsidRDefault="00F203A5" w:rsidP="00572A0E">
      <w:pPr>
        <w:spacing w:after="0" w:line="240" w:lineRule="auto"/>
        <w:rPr>
          <w:lang w:eastAsia="ja-JP"/>
        </w:rPr>
      </w:pPr>
      <w:r w:rsidRPr="00891BA3">
        <w:rPr>
          <w:lang w:eastAsia="ja-JP"/>
        </w:rPr>
        <w:t xml:space="preserve">| </w:t>
      </w:r>
      <w:r>
        <w:rPr>
          <w:lang w:eastAsia="ja-JP"/>
        </w:rPr>
        <w:t xml:space="preserve">Action          |  </w:t>
      </w:r>
      <w:r w:rsidR="00B95874">
        <w:rPr>
          <w:lang w:eastAsia="ja-JP"/>
        </w:rPr>
        <w:t xml:space="preserve">  </w:t>
      </w:r>
      <w:r w:rsidR="00995A02">
        <w:rPr>
          <w:lang w:eastAsia="ja-JP"/>
        </w:rPr>
        <w:t xml:space="preserve">Count </w:t>
      </w:r>
      <w:r>
        <w:rPr>
          <w:lang w:eastAsia="ja-JP"/>
        </w:rPr>
        <w:t xml:space="preserve">   </w:t>
      </w:r>
      <w:r w:rsidR="00B95874">
        <w:rPr>
          <w:lang w:eastAsia="ja-JP"/>
        </w:rPr>
        <w:t xml:space="preserve">  </w:t>
      </w:r>
      <w:r w:rsidRPr="00891BA3">
        <w:rPr>
          <w:lang w:eastAsia="ja-JP"/>
        </w:rPr>
        <w:t>|</w:t>
      </w:r>
      <w:r>
        <w:rPr>
          <w:lang w:eastAsia="ja-JP"/>
        </w:rPr>
        <w:t xml:space="preserve">  </w:t>
      </w:r>
      <w:r w:rsidR="00B95874">
        <w:rPr>
          <w:lang w:eastAsia="ja-JP"/>
        </w:rPr>
        <w:t xml:space="preserve">    </w:t>
      </w:r>
      <w:r>
        <w:rPr>
          <w:lang w:eastAsia="ja-JP"/>
        </w:rPr>
        <w:t xml:space="preserve">    </w:t>
      </w:r>
      <w:r w:rsidR="00145D40">
        <w:rPr>
          <w:lang w:eastAsia="ja-JP"/>
        </w:rPr>
        <w:t>Reserved</w:t>
      </w:r>
      <w:r>
        <w:rPr>
          <w:lang w:eastAsia="ja-JP"/>
        </w:rPr>
        <w:t xml:space="preserve">           |</w:t>
      </w:r>
    </w:p>
    <w:p w14:paraId="68AD033E" w14:textId="77777777" w:rsidR="00F203A5" w:rsidRPr="00891BA3" w:rsidRDefault="00F203A5" w:rsidP="00572A0E">
      <w:pPr>
        <w:spacing w:after="0" w:line="240" w:lineRule="auto"/>
        <w:rPr>
          <w:lang w:eastAsia="ja-JP"/>
        </w:rPr>
      </w:pPr>
      <w:r w:rsidRPr="00891BA3">
        <w:rPr>
          <w:lang w:eastAsia="ja-JP"/>
        </w:rPr>
        <w:t>+-+-+-+-+-+-+-+-+-+-+-+-+-+-+-+-+-+-+-+-+-+-+-+-+-+-+-+-+-+-+-+-+</w:t>
      </w:r>
    </w:p>
    <w:p w14:paraId="50624481" w14:textId="77777777" w:rsidR="00F203A5" w:rsidRPr="00891BA3" w:rsidRDefault="00F203A5" w:rsidP="00572A0E">
      <w:pPr>
        <w:spacing w:after="0" w:line="240" w:lineRule="auto"/>
        <w:rPr>
          <w:lang w:eastAsia="ja-JP"/>
        </w:rPr>
      </w:pPr>
      <w:r w:rsidRPr="00891BA3">
        <w:rPr>
          <w:lang w:eastAsia="ja-JP"/>
        </w:rPr>
        <w:t>|                     Link Identifier</w:t>
      </w:r>
      <w:r>
        <w:rPr>
          <w:lang w:eastAsia="ja-JP"/>
        </w:rPr>
        <w:t>s</w:t>
      </w:r>
      <w:r w:rsidRPr="00891BA3">
        <w:rPr>
          <w:lang w:eastAsia="ja-JP"/>
        </w:rPr>
        <w:t xml:space="preserve">           </w:t>
      </w:r>
      <w:r>
        <w:rPr>
          <w:lang w:eastAsia="ja-JP"/>
        </w:rPr>
        <w:t xml:space="preserve">               </w:t>
      </w:r>
      <w:r w:rsidRPr="00891BA3">
        <w:rPr>
          <w:lang w:eastAsia="ja-JP"/>
        </w:rPr>
        <w:t>|</w:t>
      </w:r>
    </w:p>
    <w:p w14:paraId="64EAE0AD" w14:textId="77777777" w:rsidR="00F203A5" w:rsidRPr="00891BA3" w:rsidRDefault="00F203A5" w:rsidP="00572A0E">
      <w:pPr>
        <w:spacing w:after="0" w:line="240" w:lineRule="auto"/>
        <w:rPr>
          <w:lang w:eastAsia="ja-JP"/>
        </w:rPr>
      </w:pPr>
      <w:r w:rsidRPr="00891BA3">
        <w:rPr>
          <w:lang w:eastAsia="ja-JP"/>
        </w:rPr>
        <w:t>|                          . . .                                |</w:t>
      </w:r>
    </w:p>
    <w:p w14:paraId="21BA488E" w14:textId="77777777" w:rsidR="00F203A5" w:rsidRPr="00891BA3" w:rsidRDefault="00F203A5" w:rsidP="00572A0E">
      <w:pPr>
        <w:spacing w:after="0" w:line="240" w:lineRule="auto"/>
        <w:rPr>
          <w:lang w:eastAsia="ja-JP"/>
        </w:rPr>
      </w:pPr>
      <w:r w:rsidRPr="00891BA3">
        <w:rPr>
          <w:lang w:eastAsia="ja-JP"/>
        </w:rPr>
        <w:t>+-+-+-+-+-+-+-+-+-+-+-+-+-+-+-+-+-+-+-+-+-+-+-+-+-+-+-+-+-+-+-+-+</w:t>
      </w:r>
    </w:p>
    <w:p w14:paraId="027E4528" w14:textId="3B58A614" w:rsidR="00F203A5" w:rsidRPr="00891BA3" w:rsidRDefault="00F203A5" w:rsidP="00572A0E">
      <w:pPr>
        <w:spacing w:after="0" w:line="240" w:lineRule="auto"/>
        <w:rPr>
          <w:lang w:eastAsia="ja-JP"/>
        </w:rPr>
      </w:pPr>
      <w:r w:rsidRPr="00891BA3">
        <w:rPr>
          <w:lang w:eastAsia="ja-JP"/>
        </w:rPr>
        <w:t xml:space="preserve">|                </w:t>
      </w:r>
      <w:r w:rsidR="007C37B1">
        <w:rPr>
          <w:lang w:eastAsia="ja-JP"/>
        </w:rPr>
        <w:t xml:space="preserve">Frequency Slot </w:t>
      </w:r>
      <w:r>
        <w:rPr>
          <w:lang w:eastAsia="ja-JP"/>
        </w:rPr>
        <w:t>Restriction Field</w:t>
      </w:r>
      <w:r w:rsidRPr="00891BA3">
        <w:rPr>
          <w:lang w:eastAsia="ja-JP"/>
        </w:rPr>
        <w:t xml:space="preserve">  </w:t>
      </w:r>
      <w:r>
        <w:rPr>
          <w:lang w:eastAsia="ja-JP"/>
        </w:rPr>
        <w:t xml:space="preserve">             </w:t>
      </w:r>
      <w:r w:rsidRPr="00891BA3">
        <w:rPr>
          <w:lang w:eastAsia="ja-JP"/>
        </w:rPr>
        <w:t>|</w:t>
      </w:r>
    </w:p>
    <w:p w14:paraId="412FD3A4" w14:textId="77777777" w:rsidR="00F203A5" w:rsidRPr="00891BA3" w:rsidRDefault="00F203A5" w:rsidP="00572A0E">
      <w:pPr>
        <w:spacing w:after="0" w:line="240" w:lineRule="auto"/>
        <w:rPr>
          <w:lang w:eastAsia="ja-JP"/>
        </w:rPr>
      </w:pPr>
      <w:r w:rsidRPr="00891BA3">
        <w:rPr>
          <w:lang w:eastAsia="ja-JP"/>
        </w:rPr>
        <w:t>//                        . . . .                              //</w:t>
      </w:r>
    </w:p>
    <w:p w14:paraId="62D718B0" w14:textId="77777777" w:rsidR="00F203A5" w:rsidRPr="00891BA3" w:rsidRDefault="00F203A5" w:rsidP="00572A0E">
      <w:pPr>
        <w:spacing w:after="0" w:line="240" w:lineRule="auto"/>
        <w:rPr>
          <w:lang w:eastAsia="ja-JP"/>
        </w:rPr>
      </w:pPr>
      <w:r w:rsidRPr="00891BA3">
        <w:rPr>
          <w:lang w:eastAsia="ja-JP"/>
        </w:rPr>
        <w:t>+-+-+-+-+-+-+-+-+-+-+-+-+-+-+-+-+-+-+-+-+-+-+-+-+-+-+-+-+-+-+-+-+</w:t>
      </w:r>
    </w:p>
    <w:p w14:paraId="70DB0E2C" w14:textId="77777777" w:rsidR="00F203A5"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sz w:val="20"/>
          <w:szCs w:val="20"/>
          <w:lang w:eastAsia="ja-JP"/>
        </w:rPr>
      </w:pPr>
    </w:p>
    <w:p w14:paraId="1EBB9FF4" w14:textId="165680DF" w:rsidR="001258AA" w:rsidRDefault="009E3483" w:rsidP="001258AA">
      <w:pPr>
        <w:pStyle w:val="Caption"/>
        <w:rPr>
          <w:lang w:eastAsia="ja-JP"/>
        </w:rPr>
      </w:pPr>
      <w:r>
        <w:t>spectrum</w:t>
      </w:r>
      <w:r w:rsidR="00906DA9">
        <w:rPr>
          <w:lang w:eastAsia="ja-JP"/>
        </w:rPr>
        <w:t xml:space="preserve"> Restriction</w:t>
      </w:r>
      <w:r w:rsidR="007F6EE1">
        <w:rPr>
          <w:lang w:eastAsia="ja-JP"/>
        </w:rPr>
        <w:t xml:space="preserve"> Constraint TLV Encoding</w:t>
      </w:r>
    </w:p>
    <w:p w14:paraId="1EF411C2" w14:textId="77777777" w:rsidR="001258AA" w:rsidRDefault="001258AA" w:rsidP="001258AA">
      <w:pPr>
        <w:pStyle w:val="RFCFigure"/>
        <w:rPr>
          <w:lang w:eastAsia="ja-JP"/>
        </w:rPr>
      </w:pPr>
    </w:p>
    <w:p w14:paraId="145A0936" w14:textId="77777777" w:rsidR="001258AA" w:rsidRDefault="00587483" w:rsidP="001258AA">
      <w:pPr>
        <w:rPr>
          <w:lang w:eastAsia="ja-JP"/>
        </w:rPr>
      </w:pPr>
      <w:r>
        <w:rPr>
          <w:lang w:eastAsia="ja-JP"/>
        </w:rPr>
        <w:t xml:space="preserve">o  </w:t>
      </w:r>
      <w:r w:rsidR="00F203A5" w:rsidRPr="00FD2373">
        <w:rPr>
          <w:lang w:eastAsia="ja-JP"/>
        </w:rPr>
        <w:t xml:space="preserve">Action: 8 bits </w:t>
      </w:r>
    </w:p>
    <w:p w14:paraId="5D2005E7"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308F4BFB" w14:textId="77777777" w:rsidR="001258AA" w:rsidRDefault="001258AA" w:rsidP="001258AA">
      <w:pPr>
        <w:pStyle w:val="RFCListBullet"/>
        <w:rPr>
          <w:lang w:eastAsia="ja-JP"/>
        </w:rPr>
      </w:pPr>
      <w:r w:rsidRPr="001258AA">
        <w:rPr>
          <w:lang w:eastAsia="ja-JP"/>
        </w:rPr>
        <w:t xml:space="preserve">0 - Inclusive List </w:t>
      </w:r>
      <w:r w:rsidR="00053DD6">
        <w:rPr>
          <w:lang w:eastAsia="ja-JP"/>
        </w:rPr>
        <w:t>i</w:t>
      </w:r>
      <w:r w:rsidR="00F203A5" w:rsidRPr="00FD2373">
        <w:rPr>
          <w:lang w:eastAsia="ja-JP"/>
        </w:rPr>
        <w:t xml:space="preserve">ndicates that one or more link identifiers are included in the Link </w:t>
      </w:r>
      <w:r w:rsidRPr="001258AA">
        <w:rPr>
          <w:lang w:eastAsia="ja-JP"/>
        </w:rPr>
        <w:t xml:space="preserve">Set. Each identifies a separate link that is part of the set. </w:t>
      </w:r>
    </w:p>
    <w:p w14:paraId="0462A697" w14:textId="77777777" w:rsidR="001258AA" w:rsidRDefault="00F203A5" w:rsidP="001258AA">
      <w:pPr>
        <w:pStyle w:val="RFCListBullet"/>
        <w:rPr>
          <w:lang w:eastAsia="ja-JP"/>
        </w:rPr>
      </w:pPr>
      <w:r w:rsidRPr="00FD2373">
        <w:rPr>
          <w:lang w:eastAsia="ja-JP"/>
        </w:rPr>
        <w:lastRenderedPageBreak/>
        <w:t>1 - Inclusive Range</w:t>
      </w:r>
      <w:r w:rsidR="00053DD6">
        <w:rPr>
          <w:lang w:eastAsia="ja-JP"/>
        </w:rPr>
        <w:t xml:space="preserve"> i</w:t>
      </w:r>
      <w:r w:rsidRPr="00FD2373">
        <w:rPr>
          <w:lang w:eastAsia="ja-JP"/>
        </w:rPr>
        <w:t>ndicates that the Link Set defines a range of links.  It contains</w:t>
      </w:r>
      <w:r w:rsidR="00053DD6">
        <w:rPr>
          <w:lang w:eastAsia="ja-JP"/>
        </w:rPr>
        <w:t xml:space="preserve"> </w:t>
      </w:r>
      <w:r w:rsidRPr="00FD2373">
        <w:rPr>
          <w:lang w:eastAsia="ja-JP"/>
        </w:rPr>
        <w:t>two link identifiers. The first id</w:t>
      </w:r>
      <w:r>
        <w:rPr>
          <w:lang w:eastAsia="ja-JP"/>
        </w:rPr>
        <w:t>entifier indicates the start of</w:t>
      </w:r>
      <w:r w:rsidR="00B443C0">
        <w:rPr>
          <w:lang w:eastAsia="ja-JP"/>
        </w:rPr>
        <w:t xml:space="preserve"> </w:t>
      </w:r>
      <w:r w:rsidRPr="00FD2373">
        <w:rPr>
          <w:lang w:eastAsia="ja-JP"/>
        </w:rPr>
        <w:t xml:space="preserve">the </w:t>
      </w:r>
      <w:r w:rsidR="001258AA" w:rsidRPr="001258AA">
        <w:rPr>
          <w:lang w:eastAsia="ja-JP"/>
        </w:rPr>
        <w:t xml:space="preserve">range (inclusive). The second identifier indicates the end of the range (inclusive). All links with numeric values between the bounds are considered to be part of the set. A value of zero in either position indicates that there is no bound on the corresponding portion of the range. </w:t>
      </w:r>
      <w:commentRangeStart w:id="475"/>
      <w:r w:rsidR="001258AA" w:rsidRPr="001258AA">
        <w:rPr>
          <w:lang w:eastAsia="ja-JP"/>
        </w:rPr>
        <w:t>Note that the Action field can be set</w:t>
      </w:r>
      <w:r w:rsidR="00B420D2">
        <w:rPr>
          <w:rStyle w:val="CommentReference"/>
          <w:sz w:val="24"/>
        </w:rPr>
        <w:t xml:space="preserve"> to 0</w:t>
      </w:r>
      <w:r w:rsidR="001258AA" w:rsidRPr="001258AA">
        <w:rPr>
          <w:lang w:eastAsia="ja-JP"/>
        </w:rPr>
        <w:t xml:space="preserve"> when unnumbered link identifier is used</w:t>
      </w:r>
      <w:commentRangeEnd w:id="475"/>
      <w:r w:rsidR="00EB28A7">
        <w:rPr>
          <w:rStyle w:val="CommentReference"/>
          <w:szCs w:val="20"/>
        </w:rPr>
        <w:commentReference w:id="475"/>
      </w:r>
      <w:r w:rsidR="001258AA" w:rsidRPr="001258AA">
        <w:rPr>
          <w:lang w:eastAsia="ja-JP"/>
        </w:rPr>
        <w:t xml:space="preserve">. </w:t>
      </w:r>
    </w:p>
    <w:p w14:paraId="579DB07E"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31D8EFF3"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6A7A0595" w14:textId="77777777" w:rsidR="001258AA" w:rsidRDefault="00587483" w:rsidP="001258AA">
      <w:pPr>
        <w:rPr>
          <w:rFonts w:eastAsia="MS Mincho"/>
          <w:lang w:eastAsia="ja-JP"/>
        </w:rPr>
      </w:pPr>
      <w:r>
        <w:rPr>
          <w:lang w:eastAsia="ja-JP"/>
        </w:rPr>
        <w:t xml:space="preserve">o  </w:t>
      </w:r>
      <w:r w:rsidR="00995A02">
        <w:rPr>
          <w:lang w:eastAsia="ja-JP"/>
        </w:rPr>
        <w:t>Count</w:t>
      </w:r>
      <w:r w:rsidR="00F203A5" w:rsidRPr="00FD2373">
        <w:rPr>
          <w:lang w:eastAsia="ja-JP"/>
        </w:rPr>
        <w:t xml:space="preserve">: </w:t>
      </w:r>
      <w:commentRangeStart w:id="476"/>
      <w:r w:rsidR="00F203A5" w:rsidRPr="00FD2373">
        <w:rPr>
          <w:lang w:eastAsia="ja-JP"/>
        </w:rPr>
        <w:t xml:space="preserve">The </w:t>
      </w:r>
      <w:r w:rsidR="00995A02">
        <w:rPr>
          <w:lang w:eastAsia="ja-JP"/>
        </w:rPr>
        <w:t>number of</w:t>
      </w:r>
      <w:r w:rsidR="00F203A5" w:rsidRPr="00FD2373">
        <w:rPr>
          <w:lang w:eastAsia="ja-JP"/>
        </w:rPr>
        <w:t xml:space="preserve"> the link identifier</w:t>
      </w:r>
      <w:r w:rsidR="00995A02">
        <w:rPr>
          <w:lang w:eastAsia="ja-JP"/>
        </w:rPr>
        <w:t>s</w:t>
      </w:r>
      <w:r w:rsidR="00F203A5" w:rsidRPr="00FD2373">
        <w:rPr>
          <w:lang w:eastAsia="ja-JP"/>
        </w:rPr>
        <w:t xml:space="preserve"> </w:t>
      </w:r>
      <w:commentRangeEnd w:id="476"/>
      <w:r w:rsidR="00EB28A7">
        <w:rPr>
          <w:rStyle w:val="CommentReference"/>
          <w:szCs w:val="20"/>
        </w:rPr>
        <w:commentReference w:id="476"/>
      </w:r>
      <w:r w:rsidR="00F203A5" w:rsidRPr="00FD2373">
        <w:rPr>
          <w:lang w:eastAsia="ja-JP"/>
        </w:rPr>
        <w:t>(</w:t>
      </w:r>
      <w:r w:rsidR="00B95874">
        <w:rPr>
          <w:lang w:eastAsia="ja-JP"/>
        </w:rPr>
        <w:t>8</w:t>
      </w:r>
      <w:r w:rsidR="00F203A5" w:rsidRPr="00FD2373">
        <w:rPr>
          <w:lang w:eastAsia="ja-JP"/>
        </w:rPr>
        <w:t xml:space="preserve"> bits) </w:t>
      </w:r>
    </w:p>
    <w:p w14:paraId="663509D5" w14:textId="1A335B28" w:rsidR="00F203A5" w:rsidRPr="00BF5784" w:rsidRDefault="008C5B1A" w:rsidP="00BF5784">
      <w:pPr>
        <w:rPr>
          <w:lang w:eastAsia="ja-JP"/>
        </w:rPr>
      </w:pPr>
      <w:r w:rsidRPr="008C5B1A">
        <w:t xml:space="preserve">Note that a PCC MAY add a </w:t>
      </w:r>
      <w:ins w:id="477" w:author="Leeyoung" w:date="2019-03-11T18:02:00Z">
        <w:r w:rsidR="004C0277">
          <w:t>frequency slot</w:t>
        </w:r>
      </w:ins>
      <w:del w:id="478" w:author="Leeyoung" w:date="2019-03-11T18:02:00Z">
        <w:r w:rsidR="009E3483" w:rsidDel="004C0277">
          <w:delText>spectrum</w:delText>
        </w:r>
      </w:del>
      <w:r w:rsidRPr="008C5B1A">
        <w:t xml:space="preserve"> restrict</w:t>
      </w:r>
      <w:r>
        <w:t xml:space="preserve">ion that applies to all </w:t>
      </w:r>
      <w:r w:rsidRPr="008C5B1A">
        <w:t xml:space="preserve">links by setting the Count field to zero and specifying just a set of </w:t>
      </w:r>
      <w:ins w:id="479" w:author="Leeyoung" w:date="2019-03-11T18:02:00Z">
        <w:r w:rsidR="004C0277">
          <w:t>frequency slots</w:t>
        </w:r>
      </w:ins>
      <w:del w:id="480" w:author="Leeyoung" w:date="2019-03-11T18:02:00Z">
        <w:r w:rsidR="009E3483" w:rsidDel="004C0277">
          <w:delText>spectrum</w:delText>
        </w:r>
        <w:r w:rsidRPr="008C5B1A" w:rsidDel="004C0277">
          <w:delText>s</w:delText>
        </w:r>
      </w:del>
      <w:r w:rsidRPr="008C5B1A">
        <w:t xml:space="preserve">. </w:t>
      </w:r>
    </w:p>
    <w:p w14:paraId="1BC70F04"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commentRangeStart w:id="481"/>
      <w:r w:rsidRPr="00FD2373">
        <w:rPr>
          <w:rFonts w:eastAsia="MS Mincho"/>
          <w:lang w:eastAsia="ja-JP"/>
        </w:rPr>
        <w:t xml:space="preserve">   Note that all link identifiers in the same list must be of the same </w:t>
      </w:r>
    </w:p>
    <w:p w14:paraId="3E97CFBD"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type</w:t>
      </w:r>
      <w:commentRangeEnd w:id="481"/>
      <w:r w:rsidR="00EB28A7">
        <w:rPr>
          <w:rStyle w:val="CommentReference"/>
          <w:szCs w:val="20"/>
        </w:rPr>
        <w:commentReference w:id="481"/>
      </w:r>
      <w:r w:rsidRPr="00FD2373">
        <w:rPr>
          <w:rFonts w:eastAsia="MS Mincho"/>
          <w:lang w:eastAsia="ja-JP"/>
        </w:rPr>
        <w:t xml:space="preserve">. </w:t>
      </w:r>
    </w:p>
    <w:p w14:paraId="610963D8"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40483BAC" w14:textId="77777777" w:rsidR="001258AA" w:rsidRDefault="00587483" w:rsidP="001258AA">
      <w:pPr>
        <w:rPr>
          <w:lang w:eastAsia="ja-JP"/>
        </w:rPr>
      </w:pPr>
      <w:r>
        <w:rPr>
          <w:lang w:eastAsia="ja-JP"/>
        </w:rPr>
        <w:t xml:space="preserve">o  </w:t>
      </w:r>
      <w:r w:rsidR="001258AA" w:rsidRPr="001258AA">
        <w:rPr>
          <w:lang w:eastAsia="ja-JP"/>
        </w:rPr>
        <w:t xml:space="preserve">Reserved: Reserved for future use (16 bits) </w:t>
      </w:r>
    </w:p>
    <w:p w14:paraId="2E260609" w14:textId="77777777" w:rsidR="00F203A5" w:rsidRPr="00FD2373" w:rsidRDefault="00F203A5" w:rsidP="00AD5077">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03C244DD" w14:textId="0E2636D0" w:rsidR="001258AA" w:rsidRDefault="00587483" w:rsidP="001258AA">
      <w:pPr>
        <w:rPr>
          <w:lang w:eastAsia="ja-JP"/>
        </w:rPr>
      </w:pPr>
      <w:r>
        <w:rPr>
          <w:lang w:eastAsia="ja-JP"/>
        </w:rPr>
        <w:t xml:space="preserve">o  </w:t>
      </w:r>
      <w:r w:rsidR="00F203A5" w:rsidRPr="00FD2373">
        <w:rPr>
          <w:lang w:eastAsia="ja-JP"/>
        </w:rPr>
        <w:t>Link Identifier</w:t>
      </w:r>
      <w:r w:rsidR="009F321C">
        <w:rPr>
          <w:lang w:eastAsia="ja-JP"/>
        </w:rPr>
        <w:t>s</w:t>
      </w:r>
      <w:r w:rsidR="00F203A5" w:rsidRPr="00FD2373">
        <w:rPr>
          <w:lang w:eastAsia="ja-JP"/>
        </w:rPr>
        <w:t xml:space="preserve">: </w:t>
      </w:r>
      <w:r w:rsidR="009F321C">
        <w:rPr>
          <w:lang w:eastAsia="ja-JP"/>
        </w:rPr>
        <w:t xml:space="preserve">Identifies each link ID for which restriction is applied. The </w:t>
      </w:r>
      <w:r w:rsidR="00F203A5" w:rsidRPr="00FD2373">
        <w:rPr>
          <w:lang w:eastAsia="ja-JP"/>
        </w:rPr>
        <w:t xml:space="preserve">length </w:t>
      </w:r>
      <w:r w:rsidR="00F203A5">
        <w:rPr>
          <w:lang w:eastAsia="ja-JP"/>
        </w:rPr>
        <w:t>is dependent on the link format</w:t>
      </w:r>
      <w:r w:rsidR="00DC0C5B">
        <w:rPr>
          <w:lang w:eastAsia="ja-JP"/>
        </w:rPr>
        <w:t xml:space="preserve"> and the Count field</w:t>
      </w:r>
      <w:r w:rsidR="004C76BC">
        <w:rPr>
          <w:lang w:eastAsia="ja-JP"/>
        </w:rPr>
        <w:t>. See S</w:t>
      </w:r>
      <w:r w:rsidR="00F203A5">
        <w:rPr>
          <w:lang w:eastAsia="ja-JP"/>
        </w:rPr>
        <w:t>ection</w:t>
      </w:r>
      <w:r w:rsidR="0067177B">
        <w:rPr>
          <w:lang w:eastAsia="ja-JP"/>
        </w:rPr>
        <w:t xml:space="preserve"> </w:t>
      </w:r>
      <w:r w:rsidR="00497840">
        <w:rPr>
          <w:lang w:eastAsia="ja-JP"/>
        </w:rPr>
        <w:t>4.3.1</w:t>
      </w:r>
      <w:r w:rsidR="004C76BC">
        <w:rPr>
          <w:lang w:eastAsia="ja-JP"/>
        </w:rPr>
        <w:t xml:space="preserve"> </w:t>
      </w:r>
      <w:r w:rsidR="0067177B">
        <w:rPr>
          <w:lang w:eastAsia="ja-JP"/>
        </w:rPr>
        <w:t xml:space="preserve">in [PCEP-WSON] </w:t>
      </w:r>
      <w:r w:rsidR="004C76BC">
        <w:rPr>
          <w:lang w:eastAsia="ja-JP"/>
        </w:rPr>
        <w:t>for Link Ident</w:t>
      </w:r>
      <w:r w:rsidR="00497840">
        <w:rPr>
          <w:lang w:eastAsia="ja-JP"/>
        </w:rPr>
        <w:t>ifier encoding</w:t>
      </w:r>
      <w:ins w:id="482" w:author="Leeyoung" w:date="2019-03-11T18:04:00Z">
        <w:r w:rsidR="004C0277">
          <w:rPr>
            <w:lang w:eastAsia="ja-JP"/>
          </w:rPr>
          <w:t>.</w:t>
        </w:r>
      </w:ins>
      <w:del w:id="483" w:author="Leeyoung" w:date="2019-03-11T18:04:00Z">
        <w:r w:rsidR="00497840" w:rsidDel="004C0277">
          <w:rPr>
            <w:lang w:eastAsia="ja-JP"/>
          </w:rPr>
          <w:delText xml:space="preserve"> and Section 3.3.1</w:delText>
        </w:r>
        <w:r w:rsidR="004C76BC" w:rsidDel="004C0277">
          <w:rPr>
            <w:lang w:eastAsia="ja-JP"/>
          </w:rPr>
          <w:delText xml:space="preserve"> for the </w:delText>
        </w:r>
        <w:r w:rsidR="009E3483" w:rsidDel="004C0277">
          <w:delText>Spectrum</w:delText>
        </w:r>
        <w:r w:rsidR="004C76BC" w:rsidDel="004C0277">
          <w:rPr>
            <w:lang w:eastAsia="ja-JP"/>
          </w:rPr>
          <w:delText xml:space="preserve"> Restriction Field encoding, respectively. </w:delText>
        </w:r>
        <w:r w:rsidR="004C76BC" w:rsidRPr="00891BA3" w:rsidDel="004C0277">
          <w:rPr>
            <w:lang w:eastAsia="ja-JP"/>
          </w:rPr>
          <w:delText xml:space="preserve"> </w:delText>
        </w:r>
        <w:r w:rsidR="004C76BC" w:rsidDel="004C0277">
          <w:rPr>
            <w:lang w:eastAsia="ja-JP"/>
          </w:rPr>
          <w:delText xml:space="preserve">              </w:delText>
        </w:r>
      </w:del>
    </w:p>
    <w:p w14:paraId="4ED89199" w14:textId="77777777" w:rsidR="009F321C" w:rsidRDefault="009F321C" w:rsidP="009F321C">
      <w:pPr>
        <w:ind w:firstLine="300"/>
      </w:pPr>
    </w:p>
    <w:p w14:paraId="2ACBE647" w14:textId="10C31EF2" w:rsidR="001258AA" w:rsidRDefault="00EA140C" w:rsidP="00584F4A">
      <w:pPr>
        <w:pStyle w:val="Heading3"/>
        <w:ind w:left="432"/>
      </w:pPr>
      <w:bookmarkStart w:id="484" w:name="_Toc3221225"/>
      <w:r>
        <w:t>Freq</w:t>
      </w:r>
      <w:r w:rsidR="007C37B1">
        <w:t>uency</w:t>
      </w:r>
      <w:r>
        <w:t xml:space="preserve">-Slot </w:t>
      </w:r>
      <w:r w:rsidR="006D230C">
        <w:t>Restriction Field</w:t>
      </w:r>
      <w:bookmarkEnd w:id="484"/>
      <w:r w:rsidR="006D230C">
        <w:t xml:space="preserve"> </w:t>
      </w:r>
    </w:p>
    <w:p w14:paraId="20B0AD91" w14:textId="7CE1BA1A" w:rsidR="00201A05" w:rsidRPr="00584F4A" w:rsidRDefault="00CD57FA" w:rsidP="00584F4A">
      <w:r w:rsidRPr="00333869">
        <w:t xml:space="preserve">The </w:t>
      </w:r>
      <w:r w:rsidR="00EA140C" w:rsidRPr="00897624">
        <w:t>Freq</w:t>
      </w:r>
      <w:r w:rsidR="007C37B1">
        <w:t>uency</w:t>
      </w:r>
      <w:r w:rsidR="00EA140C" w:rsidRPr="00333869">
        <w:t xml:space="preserve">-Slot </w:t>
      </w:r>
      <w:r w:rsidRPr="00897624">
        <w:t xml:space="preserve">Restriction Field of the </w:t>
      </w:r>
      <w:r w:rsidR="00EA140C" w:rsidRPr="00897624">
        <w:t xml:space="preserve">Frequency slot </w:t>
      </w:r>
      <w:r w:rsidRPr="00897624">
        <w:t xml:space="preserve">restriction TLV is encoded as </w:t>
      </w:r>
      <w:r w:rsidR="00201A05" w:rsidRPr="00584F4A">
        <w:t xml:space="preserve">defined in </w:t>
      </w:r>
      <w:r w:rsidR="00201A05" w:rsidRPr="004C0277">
        <w:rPr>
          <w:rPrChange w:id="485" w:author="Leeyoung" w:date="2019-03-11T18:07:00Z">
            <w:rPr>
              <w:rStyle w:val="Hyperlink"/>
            </w:rPr>
          </w:rPrChange>
        </w:rPr>
        <w:t>https://tools.ietf.org/html/draft-ietf-ccamp-flexible-</w:t>
      </w:r>
      <w:r w:rsidR="00201A05" w:rsidRPr="004C0277">
        <w:rPr>
          <w:rPrChange w:id="486" w:author="Leeyoung" w:date="2019-03-11T18:07:00Z">
            <w:rPr>
              <w:rStyle w:val="Hyperlink"/>
            </w:rPr>
          </w:rPrChange>
        </w:rPr>
        <w:t>g</w:t>
      </w:r>
      <w:r w:rsidR="00201A05" w:rsidRPr="004C0277">
        <w:rPr>
          <w:rPrChange w:id="487" w:author="Leeyoung" w:date="2019-03-11T18:07:00Z">
            <w:rPr>
              <w:rStyle w:val="Hyperlink"/>
            </w:rPr>
          </w:rPrChange>
        </w:rPr>
        <w:t>rid-ospf-ext-09#section-4.</w:t>
      </w:r>
      <w:ins w:id="488" w:author="Leeyoung" w:date="2019-03-11T18:07:00Z">
        <w:r w:rsidR="004C0277">
          <w:rPr>
            <w:rStyle w:val="Hyperlink"/>
          </w:rPr>
          <w:t>2.</w:t>
        </w:r>
      </w:ins>
      <w:del w:id="489" w:author="Leeyoung" w:date="2019-03-11T18:07:00Z">
        <w:r w:rsidR="00201A05" w:rsidRPr="004C0277" w:rsidDel="004C0277">
          <w:rPr>
            <w:rPrChange w:id="490" w:author="Leeyoung" w:date="2019-03-11T18:07:00Z">
              <w:rPr>
                <w:rStyle w:val="Hyperlink"/>
              </w:rPr>
            </w:rPrChange>
          </w:rPr>
          <w:delText>1.1</w:delText>
        </w:r>
        <w:r w:rsidR="00201A05" w:rsidRPr="00584F4A" w:rsidDel="004C0277">
          <w:rPr>
            <w:rStyle w:val="Hyperlink"/>
          </w:rPr>
          <w:delText xml:space="preserve">. </w:delText>
        </w:r>
      </w:del>
    </w:p>
    <w:p w14:paraId="0EE7AFE8" w14:textId="3A229451" w:rsidR="001258AA" w:rsidRDefault="00F203A5" w:rsidP="001258AA">
      <w:pPr>
        <w:pStyle w:val="Heading1"/>
        <w:rPr>
          <w:lang w:eastAsia="ja-JP"/>
        </w:rPr>
      </w:pPr>
      <w:bookmarkStart w:id="491" w:name="_Toc486797300"/>
      <w:bookmarkStart w:id="492" w:name="_Toc486797437"/>
      <w:bookmarkStart w:id="493" w:name="_Toc486797514"/>
      <w:bookmarkStart w:id="494" w:name="_Toc486797301"/>
      <w:bookmarkStart w:id="495" w:name="_Toc486797438"/>
      <w:bookmarkStart w:id="496" w:name="_Toc486797515"/>
      <w:bookmarkStart w:id="497" w:name="_Toc486797302"/>
      <w:bookmarkStart w:id="498" w:name="_Toc486797439"/>
      <w:bookmarkStart w:id="499" w:name="_Toc486797516"/>
      <w:bookmarkStart w:id="500" w:name="_Toc486797303"/>
      <w:bookmarkStart w:id="501" w:name="_Toc486797440"/>
      <w:bookmarkStart w:id="502" w:name="_Toc486797517"/>
      <w:bookmarkStart w:id="503" w:name="_Toc486797304"/>
      <w:bookmarkStart w:id="504" w:name="_Toc486797441"/>
      <w:bookmarkStart w:id="505" w:name="_Toc486797518"/>
      <w:bookmarkStart w:id="506" w:name="_Toc486797305"/>
      <w:bookmarkStart w:id="507" w:name="_Toc486797442"/>
      <w:bookmarkStart w:id="508" w:name="_Toc486797519"/>
      <w:bookmarkStart w:id="509" w:name="_Toc486797306"/>
      <w:bookmarkStart w:id="510" w:name="_Toc486797443"/>
      <w:bookmarkStart w:id="511" w:name="_Toc486797520"/>
      <w:bookmarkStart w:id="512" w:name="_Toc486797307"/>
      <w:bookmarkStart w:id="513" w:name="_Toc486797444"/>
      <w:bookmarkStart w:id="514" w:name="_Toc486797521"/>
      <w:bookmarkStart w:id="515" w:name="_Toc486797308"/>
      <w:bookmarkStart w:id="516" w:name="_Toc486797445"/>
      <w:bookmarkStart w:id="517" w:name="_Toc486797522"/>
      <w:bookmarkStart w:id="518" w:name="_Toc486797309"/>
      <w:bookmarkStart w:id="519" w:name="_Toc486797446"/>
      <w:bookmarkStart w:id="520" w:name="_Toc486797523"/>
      <w:bookmarkStart w:id="521" w:name="_Toc486797310"/>
      <w:bookmarkStart w:id="522" w:name="_Toc486797447"/>
      <w:bookmarkStart w:id="523" w:name="_Toc486797524"/>
      <w:bookmarkStart w:id="524" w:name="_Toc486797311"/>
      <w:bookmarkStart w:id="525" w:name="_Toc486797448"/>
      <w:bookmarkStart w:id="526" w:name="_Toc486797525"/>
      <w:bookmarkStart w:id="527" w:name="_Toc486797312"/>
      <w:bookmarkStart w:id="528" w:name="_Toc486797449"/>
      <w:bookmarkStart w:id="529" w:name="_Toc486797526"/>
      <w:bookmarkStart w:id="530" w:name="_Toc486797313"/>
      <w:bookmarkStart w:id="531" w:name="_Toc486797450"/>
      <w:bookmarkStart w:id="532" w:name="_Toc486797527"/>
      <w:bookmarkStart w:id="533" w:name="_Toc486797314"/>
      <w:bookmarkStart w:id="534" w:name="_Toc486797451"/>
      <w:bookmarkStart w:id="535" w:name="_Toc486797528"/>
      <w:bookmarkStart w:id="536" w:name="_Toc486797315"/>
      <w:bookmarkStart w:id="537" w:name="_Toc486797452"/>
      <w:bookmarkStart w:id="538" w:name="_Toc486797529"/>
      <w:bookmarkStart w:id="539" w:name="_Toc486797316"/>
      <w:bookmarkStart w:id="540" w:name="_Toc486797453"/>
      <w:bookmarkStart w:id="541" w:name="_Toc486797530"/>
      <w:bookmarkStart w:id="542" w:name="_Toc486797317"/>
      <w:bookmarkStart w:id="543" w:name="_Toc486797454"/>
      <w:bookmarkStart w:id="544" w:name="_Toc486797531"/>
      <w:bookmarkStart w:id="545" w:name="_Toc486797318"/>
      <w:bookmarkStart w:id="546" w:name="_Toc486797455"/>
      <w:bookmarkStart w:id="547" w:name="_Toc486797532"/>
      <w:bookmarkStart w:id="548" w:name="_Toc486797319"/>
      <w:bookmarkStart w:id="549" w:name="_Toc486797456"/>
      <w:bookmarkStart w:id="550" w:name="_Toc486797533"/>
      <w:bookmarkStart w:id="551" w:name="_Toc486797320"/>
      <w:bookmarkStart w:id="552" w:name="_Toc486797457"/>
      <w:bookmarkStart w:id="553" w:name="_Toc486797534"/>
      <w:bookmarkStart w:id="554" w:name="_Toc486797321"/>
      <w:bookmarkStart w:id="555" w:name="_Toc486797458"/>
      <w:bookmarkStart w:id="556" w:name="_Toc486797535"/>
      <w:bookmarkStart w:id="557" w:name="_Toc486797322"/>
      <w:bookmarkStart w:id="558" w:name="_Toc486797459"/>
      <w:bookmarkStart w:id="559" w:name="_Toc486797536"/>
      <w:bookmarkStart w:id="560" w:name="_Toc486797323"/>
      <w:bookmarkStart w:id="561" w:name="_Toc486797460"/>
      <w:bookmarkStart w:id="562" w:name="_Toc486797537"/>
      <w:bookmarkStart w:id="563" w:name="_Toc486797324"/>
      <w:bookmarkStart w:id="564" w:name="_Toc486797461"/>
      <w:bookmarkStart w:id="565" w:name="_Toc486797538"/>
      <w:bookmarkStart w:id="566" w:name="_Toc486797325"/>
      <w:bookmarkStart w:id="567" w:name="_Toc486797462"/>
      <w:bookmarkStart w:id="568" w:name="_Toc486797539"/>
      <w:bookmarkStart w:id="569" w:name="_Toc486797326"/>
      <w:bookmarkStart w:id="570" w:name="_Toc486797463"/>
      <w:bookmarkStart w:id="571" w:name="_Toc486797540"/>
      <w:bookmarkStart w:id="572" w:name="_Toc486797327"/>
      <w:bookmarkStart w:id="573" w:name="_Toc486797464"/>
      <w:bookmarkStart w:id="574" w:name="_Toc486797541"/>
      <w:bookmarkStart w:id="575" w:name="_Toc486797328"/>
      <w:bookmarkStart w:id="576" w:name="_Toc486797465"/>
      <w:bookmarkStart w:id="577" w:name="_Toc486797542"/>
      <w:bookmarkStart w:id="578" w:name="_Toc486797329"/>
      <w:bookmarkStart w:id="579" w:name="_Toc486797466"/>
      <w:bookmarkStart w:id="580" w:name="_Toc486797543"/>
      <w:bookmarkStart w:id="581" w:name="_Toc486797330"/>
      <w:bookmarkStart w:id="582" w:name="_Toc486797467"/>
      <w:bookmarkStart w:id="583" w:name="_Toc486797544"/>
      <w:bookmarkStart w:id="584" w:name="_Toc486797331"/>
      <w:bookmarkStart w:id="585" w:name="_Toc486797468"/>
      <w:bookmarkStart w:id="586" w:name="_Toc486797545"/>
      <w:bookmarkStart w:id="587" w:name="_Toc486797332"/>
      <w:bookmarkStart w:id="588" w:name="_Toc486797469"/>
      <w:bookmarkStart w:id="589" w:name="_Toc486797546"/>
      <w:bookmarkStart w:id="590" w:name="_Toc486797333"/>
      <w:bookmarkStart w:id="591" w:name="_Toc486797470"/>
      <w:bookmarkStart w:id="592" w:name="_Toc486797547"/>
      <w:bookmarkStart w:id="593" w:name="_Toc486797334"/>
      <w:bookmarkStart w:id="594" w:name="_Toc486797471"/>
      <w:bookmarkStart w:id="595" w:name="_Toc486797548"/>
      <w:bookmarkStart w:id="596" w:name="_Toc297726160"/>
      <w:bookmarkStart w:id="597" w:name="_Toc297726161"/>
      <w:bookmarkStart w:id="598" w:name="_Toc297726162"/>
      <w:bookmarkStart w:id="599" w:name="_Toc297726163"/>
      <w:bookmarkStart w:id="600" w:name="_Toc297726164"/>
      <w:bookmarkStart w:id="601" w:name="_Toc297726165"/>
      <w:bookmarkStart w:id="602" w:name="_Toc297726166"/>
      <w:bookmarkStart w:id="603" w:name="_Toc297726167"/>
      <w:bookmarkStart w:id="604" w:name="_Toc297726168"/>
      <w:bookmarkStart w:id="605" w:name="_Toc297726169"/>
      <w:bookmarkStart w:id="606" w:name="_Toc297726170"/>
      <w:bookmarkStart w:id="607" w:name="_Toc297726171"/>
      <w:bookmarkStart w:id="608" w:name="_Toc297726172"/>
      <w:bookmarkStart w:id="609" w:name="_Toc297726173"/>
      <w:bookmarkStart w:id="610" w:name="_Toc297726174"/>
      <w:bookmarkStart w:id="611" w:name="_Toc297726175"/>
      <w:bookmarkStart w:id="612" w:name="_Toc297726176"/>
      <w:bookmarkStart w:id="613" w:name="_Toc297726177"/>
      <w:bookmarkStart w:id="614" w:name="_Toc297726178"/>
      <w:bookmarkStart w:id="615" w:name="_Toc297726179"/>
      <w:bookmarkStart w:id="616" w:name="_Toc297726180"/>
      <w:bookmarkStart w:id="617" w:name="_Toc297726181"/>
      <w:bookmarkStart w:id="618" w:name="_Toc297726182"/>
      <w:bookmarkStart w:id="619" w:name="_Toc297726183"/>
      <w:bookmarkStart w:id="620" w:name="_Toc287019065"/>
      <w:bookmarkStart w:id="621" w:name="_Toc486797335"/>
      <w:bookmarkStart w:id="622" w:name="_Toc486797472"/>
      <w:bookmarkStart w:id="623" w:name="_Toc486797549"/>
      <w:bookmarkStart w:id="624" w:name="_Toc486797336"/>
      <w:bookmarkStart w:id="625" w:name="_Toc486797473"/>
      <w:bookmarkStart w:id="626" w:name="_Toc486797550"/>
      <w:bookmarkStart w:id="627" w:name="_Toc486797337"/>
      <w:bookmarkStart w:id="628" w:name="_Toc486797474"/>
      <w:bookmarkStart w:id="629" w:name="_Toc486797551"/>
      <w:bookmarkStart w:id="630" w:name="_Toc486797338"/>
      <w:bookmarkStart w:id="631" w:name="_Toc486797475"/>
      <w:bookmarkStart w:id="632" w:name="_Toc486797552"/>
      <w:bookmarkStart w:id="633" w:name="_Toc3221226"/>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r w:rsidRPr="00891BA3">
        <w:rPr>
          <w:lang w:eastAsia="ja-JP"/>
        </w:rPr>
        <w:t xml:space="preserve">Encoding of a </w:t>
      </w:r>
      <w:r w:rsidR="00767D58">
        <w:rPr>
          <w:lang w:eastAsia="ja-JP"/>
        </w:rPr>
        <w:t>RSA</w:t>
      </w:r>
      <w:r w:rsidR="00767D58" w:rsidRPr="00891BA3">
        <w:rPr>
          <w:lang w:eastAsia="ja-JP"/>
        </w:rPr>
        <w:t xml:space="preserve"> </w:t>
      </w:r>
      <w:r w:rsidRPr="00891BA3">
        <w:rPr>
          <w:lang w:eastAsia="ja-JP"/>
        </w:rPr>
        <w:t>Path Reply</w:t>
      </w:r>
      <w:bookmarkEnd w:id="633"/>
    </w:p>
    <w:p w14:paraId="5AB88F25" w14:textId="5B2713E9" w:rsidR="00EB23D2" w:rsidRDefault="001358DC" w:rsidP="00584F4A">
      <w:pPr>
        <w:rPr>
          <w:lang w:eastAsia="ja-JP"/>
        </w:rPr>
      </w:pPr>
      <w:r>
        <w:rPr>
          <w:lang w:eastAsia="ja-JP"/>
        </w:rPr>
        <w:t xml:space="preserve">This section provides </w:t>
      </w:r>
      <w:r w:rsidR="00135776">
        <w:rPr>
          <w:lang w:eastAsia="ja-JP"/>
        </w:rPr>
        <w:t xml:space="preserve">the encoding </w:t>
      </w:r>
      <w:r w:rsidR="00A065A6">
        <w:rPr>
          <w:lang w:eastAsia="ja-JP"/>
        </w:rPr>
        <w:t xml:space="preserve">of </w:t>
      </w:r>
      <w:r w:rsidR="00135776">
        <w:rPr>
          <w:lang w:eastAsia="ja-JP"/>
        </w:rPr>
        <w:t xml:space="preserve">a </w:t>
      </w:r>
      <w:r w:rsidR="00767D58">
        <w:rPr>
          <w:lang w:eastAsia="ja-JP"/>
        </w:rPr>
        <w:t xml:space="preserve">RSA </w:t>
      </w:r>
      <w:r w:rsidR="00135776">
        <w:rPr>
          <w:lang w:eastAsia="ja-JP"/>
        </w:rPr>
        <w:t xml:space="preserve">Path Reply for </w:t>
      </w:r>
      <w:r w:rsidR="00767D58">
        <w:t>frequency slot</w:t>
      </w:r>
      <w:r w:rsidR="00767D58">
        <w:rPr>
          <w:lang w:eastAsia="ja-JP"/>
        </w:rPr>
        <w:t xml:space="preserve"> </w:t>
      </w:r>
      <w:r w:rsidR="00135776">
        <w:rPr>
          <w:lang w:eastAsia="ja-JP"/>
        </w:rPr>
        <w:t xml:space="preserve">allocation as discussed in </w:t>
      </w:r>
      <w:commentRangeStart w:id="634"/>
      <w:r w:rsidR="00135776">
        <w:rPr>
          <w:lang w:eastAsia="ja-JP"/>
        </w:rPr>
        <w:t>Section 4</w:t>
      </w:r>
      <w:commentRangeEnd w:id="634"/>
      <w:r w:rsidR="00767D58">
        <w:rPr>
          <w:rStyle w:val="CommentReference"/>
          <w:szCs w:val="20"/>
        </w:rPr>
        <w:commentReference w:id="634"/>
      </w:r>
      <w:r w:rsidR="00135776">
        <w:rPr>
          <w:lang w:eastAsia="ja-JP"/>
        </w:rPr>
        <w:t xml:space="preserve">. </w:t>
      </w:r>
      <w:bookmarkStart w:id="635" w:name="_Toc486797341"/>
      <w:bookmarkStart w:id="636" w:name="_Toc486797478"/>
      <w:bookmarkStart w:id="637" w:name="_Toc486797342"/>
      <w:bookmarkStart w:id="638" w:name="_Toc486797479"/>
      <w:bookmarkStart w:id="639" w:name="_Toc486797343"/>
      <w:bookmarkStart w:id="640" w:name="_Toc486797480"/>
      <w:bookmarkEnd w:id="635"/>
      <w:bookmarkEnd w:id="636"/>
      <w:bookmarkEnd w:id="637"/>
      <w:bookmarkEnd w:id="638"/>
      <w:bookmarkEnd w:id="639"/>
      <w:bookmarkEnd w:id="640"/>
      <w:commentRangeStart w:id="641"/>
      <w:r w:rsidR="00EB23D2">
        <w:rPr>
          <w:lang w:eastAsia="ja-JP"/>
        </w:rPr>
        <w:t>Spectrum Allocation TLV</w:t>
      </w:r>
      <w:commentRangeEnd w:id="641"/>
      <w:r w:rsidR="00767D58">
        <w:rPr>
          <w:rStyle w:val="CommentReference"/>
          <w:bCs/>
          <w:iCs/>
          <w:szCs w:val="20"/>
        </w:rPr>
        <w:commentReference w:id="641"/>
      </w:r>
    </w:p>
    <w:p w14:paraId="270F3D83" w14:textId="76BC9404" w:rsidR="00DD2D7A" w:rsidRDefault="00EE5197" w:rsidP="00DD2D7A">
      <w:ins w:id="642" w:author="Leeyoung" w:date="2019-03-11T18:15:00Z">
        <w:r>
          <w:t>IANA is to allocate a new PCEP TLV type</w:t>
        </w:r>
        <w:r>
          <w:t>, t</w:t>
        </w:r>
      </w:ins>
      <w:commentRangeStart w:id="643"/>
      <w:del w:id="644" w:author="Leeyoung" w:date="2019-03-11T18:15:00Z">
        <w:r w:rsidR="00DD2D7A" w:rsidDel="00EE5197">
          <w:delText>T</w:delText>
        </w:r>
      </w:del>
      <w:r w:rsidR="00DD2D7A">
        <w:t xml:space="preserve">he </w:t>
      </w:r>
      <w:r w:rsidR="00701025">
        <w:t>Spectrum</w:t>
      </w:r>
      <w:r w:rsidR="00DD2D7A">
        <w:t xml:space="preserve"> </w:t>
      </w:r>
      <w:r w:rsidR="00A45E78">
        <w:t>Allocation</w:t>
      </w:r>
      <w:r w:rsidR="00DD2D7A">
        <w:t xml:space="preserve"> TLV type</w:t>
      </w:r>
      <w:ins w:id="645" w:author="Leeyoung" w:date="2019-03-11T18:15:00Z">
        <w:r>
          <w:t xml:space="preserve"> (TBD</w:t>
        </w:r>
      </w:ins>
      <w:ins w:id="646" w:author="Leeyoung" w:date="2019-03-11T18:30:00Z">
        <w:r w:rsidR="00934CEC">
          <w:t>6</w:t>
        </w:r>
      </w:ins>
      <w:ins w:id="647" w:author="Leeyoung" w:date="2019-03-11T18:15:00Z">
        <w:r>
          <w:t>)</w:t>
        </w:r>
      </w:ins>
      <w:ins w:id="648" w:author="Leeyoung" w:date="2019-03-11T18:30:00Z">
        <w:r w:rsidR="00934CEC">
          <w:t>.</w:t>
        </w:r>
      </w:ins>
      <w:del w:id="649" w:author="Leeyoung" w:date="2019-03-11T18:15:00Z">
        <w:r w:rsidR="00DD2D7A" w:rsidDel="00EE5197">
          <w:delText xml:space="preserve"> is TB</w:delText>
        </w:r>
      </w:del>
      <w:ins w:id="650" w:author="Leeyoung" w:date="2019-03-11T18:09:00Z">
        <w:r>
          <w:t xml:space="preserve"> </w:t>
        </w:r>
      </w:ins>
      <w:del w:id="651" w:author="Leeyoung" w:date="2019-03-11T18:09:00Z">
        <w:r w:rsidR="00DD2D7A" w:rsidDel="00EE5197">
          <w:delText xml:space="preserve">D, recommended value is TBD. </w:delText>
        </w:r>
      </w:del>
      <w:r w:rsidR="00DD2D7A">
        <w:t>The TLV data is defined as follows:</w:t>
      </w:r>
      <w:commentRangeEnd w:id="643"/>
      <w:r w:rsidR="00767D58">
        <w:rPr>
          <w:rStyle w:val="CommentReference"/>
          <w:szCs w:val="20"/>
        </w:rPr>
        <w:commentReference w:id="643"/>
      </w:r>
    </w:p>
    <w:p w14:paraId="0EB7857D" w14:textId="77777777" w:rsidR="00DD2D7A" w:rsidRDefault="00DD2D7A" w:rsidP="00DD2D7A">
      <w:pPr>
        <w:ind w:left="0"/>
      </w:pPr>
    </w:p>
    <w:p w14:paraId="3188B70C" w14:textId="537DB7EC" w:rsidR="00DD2D7A" w:rsidRPr="00891BA3" w:rsidRDefault="00934CEC" w:rsidP="00DD2D7A">
      <w:pPr>
        <w:spacing w:after="0" w:line="240" w:lineRule="auto"/>
        <w:rPr>
          <w:lang w:eastAsia="ja-JP"/>
        </w:rPr>
      </w:pPr>
      <w:ins w:id="652" w:author="Leeyoung" w:date="2019-03-11T18:31:00Z">
        <w:r>
          <w:rPr>
            <w:lang w:eastAsia="ja-JP"/>
          </w:rPr>
          <w:t xml:space="preserve"> </w:t>
        </w:r>
      </w:ins>
      <w:r w:rsidR="00DD2D7A" w:rsidRPr="00891BA3">
        <w:rPr>
          <w:lang w:eastAsia="ja-JP"/>
        </w:rPr>
        <w:t>0                   1                   2                   3</w:t>
      </w:r>
    </w:p>
    <w:p w14:paraId="64E30865" w14:textId="77777777" w:rsidR="00DD2D7A" w:rsidRPr="00891BA3" w:rsidRDefault="00DD2D7A" w:rsidP="00DD2D7A">
      <w:pPr>
        <w:spacing w:after="0" w:line="240" w:lineRule="auto"/>
        <w:rPr>
          <w:lang w:eastAsia="ja-JP"/>
        </w:rPr>
      </w:pPr>
      <w:r w:rsidRPr="00891BA3">
        <w:rPr>
          <w:lang w:eastAsia="ja-JP"/>
        </w:rPr>
        <w:t xml:space="preserve"> 0 1 2 3 4 5 6 7 8 9 0 1 2 3 4 5 6 7 8 9 0 1 2 3 4 5 6 7 8 9 0 1 </w:t>
      </w:r>
    </w:p>
    <w:p w14:paraId="74C5FE01" w14:textId="77777777" w:rsidR="00DD2D7A" w:rsidRPr="00891BA3" w:rsidRDefault="00DD2D7A" w:rsidP="00DD2D7A">
      <w:pPr>
        <w:spacing w:after="0" w:line="240" w:lineRule="auto"/>
        <w:rPr>
          <w:lang w:eastAsia="ja-JP"/>
        </w:rPr>
      </w:pPr>
      <w:r w:rsidRPr="00891BA3">
        <w:rPr>
          <w:lang w:eastAsia="ja-JP"/>
        </w:rPr>
        <w:t>+-+-+-+-+-+-+-+-+-+-+-+-+-+-+-+-+-+-+-+-+-+-+-+-+-+-+-+-+-+-+-+-+</w:t>
      </w:r>
    </w:p>
    <w:p w14:paraId="6AAE5B1B" w14:textId="77777777" w:rsidR="00DD2D7A" w:rsidRPr="00891BA3" w:rsidRDefault="00DD2D7A" w:rsidP="00DD2D7A">
      <w:pPr>
        <w:spacing w:after="0" w:line="240" w:lineRule="auto"/>
        <w:rPr>
          <w:lang w:eastAsia="ja-JP"/>
        </w:rPr>
      </w:pPr>
      <w:r w:rsidRPr="00891BA3">
        <w:rPr>
          <w:lang w:eastAsia="ja-JP"/>
        </w:rPr>
        <w:t xml:space="preserve">| </w:t>
      </w:r>
      <w:r w:rsidR="00CB155E">
        <w:rPr>
          <w:lang w:eastAsia="ja-JP"/>
        </w:rPr>
        <w:t xml:space="preserve">      </w:t>
      </w:r>
      <w:r w:rsidR="00610428">
        <w:rPr>
          <w:lang w:eastAsia="ja-JP"/>
        </w:rPr>
        <w:t xml:space="preserve">       Type             |</w:t>
      </w:r>
      <w:r>
        <w:rPr>
          <w:lang w:eastAsia="ja-JP"/>
        </w:rPr>
        <w:t xml:space="preserve">        </w:t>
      </w:r>
      <w:r w:rsidR="00610428">
        <w:rPr>
          <w:lang w:eastAsia="ja-JP"/>
        </w:rPr>
        <w:t>Length</w:t>
      </w:r>
      <w:r>
        <w:rPr>
          <w:lang w:eastAsia="ja-JP"/>
        </w:rPr>
        <w:t xml:space="preserve"> </w:t>
      </w:r>
      <w:r w:rsidR="00CB155E">
        <w:rPr>
          <w:lang w:eastAsia="ja-JP"/>
        </w:rPr>
        <w:t xml:space="preserve">              |M</w:t>
      </w:r>
      <w:r>
        <w:rPr>
          <w:lang w:eastAsia="ja-JP"/>
        </w:rPr>
        <w:t>|</w:t>
      </w:r>
    </w:p>
    <w:p w14:paraId="3DEA06A1" w14:textId="77777777" w:rsidR="00DD2D7A" w:rsidRPr="00891BA3" w:rsidRDefault="00DD2D7A" w:rsidP="00DD2D7A">
      <w:pPr>
        <w:spacing w:after="0" w:line="240" w:lineRule="auto"/>
        <w:rPr>
          <w:lang w:eastAsia="ja-JP"/>
        </w:rPr>
      </w:pPr>
      <w:r w:rsidRPr="00891BA3">
        <w:rPr>
          <w:lang w:eastAsia="ja-JP"/>
        </w:rPr>
        <w:t>+-+-+-+-+-+-+-+-+-+-+-+-+-+-+-+-+-+-+-+-+-+-+-+-+-+-+-+-+-+-+-+-+</w:t>
      </w:r>
    </w:p>
    <w:p w14:paraId="560D36F0" w14:textId="77777777" w:rsidR="00DD2D7A" w:rsidRPr="00891BA3" w:rsidRDefault="00DD2D7A" w:rsidP="00DD2D7A">
      <w:pPr>
        <w:spacing w:after="0" w:line="240" w:lineRule="auto"/>
        <w:rPr>
          <w:lang w:eastAsia="ja-JP"/>
        </w:rPr>
      </w:pPr>
      <w:r w:rsidRPr="00891BA3">
        <w:rPr>
          <w:lang w:eastAsia="ja-JP"/>
        </w:rPr>
        <w:t>|                     Link Identifier</w:t>
      </w:r>
      <w:r>
        <w:rPr>
          <w:lang w:eastAsia="ja-JP"/>
        </w:rPr>
        <w:t xml:space="preserve">  </w:t>
      </w:r>
      <w:r w:rsidRPr="00891BA3">
        <w:rPr>
          <w:lang w:eastAsia="ja-JP"/>
        </w:rPr>
        <w:t xml:space="preserve">          </w:t>
      </w:r>
      <w:r>
        <w:rPr>
          <w:lang w:eastAsia="ja-JP"/>
        </w:rPr>
        <w:t xml:space="preserve">               </w:t>
      </w:r>
      <w:r w:rsidRPr="00891BA3">
        <w:rPr>
          <w:lang w:eastAsia="ja-JP"/>
        </w:rPr>
        <w:t>|</w:t>
      </w:r>
    </w:p>
    <w:p w14:paraId="540176F8" w14:textId="77777777" w:rsidR="00DD2D7A" w:rsidRPr="00891BA3" w:rsidRDefault="00DD2D7A" w:rsidP="00DD2D7A">
      <w:pPr>
        <w:spacing w:after="0" w:line="240" w:lineRule="auto"/>
        <w:rPr>
          <w:lang w:eastAsia="ja-JP"/>
        </w:rPr>
      </w:pPr>
      <w:r w:rsidRPr="00891BA3">
        <w:rPr>
          <w:lang w:eastAsia="ja-JP"/>
        </w:rPr>
        <w:t xml:space="preserve">|            </w:t>
      </w:r>
      <w:r>
        <w:rPr>
          <w:lang w:eastAsia="ja-JP"/>
        </w:rPr>
        <w:t xml:space="preserve">              </w:t>
      </w:r>
      <w:r w:rsidR="0072379A">
        <w:rPr>
          <w:lang w:eastAsia="ja-JP"/>
        </w:rPr>
        <w:t>. . .</w:t>
      </w:r>
      <w:r>
        <w:rPr>
          <w:lang w:eastAsia="ja-JP"/>
        </w:rPr>
        <w:t xml:space="preserve">      </w:t>
      </w:r>
      <w:r w:rsidRPr="00891BA3">
        <w:rPr>
          <w:lang w:eastAsia="ja-JP"/>
        </w:rPr>
        <w:t xml:space="preserve">                          |</w:t>
      </w:r>
    </w:p>
    <w:p w14:paraId="573DE381" w14:textId="77777777" w:rsidR="00DD2D7A" w:rsidRPr="00891BA3" w:rsidRDefault="00DD2D7A" w:rsidP="00DD2D7A">
      <w:pPr>
        <w:spacing w:after="0" w:line="240" w:lineRule="auto"/>
        <w:rPr>
          <w:lang w:eastAsia="ja-JP"/>
        </w:rPr>
      </w:pPr>
      <w:r w:rsidRPr="00891BA3">
        <w:rPr>
          <w:lang w:eastAsia="ja-JP"/>
        </w:rPr>
        <w:t>+-+-+-+-+-+-+-+-+-+-+-+-+-+-+-+-+-+-+-+-+-+-+-+-+-+-+-+-+-+-+-+-+</w:t>
      </w:r>
    </w:p>
    <w:p w14:paraId="7C4DBCC7" w14:textId="305414D0" w:rsidR="00DD2D7A" w:rsidRPr="00891BA3" w:rsidRDefault="00DD2D7A" w:rsidP="00DD2D7A">
      <w:pPr>
        <w:spacing w:after="0" w:line="240" w:lineRule="auto"/>
        <w:rPr>
          <w:lang w:eastAsia="ja-JP"/>
        </w:rPr>
      </w:pPr>
      <w:r w:rsidRPr="00891BA3">
        <w:rPr>
          <w:lang w:eastAsia="ja-JP"/>
        </w:rPr>
        <w:t xml:space="preserve">|                </w:t>
      </w:r>
      <w:r w:rsidR="00A45E78">
        <w:rPr>
          <w:lang w:eastAsia="ja-JP"/>
        </w:rPr>
        <w:t xml:space="preserve">    Allocat</w:t>
      </w:r>
      <w:r>
        <w:rPr>
          <w:lang w:eastAsia="ja-JP"/>
        </w:rPr>
        <w:t xml:space="preserve">ed </w:t>
      </w:r>
      <w:r w:rsidR="00701025">
        <w:rPr>
          <w:lang w:eastAsia="ja-JP"/>
        </w:rPr>
        <w:t>Spectrum</w:t>
      </w:r>
      <w:r>
        <w:rPr>
          <w:lang w:eastAsia="ja-JP"/>
        </w:rPr>
        <w:t xml:space="preserve">(s)  </w:t>
      </w:r>
      <w:r w:rsidRPr="00891BA3">
        <w:rPr>
          <w:lang w:eastAsia="ja-JP"/>
        </w:rPr>
        <w:t xml:space="preserve">     </w:t>
      </w:r>
      <w:r>
        <w:rPr>
          <w:lang w:eastAsia="ja-JP"/>
        </w:rPr>
        <w:t xml:space="preserve">       </w:t>
      </w:r>
      <w:r w:rsidR="00701025">
        <w:rPr>
          <w:lang w:eastAsia="ja-JP"/>
        </w:rPr>
        <w:t xml:space="preserve">  </w:t>
      </w:r>
      <w:r>
        <w:rPr>
          <w:lang w:eastAsia="ja-JP"/>
        </w:rPr>
        <w:t xml:space="preserve">      </w:t>
      </w:r>
      <w:r w:rsidRPr="00891BA3">
        <w:rPr>
          <w:lang w:eastAsia="ja-JP"/>
        </w:rPr>
        <w:t>|</w:t>
      </w:r>
    </w:p>
    <w:p w14:paraId="4D50143B" w14:textId="77777777" w:rsidR="00DD2D7A" w:rsidRPr="00891BA3" w:rsidRDefault="00DD2D7A" w:rsidP="00DD2D7A">
      <w:pPr>
        <w:spacing w:after="0" w:line="240" w:lineRule="auto"/>
        <w:rPr>
          <w:lang w:eastAsia="ja-JP"/>
        </w:rPr>
      </w:pPr>
      <w:r w:rsidRPr="00891BA3">
        <w:rPr>
          <w:lang w:eastAsia="ja-JP"/>
        </w:rPr>
        <w:t>//                        . . . .                              //</w:t>
      </w:r>
    </w:p>
    <w:p w14:paraId="1424F1AE" w14:textId="77777777" w:rsidR="00DD2D7A" w:rsidRPr="00891BA3" w:rsidRDefault="00DD2D7A" w:rsidP="00DD2D7A">
      <w:pPr>
        <w:spacing w:after="0" w:line="240" w:lineRule="auto"/>
        <w:rPr>
          <w:lang w:eastAsia="ja-JP"/>
        </w:rPr>
      </w:pPr>
      <w:r w:rsidRPr="00891BA3">
        <w:rPr>
          <w:lang w:eastAsia="ja-JP"/>
        </w:rPr>
        <w:t>+-+-+-+-+-+-+-+-+-+-+-+-+-+-+-+-+-+-+-+-+-+-+-+-+-+-+-+-+-+-+-+-+</w:t>
      </w:r>
    </w:p>
    <w:p w14:paraId="6858564F" w14:textId="77777777" w:rsidR="00DD2D7A"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sz w:val="20"/>
          <w:szCs w:val="20"/>
          <w:lang w:eastAsia="ja-JP"/>
        </w:rPr>
      </w:pPr>
    </w:p>
    <w:p w14:paraId="1FF3F416" w14:textId="24AF473B" w:rsidR="00DD2D7A" w:rsidRDefault="00701025" w:rsidP="00DD2D7A">
      <w:pPr>
        <w:pStyle w:val="Caption"/>
        <w:rPr>
          <w:lang w:eastAsia="ja-JP"/>
        </w:rPr>
      </w:pPr>
      <w:r>
        <w:t>Spectrum</w:t>
      </w:r>
      <w:r w:rsidR="00DD2D7A">
        <w:rPr>
          <w:lang w:eastAsia="ja-JP"/>
        </w:rPr>
        <w:t xml:space="preserve"> </w:t>
      </w:r>
      <w:r w:rsidR="00CB155E">
        <w:rPr>
          <w:lang w:eastAsia="ja-JP"/>
        </w:rPr>
        <w:t>A</w:t>
      </w:r>
      <w:r w:rsidR="00A45E78">
        <w:rPr>
          <w:lang w:eastAsia="ja-JP"/>
        </w:rPr>
        <w:t>llocation</w:t>
      </w:r>
      <w:r w:rsidR="00DD2D7A">
        <w:rPr>
          <w:lang w:eastAsia="ja-JP"/>
        </w:rPr>
        <w:t xml:space="preserve"> TLV Encoding</w:t>
      </w:r>
    </w:p>
    <w:p w14:paraId="6CE7AC3B" w14:textId="77777777" w:rsidR="00DD2D7A" w:rsidRDefault="00DD2D7A" w:rsidP="00DD2D7A">
      <w:pPr>
        <w:pStyle w:val="RFCFigure"/>
        <w:rPr>
          <w:lang w:eastAsia="ja-JP"/>
        </w:rPr>
      </w:pPr>
    </w:p>
    <w:p w14:paraId="0EC75523" w14:textId="77777777" w:rsidR="00610428" w:rsidRDefault="00CB155E" w:rsidP="00CB155E">
      <w:pPr>
        <w:rPr>
          <w:lang w:eastAsia="ja-JP"/>
        </w:rPr>
      </w:pPr>
      <w:r>
        <w:rPr>
          <w:lang w:eastAsia="ja-JP"/>
        </w:rPr>
        <w:t xml:space="preserve">o  </w:t>
      </w:r>
      <w:r w:rsidR="00610428">
        <w:rPr>
          <w:lang w:eastAsia="ja-JP"/>
        </w:rPr>
        <w:t xml:space="preserve">Type (16 bits): The type of the TLV. </w:t>
      </w:r>
    </w:p>
    <w:p w14:paraId="1019E361" w14:textId="77777777" w:rsidR="00073D1D" w:rsidRDefault="00610428">
      <w:pPr>
        <w:rPr>
          <w:lang w:eastAsia="ja-JP"/>
        </w:rPr>
      </w:pPr>
      <w:r>
        <w:rPr>
          <w:lang w:eastAsia="ja-JP"/>
        </w:rPr>
        <w:t>o</w:t>
      </w:r>
      <w:r w:rsidRPr="001258AA">
        <w:rPr>
          <w:lang w:eastAsia="ja-JP"/>
        </w:rPr>
        <w:t xml:space="preserve"> </w:t>
      </w:r>
      <w:r>
        <w:rPr>
          <w:lang w:eastAsia="ja-JP"/>
        </w:rPr>
        <w:t xml:space="preserve"> Length (15 bits): The length of the TLV including the Type and   </w:t>
      </w:r>
      <w:r>
        <w:rPr>
          <w:lang w:eastAsia="ja-JP"/>
        </w:rPr>
        <w:tab/>
      </w:r>
      <w:r>
        <w:rPr>
          <w:lang w:eastAsia="ja-JP"/>
        </w:rPr>
        <w:tab/>
      </w:r>
      <w:r>
        <w:rPr>
          <w:lang w:eastAsia="ja-JP"/>
        </w:rPr>
        <w:tab/>
      </w:r>
      <w:r>
        <w:rPr>
          <w:lang w:eastAsia="ja-JP"/>
        </w:rPr>
        <w:tab/>
      </w:r>
      <w:r>
        <w:rPr>
          <w:lang w:eastAsia="ja-JP"/>
        </w:rPr>
        <w:tab/>
      </w:r>
      <w:r>
        <w:rPr>
          <w:lang w:eastAsia="ja-JP"/>
        </w:rPr>
        <w:tab/>
        <w:t xml:space="preserve">   Length fields.</w:t>
      </w:r>
    </w:p>
    <w:p w14:paraId="4C34B48A" w14:textId="77777777" w:rsidR="00DD2D7A" w:rsidRDefault="00DD2D7A" w:rsidP="00DD2D7A">
      <w:pPr>
        <w:rPr>
          <w:lang w:eastAsia="ja-JP"/>
        </w:rPr>
      </w:pPr>
      <w:r>
        <w:rPr>
          <w:lang w:eastAsia="ja-JP"/>
        </w:rPr>
        <w:t xml:space="preserve">o  </w:t>
      </w:r>
      <w:r w:rsidR="00CB155E">
        <w:rPr>
          <w:lang w:eastAsia="ja-JP"/>
        </w:rPr>
        <w:t>M (Mode): 1 bit</w:t>
      </w:r>
      <w:r w:rsidRPr="00FD2373">
        <w:rPr>
          <w:lang w:eastAsia="ja-JP"/>
        </w:rPr>
        <w:t xml:space="preserve"> </w:t>
      </w:r>
    </w:p>
    <w:p w14:paraId="1CFEE3BB"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79734F5A" w14:textId="77777777" w:rsidR="00073D1D" w:rsidRDefault="00DD2D7A">
      <w:pPr>
        <w:pStyle w:val="RFCListBullet"/>
        <w:numPr>
          <w:ilvl w:val="0"/>
          <w:numId w:val="69"/>
        </w:numPr>
        <w:rPr>
          <w:lang w:eastAsia="ja-JP"/>
        </w:rPr>
      </w:pPr>
      <w:r>
        <w:rPr>
          <w:lang w:eastAsia="ja-JP"/>
        </w:rPr>
        <w:t>0 indicates the allocation is under Explicit Label Control.</w:t>
      </w:r>
    </w:p>
    <w:p w14:paraId="57B82867" w14:textId="77777777" w:rsidR="00073D1D" w:rsidRDefault="00DD2D7A">
      <w:pPr>
        <w:pStyle w:val="RFCListBullet"/>
        <w:numPr>
          <w:ilvl w:val="0"/>
          <w:numId w:val="69"/>
        </w:numPr>
        <w:rPr>
          <w:lang w:eastAsia="ja-JP"/>
        </w:rPr>
      </w:pPr>
      <w:r>
        <w:rPr>
          <w:lang w:eastAsia="ja-JP"/>
        </w:rPr>
        <w:t xml:space="preserve">1 indicates the allocation is expressed in Label Sets.  </w:t>
      </w:r>
    </w:p>
    <w:p w14:paraId="4EF2E93C"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57EA7943"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Note that all link identifiers in the same list must be of the same </w:t>
      </w:r>
    </w:p>
    <w:p w14:paraId="593AF0B5"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r w:rsidRPr="00FD2373">
        <w:rPr>
          <w:rFonts w:eastAsia="MS Mincho"/>
          <w:lang w:eastAsia="ja-JP"/>
        </w:rPr>
        <w:t xml:space="preserve">   type. </w:t>
      </w:r>
    </w:p>
    <w:p w14:paraId="453122C6"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090FE9AA" w14:textId="77777777" w:rsidR="00DD2D7A" w:rsidRPr="00FD2373" w:rsidRDefault="00DD2D7A" w:rsidP="00DD2D7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88" w:lineRule="atLeast"/>
        <w:ind w:left="0"/>
        <w:rPr>
          <w:rFonts w:eastAsia="MS Mincho"/>
          <w:lang w:eastAsia="ja-JP"/>
        </w:rPr>
      </w:pPr>
    </w:p>
    <w:p w14:paraId="4283C92B" w14:textId="06FCB32D" w:rsidR="00DD2D7A" w:rsidRDefault="00DD2D7A" w:rsidP="00DD2D7A">
      <w:pPr>
        <w:rPr>
          <w:lang w:eastAsia="ja-JP"/>
        </w:rPr>
      </w:pPr>
      <w:r>
        <w:rPr>
          <w:lang w:eastAsia="ja-JP"/>
        </w:rPr>
        <w:t xml:space="preserve">o  </w:t>
      </w:r>
      <w:r w:rsidRPr="00FD2373">
        <w:rPr>
          <w:lang w:eastAsia="ja-JP"/>
        </w:rPr>
        <w:t>Link Identifier</w:t>
      </w:r>
      <w:r w:rsidR="00CB155E">
        <w:rPr>
          <w:lang w:eastAsia="ja-JP"/>
        </w:rPr>
        <w:t xml:space="preserve"> (variable)</w:t>
      </w:r>
      <w:r w:rsidRPr="00FD2373">
        <w:rPr>
          <w:lang w:eastAsia="ja-JP"/>
        </w:rPr>
        <w:t xml:space="preserve">: </w:t>
      </w:r>
      <w:r>
        <w:rPr>
          <w:lang w:eastAsia="ja-JP"/>
        </w:rPr>
        <w:t xml:space="preserve">Identifies </w:t>
      </w:r>
      <w:r w:rsidR="00CB155E">
        <w:rPr>
          <w:lang w:eastAsia="ja-JP"/>
        </w:rPr>
        <w:t xml:space="preserve">the interface to which assignment </w:t>
      </w:r>
      <w:r w:rsidR="005525B2">
        <w:t>spectrum</w:t>
      </w:r>
      <w:r w:rsidR="00CB155E">
        <w:rPr>
          <w:lang w:eastAsia="ja-JP"/>
        </w:rPr>
        <w:t xml:space="preserve">(s) is applied. See </w:t>
      </w:r>
      <w:r w:rsidR="00EB23D2">
        <w:rPr>
          <w:lang w:eastAsia="ja-JP"/>
        </w:rPr>
        <w:t xml:space="preserve">Section 3.3 </w:t>
      </w:r>
      <w:r>
        <w:rPr>
          <w:lang w:eastAsia="ja-JP"/>
        </w:rPr>
        <w:t>for Link Identifier encoding</w:t>
      </w:r>
      <w:r w:rsidR="00CB155E">
        <w:rPr>
          <w:lang w:eastAsia="ja-JP"/>
        </w:rPr>
        <w:t>.</w:t>
      </w:r>
      <w:r>
        <w:rPr>
          <w:lang w:eastAsia="ja-JP"/>
        </w:rPr>
        <w:t xml:space="preserve"> </w:t>
      </w:r>
      <w:r w:rsidRPr="00891BA3">
        <w:rPr>
          <w:lang w:eastAsia="ja-JP"/>
        </w:rPr>
        <w:t xml:space="preserve"> </w:t>
      </w:r>
    </w:p>
    <w:p w14:paraId="54C9491E" w14:textId="034440FD" w:rsidR="00CB155E" w:rsidRDefault="00CB155E" w:rsidP="00DD2D7A">
      <w:pPr>
        <w:rPr>
          <w:lang w:eastAsia="ja-JP"/>
        </w:rPr>
      </w:pPr>
      <w:r>
        <w:rPr>
          <w:lang w:eastAsia="ja-JP"/>
        </w:rPr>
        <w:t>o  A</w:t>
      </w:r>
      <w:r w:rsidR="0072379A">
        <w:rPr>
          <w:lang w:eastAsia="ja-JP"/>
        </w:rPr>
        <w:t>llocated</w:t>
      </w:r>
      <w:r>
        <w:rPr>
          <w:lang w:eastAsia="ja-JP"/>
        </w:rPr>
        <w:t xml:space="preserve"> </w:t>
      </w:r>
      <w:r w:rsidR="00701025">
        <w:rPr>
          <w:lang w:eastAsia="ja-JP"/>
        </w:rPr>
        <w:t>Spectrum</w:t>
      </w:r>
      <w:r>
        <w:rPr>
          <w:lang w:eastAsia="ja-JP"/>
        </w:rPr>
        <w:t xml:space="preserve">(s) (variable): Indicates the </w:t>
      </w:r>
      <w:r w:rsidR="0072379A">
        <w:rPr>
          <w:lang w:eastAsia="ja-JP"/>
        </w:rPr>
        <w:t>allocated</w:t>
      </w:r>
      <w:r>
        <w:rPr>
          <w:lang w:eastAsia="ja-JP"/>
        </w:rPr>
        <w:t xml:space="preserve"> </w:t>
      </w:r>
      <w:r w:rsidR="005525B2">
        <w:t>spectrum</w:t>
      </w:r>
      <w:r>
        <w:rPr>
          <w:lang w:eastAsia="ja-JP"/>
        </w:rPr>
        <w:t>(s) to the li</w:t>
      </w:r>
      <w:r w:rsidR="001657C9">
        <w:rPr>
          <w:lang w:eastAsia="ja-JP"/>
        </w:rPr>
        <w:t>nk identifier. See Section 3.3.1</w:t>
      </w:r>
      <w:r>
        <w:rPr>
          <w:lang w:eastAsia="ja-JP"/>
        </w:rPr>
        <w:t xml:space="preserve"> for encoding details. </w:t>
      </w:r>
    </w:p>
    <w:p w14:paraId="4906DD36" w14:textId="1DD3CD52" w:rsidR="008B721A" w:rsidDel="00EE5197" w:rsidRDefault="00777309" w:rsidP="008B721A">
      <w:pPr>
        <w:pStyle w:val="NoSpacing"/>
        <w:rPr>
          <w:del w:id="653" w:author="Leeyoung" w:date="2019-03-11T18:14:00Z"/>
          <w:lang w:eastAsia="ja-JP"/>
        </w:rPr>
      </w:pPr>
      <w:commentRangeStart w:id="654"/>
      <w:r>
        <w:rPr>
          <w:lang w:eastAsia="ja-JP"/>
        </w:rPr>
        <w:lastRenderedPageBreak/>
        <w:t>This TLV is encoded as an at</w:t>
      </w:r>
      <w:r w:rsidR="0051376A">
        <w:rPr>
          <w:lang w:eastAsia="ja-JP"/>
        </w:rPr>
        <w:t xml:space="preserve">tributes TLV, per </w:t>
      </w:r>
      <w:r>
        <w:rPr>
          <w:lang w:eastAsia="ja-JP"/>
        </w:rPr>
        <w:t>[RFC5420]</w:t>
      </w:r>
      <w:r w:rsidR="008526A0">
        <w:rPr>
          <w:lang w:eastAsia="ja-JP"/>
        </w:rPr>
        <w:t>,</w:t>
      </w:r>
      <w:r w:rsidR="00A065A6">
        <w:rPr>
          <w:lang w:eastAsia="ja-JP"/>
        </w:rPr>
        <w:t xml:space="preserve"> which </w:t>
      </w:r>
      <w:r w:rsidR="00931617">
        <w:rPr>
          <w:lang w:eastAsia="ja-JP"/>
        </w:rPr>
        <w:t xml:space="preserve">is carried in the ERO </w:t>
      </w:r>
      <w:r>
        <w:rPr>
          <w:lang w:eastAsia="ja-JP"/>
        </w:rPr>
        <w:t>LSP Attribute</w:t>
      </w:r>
      <w:r w:rsidR="0051376A">
        <w:rPr>
          <w:lang w:eastAsia="ja-JP"/>
        </w:rPr>
        <w:t xml:space="preserve"> </w:t>
      </w:r>
      <w:r>
        <w:rPr>
          <w:lang w:eastAsia="ja-JP"/>
        </w:rPr>
        <w:t>Subobjects</w:t>
      </w:r>
      <w:r w:rsidR="008526A0">
        <w:rPr>
          <w:lang w:eastAsia="ja-JP"/>
        </w:rPr>
        <w:t xml:space="preserve"> per </w:t>
      </w:r>
      <w:r>
        <w:rPr>
          <w:lang w:eastAsia="ja-JP"/>
        </w:rPr>
        <w:t>[</w:t>
      </w:r>
      <w:r w:rsidR="00E17A73">
        <w:rPr>
          <w:lang w:eastAsia="ja-JP"/>
        </w:rPr>
        <w:t>RFC7570</w:t>
      </w:r>
      <w:r>
        <w:rPr>
          <w:lang w:eastAsia="ja-JP"/>
        </w:rPr>
        <w:t xml:space="preserve">]. </w:t>
      </w:r>
      <w:del w:id="655" w:author="Leeyoung" w:date="2019-03-11T18:14:00Z">
        <w:r w:rsidDel="00EE5197">
          <w:rPr>
            <w:lang w:eastAsia="ja-JP"/>
          </w:rPr>
          <w:delText xml:space="preserve">The type value of the </w:delText>
        </w:r>
        <w:r w:rsidR="005525B2" w:rsidDel="00EE5197">
          <w:delText>Spectrum</w:delText>
        </w:r>
        <w:r w:rsidR="008526A0" w:rsidDel="00EE5197">
          <w:rPr>
            <w:lang w:eastAsia="ja-JP"/>
          </w:rPr>
          <w:delText xml:space="preserve"> Restriction Constraint TLV</w:delText>
        </w:r>
        <w:r w:rsidR="0051376A" w:rsidDel="00EE5197">
          <w:rPr>
            <w:lang w:eastAsia="ja-JP"/>
          </w:rPr>
          <w:delText xml:space="preserve"> </w:delText>
        </w:r>
        <w:r w:rsidDel="00EE5197">
          <w:rPr>
            <w:lang w:eastAsia="ja-JP"/>
          </w:rPr>
          <w:delText>is TBD by IANA</w:delText>
        </w:r>
        <w:commentRangeEnd w:id="654"/>
        <w:r w:rsidR="007A46C6" w:rsidDel="00EE5197">
          <w:rPr>
            <w:rStyle w:val="CommentReference"/>
            <w:szCs w:val="20"/>
          </w:rPr>
          <w:commentReference w:id="654"/>
        </w:r>
        <w:r w:rsidDel="00EE5197">
          <w:rPr>
            <w:lang w:eastAsia="ja-JP"/>
          </w:rPr>
          <w:delText>.</w:delText>
        </w:r>
        <w:r w:rsidR="0051376A" w:rsidDel="00EE5197">
          <w:rPr>
            <w:lang w:eastAsia="ja-JP"/>
          </w:rPr>
          <w:delText xml:space="preserve"> </w:delText>
        </w:r>
      </w:del>
    </w:p>
    <w:p w14:paraId="27614E3D" w14:textId="77777777" w:rsidR="008B721A" w:rsidRDefault="008B721A" w:rsidP="008B721A">
      <w:pPr>
        <w:pStyle w:val="NoSpacing"/>
        <w:rPr>
          <w:strike/>
          <w:lang w:eastAsia="ja-JP"/>
        </w:rPr>
      </w:pPr>
    </w:p>
    <w:p w14:paraId="5B034A08" w14:textId="77777777" w:rsidR="00F203A5" w:rsidRPr="00891BA3" w:rsidRDefault="00F203A5" w:rsidP="009A4C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sz w:val="20"/>
          <w:szCs w:val="20"/>
          <w:lang w:eastAsia="ja-JP"/>
        </w:rPr>
      </w:pPr>
    </w:p>
    <w:p w14:paraId="283C06E0" w14:textId="77777777" w:rsidR="00F203A5" w:rsidRPr="00891BA3" w:rsidRDefault="00F203A5" w:rsidP="00C95D63">
      <w:pPr>
        <w:pStyle w:val="Heading2"/>
        <w:rPr>
          <w:lang w:eastAsia="ja-JP"/>
        </w:rPr>
      </w:pPr>
      <w:bookmarkStart w:id="656" w:name="_Toc3221227"/>
      <w:r w:rsidRPr="00891BA3">
        <w:rPr>
          <w:lang w:eastAsia="ja-JP"/>
        </w:rPr>
        <w:t>Error Indicator</w:t>
      </w:r>
      <w:bookmarkEnd w:id="656"/>
    </w:p>
    <w:p w14:paraId="21E07D6B" w14:textId="0533AD96" w:rsidR="00F203A5" w:rsidRPr="00891BA3" w:rsidRDefault="00F203A5" w:rsidP="00637FA0">
      <w:pPr>
        <w:rPr>
          <w:lang w:eastAsia="ja-JP"/>
        </w:rPr>
      </w:pPr>
      <w:r w:rsidRPr="00891BA3">
        <w:rPr>
          <w:lang w:eastAsia="ja-JP"/>
        </w:rPr>
        <w:t xml:space="preserve">To indicate errors associated with the </w:t>
      </w:r>
      <w:r w:rsidR="007A46C6">
        <w:rPr>
          <w:lang w:eastAsia="ja-JP"/>
        </w:rPr>
        <w:t>RSA</w:t>
      </w:r>
      <w:r w:rsidR="007A46C6" w:rsidRPr="00891BA3">
        <w:rPr>
          <w:lang w:eastAsia="ja-JP"/>
        </w:rPr>
        <w:t xml:space="preserve"> </w:t>
      </w:r>
      <w:r w:rsidRPr="00891BA3">
        <w:rPr>
          <w:lang w:eastAsia="ja-JP"/>
        </w:rPr>
        <w:t>request, a new Error Type (TDB) and subsequent error-</w:t>
      </w:r>
      <w:r w:rsidRPr="00891BA3">
        <w:rPr>
          <w:rFonts w:eastAsia="MS Mincho"/>
          <w:lang w:eastAsia="ja-JP"/>
        </w:rPr>
        <w:t>values are defined as follows for inclusion in the PCEP-ERROR Object:</w:t>
      </w:r>
    </w:p>
    <w:p w14:paraId="3C3834A2" w14:textId="233CDF45" w:rsidR="00F203A5" w:rsidRPr="00891BA3" w:rsidRDefault="00F203A5" w:rsidP="00C95D63">
      <w:pPr>
        <w:rPr>
          <w:lang w:eastAsia="ja-JP"/>
        </w:rPr>
      </w:pPr>
      <w:r w:rsidRPr="00891BA3">
        <w:rPr>
          <w:lang w:eastAsia="ja-JP"/>
        </w:rPr>
        <w:t>A new Error-Type (T</w:t>
      </w:r>
      <w:ins w:id="657" w:author="Leeyoung" w:date="2019-03-11T18:36:00Z">
        <w:r w:rsidR="00934CEC">
          <w:rPr>
            <w:lang w:eastAsia="ja-JP"/>
          </w:rPr>
          <w:t>BD7</w:t>
        </w:r>
      </w:ins>
      <w:del w:id="658" w:author="Leeyoung" w:date="2019-03-11T18:36:00Z">
        <w:r w:rsidRPr="00891BA3" w:rsidDel="00934CEC">
          <w:rPr>
            <w:lang w:eastAsia="ja-JP"/>
          </w:rPr>
          <w:delText>DB</w:delText>
        </w:r>
      </w:del>
      <w:r w:rsidRPr="00891BA3">
        <w:rPr>
          <w:lang w:eastAsia="ja-JP"/>
        </w:rPr>
        <w:t>) and subsequent error-values are defined as follows:</w:t>
      </w:r>
    </w:p>
    <w:p w14:paraId="5347FE9F" w14:textId="28F8299E" w:rsidR="00F203A5" w:rsidRPr="00891BA3" w:rsidRDefault="00F203A5" w:rsidP="00637FA0">
      <w:pPr>
        <w:pStyle w:val="RFCListBullet"/>
      </w:pPr>
      <w:r w:rsidRPr="00891BA3">
        <w:t>Error-Type=T</w:t>
      </w:r>
      <w:ins w:id="659" w:author="Leeyoung" w:date="2019-03-11T18:37:00Z">
        <w:r w:rsidR="00934CEC">
          <w:t>BD7</w:t>
        </w:r>
      </w:ins>
      <w:del w:id="660" w:author="Leeyoung" w:date="2019-03-11T18:36:00Z">
        <w:r w:rsidRPr="00891BA3" w:rsidDel="00934CEC">
          <w:delText>BD</w:delText>
        </w:r>
      </w:del>
      <w:r w:rsidRPr="00891BA3">
        <w:t>; Error-value=1: if a PCE receives a R</w:t>
      </w:r>
      <w:r w:rsidR="005525B2">
        <w:t>S</w:t>
      </w:r>
      <w:r w:rsidRPr="00891BA3">
        <w:t>A request and the PCE is not capable of processing the request due to insufficient memory, the PCE MUST send a PCErr message with a PCEP-ERROR Object (Error-Type=TDB) and an Error-value(Error-value=1).  The PCE stops processing the request.  The corresponding R</w:t>
      </w:r>
      <w:r w:rsidR="005525B2">
        <w:t>S</w:t>
      </w:r>
      <w:r w:rsidRPr="00891BA3">
        <w:t>A request MUST be cancelled at the PCC.</w:t>
      </w:r>
    </w:p>
    <w:p w14:paraId="0BFFF674" w14:textId="56463550" w:rsidR="00F203A5" w:rsidRPr="00891BA3" w:rsidRDefault="00F203A5" w:rsidP="00637FA0">
      <w:pPr>
        <w:pStyle w:val="RFCListBullet"/>
        <w:rPr>
          <w:lang w:eastAsia="ja-JP"/>
        </w:rPr>
      </w:pPr>
      <w:r w:rsidRPr="00891BA3">
        <w:rPr>
          <w:lang w:eastAsia="ja-JP"/>
        </w:rPr>
        <w:t>Error-Type=TBD</w:t>
      </w:r>
      <w:ins w:id="661" w:author="Leeyoung" w:date="2019-03-11T18:37:00Z">
        <w:r w:rsidR="00934CEC">
          <w:rPr>
            <w:lang w:eastAsia="ja-JP"/>
          </w:rPr>
          <w:t>7</w:t>
        </w:r>
      </w:ins>
      <w:r w:rsidRPr="00891BA3">
        <w:rPr>
          <w:lang w:eastAsia="ja-JP"/>
        </w:rPr>
        <w:t>; Error-value=2: if a PCE receives a R</w:t>
      </w:r>
      <w:r w:rsidR="005525B2">
        <w:rPr>
          <w:lang w:eastAsia="ja-JP"/>
        </w:rPr>
        <w:t>S</w:t>
      </w:r>
      <w:r w:rsidRPr="00891BA3">
        <w:rPr>
          <w:lang w:eastAsia="ja-JP"/>
        </w:rPr>
        <w:t>A request and the PCE is not capable of R</w:t>
      </w:r>
      <w:r w:rsidR="005525B2">
        <w:rPr>
          <w:lang w:eastAsia="ja-JP"/>
        </w:rPr>
        <w:t>S</w:t>
      </w:r>
      <w:r w:rsidRPr="00891BA3">
        <w:rPr>
          <w:lang w:eastAsia="ja-JP"/>
        </w:rPr>
        <w:t>A computation, the PCE MUST send a PCErr message with a PCEP-ERROR Object (Error-Type=</w:t>
      </w:r>
      <w:r w:rsidR="00144C89">
        <w:rPr>
          <w:lang w:eastAsia="ja-JP"/>
        </w:rPr>
        <w:t>TDB</w:t>
      </w:r>
      <w:r w:rsidRPr="00891BA3">
        <w:rPr>
          <w:lang w:eastAsia="ja-JP"/>
        </w:rPr>
        <w:t>) and an Error-value (Error-value=2). The PCE stops processing the request.  The corresponding R</w:t>
      </w:r>
      <w:r w:rsidR="005525B2">
        <w:rPr>
          <w:lang w:eastAsia="ja-JP"/>
        </w:rPr>
        <w:t>S</w:t>
      </w:r>
      <w:r w:rsidRPr="00891BA3">
        <w:rPr>
          <w:lang w:eastAsia="ja-JP"/>
        </w:rPr>
        <w:t xml:space="preserve">A computation MUST be cancelled at the PCC. </w:t>
      </w:r>
    </w:p>
    <w:p w14:paraId="759E67B3" w14:textId="77777777" w:rsidR="00F203A5" w:rsidRPr="00891BA3" w:rsidRDefault="00F203A5" w:rsidP="00566B0F">
      <w:pPr>
        <w:pStyle w:val="RFCListBullet"/>
        <w:numPr>
          <w:ilvl w:val="0"/>
          <w:numId w:val="0"/>
        </w:numPr>
        <w:ind w:left="864" w:hanging="432"/>
        <w:rPr>
          <w:lang w:eastAsia="ja-JP"/>
        </w:rPr>
      </w:pPr>
    </w:p>
    <w:p w14:paraId="58FD3AA2" w14:textId="77777777" w:rsidR="00F203A5" w:rsidRPr="00891BA3" w:rsidRDefault="00F203A5" w:rsidP="00C95D6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05BF3564" w14:textId="77777777" w:rsidR="00F203A5" w:rsidRPr="00891BA3" w:rsidRDefault="00F203A5" w:rsidP="00C95D63">
      <w:pPr>
        <w:pStyle w:val="Heading2"/>
        <w:rPr>
          <w:lang w:eastAsia="ja-JP"/>
        </w:rPr>
      </w:pPr>
      <w:bookmarkStart w:id="662" w:name="_Toc3221228"/>
      <w:r w:rsidRPr="00891BA3">
        <w:rPr>
          <w:lang w:eastAsia="ja-JP"/>
        </w:rPr>
        <w:t>NO-PATH Indicator</w:t>
      </w:r>
      <w:bookmarkEnd w:id="662"/>
    </w:p>
    <w:p w14:paraId="136FFD52" w14:textId="77777777" w:rsidR="00F203A5" w:rsidRPr="00891BA3" w:rsidRDefault="00F203A5" w:rsidP="00C95D63">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776"/>
          <w:tab w:val="clear" w:pos="8208"/>
          <w:tab w:val="clear" w:pos="8640"/>
          <w:tab w:val="clear" w:pos="9072"/>
          <w:tab w:val="clear" w:pos="9504"/>
          <w:tab w:val="clear" w:pos="9936"/>
          <w:tab w:val="left" w:pos="916"/>
          <w:tab w:val="left" w:pos="1832"/>
          <w:tab w:val="left" w:pos="2748"/>
          <w:tab w:val="left" w:pos="3664"/>
          <w:tab w:val="left" w:pos="4580"/>
          <w:tab w:val="left" w:pos="5496"/>
          <w:tab w:val="left" w:pos="6412"/>
          <w:tab w:val="left" w:pos="8244"/>
          <w:tab w:val="left" w:pos="9160"/>
          <w:tab w:val="left" w:pos="10076"/>
          <w:tab w:val="left" w:pos="10992"/>
          <w:tab w:val="left" w:pos="11908"/>
          <w:tab w:val="left" w:pos="12824"/>
          <w:tab w:val="left" w:pos="13740"/>
          <w:tab w:val="left" w:pos="14656"/>
        </w:tabs>
        <w:spacing w:after="0" w:line="240" w:lineRule="auto"/>
        <w:ind w:left="0"/>
        <w:rPr>
          <w:rFonts w:eastAsia="MS Mincho"/>
          <w:lang w:eastAsia="ja-JP"/>
        </w:rPr>
      </w:pPr>
    </w:p>
    <w:p w14:paraId="4A55EAE9" w14:textId="0F9F1C9D" w:rsidR="00F203A5" w:rsidRPr="00891BA3" w:rsidRDefault="00F203A5" w:rsidP="00C95D63">
      <w:pPr>
        <w:rPr>
          <w:lang w:eastAsia="ja-JP"/>
        </w:rPr>
      </w:pPr>
      <w:r w:rsidRPr="00891BA3">
        <w:rPr>
          <w:lang w:eastAsia="ja-JP"/>
        </w:rPr>
        <w:t>To communicate the reason(s) for not being able to find R</w:t>
      </w:r>
      <w:r w:rsidR="005525B2">
        <w:rPr>
          <w:lang w:eastAsia="ja-JP"/>
        </w:rPr>
        <w:t>S</w:t>
      </w:r>
      <w:r w:rsidRPr="00891BA3">
        <w:rPr>
          <w:lang w:eastAsia="ja-JP"/>
        </w:rPr>
        <w:t xml:space="preserve">A for the path request, the NO-PATH object can be used in the </w:t>
      </w:r>
      <w:r w:rsidR="00477408">
        <w:rPr>
          <w:lang w:eastAsia="ja-JP"/>
        </w:rPr>
        <w:t>corresponding response</w:t>
      </w:r>
      <w:r w:rsidRPr="00891BA3">
        <w:rPr>
          <w:lang w:eastAsia="ja-JP"/>
        </w:rPr>
        <w:t>.  The format of the NO-PATH object body is defined in [RFC5440].  The object may contain a NO-PATH-VECTOR TLV to provide additional information about why a path computation has failed.</w:t>
      </w:r>
    </w:p>
    <w:p w14:paraId="5D21C85B" w14:textId="77777777" w:rsidR="00F203A5" w:rsidRPr="00891BA3" w:rsidRDefault="00144C89" w:rsidP="00C95D63">
      <w:pPr>
        <w:rPr>
          <w:lang w:eastAsia="ja-JP"/>
        </w:rPr>
      </w:pPr>
      <w:r>
        <w:rPr>
          <w:lang w:eastAsia="ja-JP"/>
        </w:rPr>
        <w:t>One</w:t>
      </w:r>
      <w:r w:rsidR="008E4FFF">
        <w:rPr>
          <w:lang w:eastAsia="ja-JP"/>
        </w:rPr>
        <w:t xml:space="preserve"> </w:t>
      </w:r>
      <w:r w:rsidR="00F203A5" w:rsidRPr="00891BA3">
        <w:rPr>
          <w:lang w:eastAsia="ja-JP"/>
        </w:rPr>
        <w:t xml:space="preserve">new bit </w:t>
      </w:r>
      <w:r w:rsidR="008E4FFF">
        <w:rPr>
          <w:lang w:eastAsia="ja-JP"/>
        </w:rPr>
        <w:t>flag</w:t>
      </w:r>
      <w:r w:rsidR="00F203A5" w:rsidRPr="00891BA3">
        <w:rPr>
          <w:lang w:eastAsia="ja-JP"/>
        </w:rPr>
        <w:t xml:space="preserve"> </w:t>
      </w:r>
      <w:r w:rsidR="0072379A">
        <w:rPr>
          <w:lang w:eastAsia="ja-JP"/>
        </w:rPr>
        <w:t>is</w:t>
      </w:r>
      <w:r w:rsidR="00F203A5" w:rsidRPr="00891BA3">
        <w:rPr>
          <w:lang w:eastAsia="ja-JP"/>
        </w:rPr>
        <w:t xml:space="preserve"> defined to be carried in the Flags field in the NO-PATH-VECTOR TLV carried in the NO-PATH Object.</w:t>
      </w:r>
    </w:p>
    <w:p w14:paraId="7410317C" w14:textId="50CB5F47" w:rsidR="00F203A5" w:rsidRPr="00891BA3" w:rsidRDefault="00F203A5" w:rsidP="00637FA0">
      <w:pPr>
        <w:pStyle w:val="RFCListBullet"/>
        <w:rPr>
          <w:lang w:eastAsia="ja-JP"/>
        </w:rPr>
      </w:pPr>
      <w:r w:rsidRPr="00891BA3">
        <w:rPr>
          <w:lang w:eastAsia="ja-JP"/>
        </w:rPr>
        <w:t>Bit T</w:t>
      </w:r>
      <w:ins w:id="663" w:author="Leeyoung" w:date="2019-03-11T18:37:00Z">
        <w:r w:rsidR="00934CEC">
          <w:rPr>
            <w:lang w:eastAsia="ja-JP"/>
          </w:rPr>
          <w:t>BD8</w:t>
        </w:r>
      </w:ins>
      <w:del w:id="664" w:author="Leeyoung" w:date="2019-03-11T18:37:00Z">
        <w:r w:rsidRPr="00891BA3" w:rsidDel="00934CEC">
          <w:rPr>
            <w:lang w:eastAsia="ja-JP"/>
          </w:rPr>
          <w:delText>DB</w:delText>
        </w:r>
      </w:del>
      <w:r w:rsidRPr="00891BA3">
        <w:rPr>
          <w:lang w:eastAsia="ja-JP"/>
        </w:rPr>
        <w:t xml:space="preserve">: When set, the PCE indicates no feasible route was found that meets all the constraints </w:t>
      </w:r>
      <w:r w:rsidR="00144C89">
        <w:rPr>
          <w:lang w:eastAsia="ja-JP"/>
        </w:rPr>
        <w:t xml:space="preserve">(e.g., </w:t>
      </w:r>
      <w:r w:rsidR="001657C9">
        <w:rPr>
          <w:lang w:eastAsia="ja-JP"/>
        </w:rPr>
        <w:t xml:space="preserve">spectrum </w:t>
      </w:r>
      <w:r w:rsidR="00144C89">
        <w:rPr>
          <w:lang w:eastAsia="ja-JP"/>
        </w:rPr>
        <w:t>res</w:t>
      </w:r>
      <w:r w:rsidR="001657C9">
        <w:rPr>
          <w:lang w:eastAsia="ja-JP"/>
        </w:rPr>
        <w:t xml:space="preserve">triction, </w:t>
      </w:r>
      <w:r w:rsidR="00144C89">
        <w:rPr>
          <w:lang w:eastAsia="ja-JP"/>
        </w:rPr>
        <w:t xml:space="preserve">etc.) </w:t>
      </w:r>
      <w:r w:rsidRPr="00891BA3">
        <w:rPr>
          <w:lang w:eastAsia="ja-JP"/>
        </w:rPr>
        <w:t>associated with R</w:t>
      </w:r>
      <w:r w:rsidR="005525B2">
        <w:rPr>
          <w:lang w:eastAsia="ja-JP"/>
        </w:rPr>
        <w:t>S</w:t>
      </w:r>
      <w:r w:rsidRPr="00891BA3">
        <w:rPr>
          <w:lang w:eastAsia="ja-JP"/>
        </w:rPr>
        <w:t>A.</w:t>
      </w:r>
    </w:p>
    <w:p w14:paraId="2C474780" w14:textId="77777777" w:rsidR="00F203A5" w:rsidRPr="00891BA3" w:rsidRDefault="00F203A5" w:rsidP="00345132">
      <w:pPr>
        <w:ind w:left="0"/>
      </w:pPr>
    </w:p>
    <w:p w14:paraId="458ED13E" w14:textId="77777777" w:rsidR="00F203A5" w:rsidRPr="00891BA3" w:rsidRDefault="00F203A5" w:rsidP="009E7926">
      <w:pPr>
        <w:pStyle w:val="Heading1"/>
        <w:rPr>
          <w:lang w:eastAsia="zh-CN"/>
        </w:rPr>
      </w:pPr>
      <w:bookmarkStart w:id="665" w:name="_Toc3221229"/>
      <w:r w:rsidRPr="00891BA3">
        <w:rPr>
          <w:lang w:eastAsia="zh-CN"/>
        </w:rPr>
        <w:lastRenderedPageBreak/>
        <w:t>Manageability Considerations</w:t>
      </w:r>
      <w:bookmarkEnd w:id="665"/>
    </w:p>
    <w:p w14:paraId="12FE05E7" w14:textId="2A970219" w:rsidR="00F203A5" w:rsidRPr="00891BA3" w:rsidRDefault="00F203A5" w:rsidP="00C11A83">
      <w:pPr>
        <w:rPr>
          <w:lang w:eastAsia="zh-CN"/>
        </w:rPr>
      </w:pPr>
      <w:r w:rsidRPr="00891BA3">
        <w:rPr>
          <w:lang w:eastAsia="zh-CN"/>
        </w:rPr>
        <w:t xml:space="preserve">Manageability of </w:t>
      </w:r>
      <w:r w:rsidR="00767D58">
        <w:rPr>
          <w:lang w:eastAsia="zh-CN"/>
        </w:rPr>
        <w:t>SSON</w:t>
      </w:r>
      <w:r w:rsidR="00767D58" w:rsidRPr="00891BA3">
        <w:rPr>
          <w:lang w:eastAsia="zh-CN"/>
        </w:rPr>
        <w:t xml:space="preserve"> </w:t>
      </w:r>
      <w:r w:rsidRPr="00891BA3">
        <w:rPr>
          <w:lang w:eastAsia="zh-CN"/>
        </w:rPr>
        <w:t xml:space="preserve">Routing and </w:t>
      </w:r>
      <w:r w:rsidR="005525B2">
        <w:t>Spectrum</w:t>
      </w:r>
      <w:r w:rsidRPr="00891BA3">
        <w:rPr>
          <w:lang w:eastAsia="zh-CN"/>
        </w:rPr>
        <w:t xml:space="preserve"> Assignment (R</w:t>
      </w:r>
      <w:r w:rsidR="005525B2">
        <w:rPr>
          <w:lang w:eastAsia="zh-CN"/>
        </w:rPr>
        <w:t>S</w:t>
      </w:r>
      <w:r w:rsidRPr="00891BA3">
        <w:rPr>
          <w:lang w:eastAsia="zh-CN"/>
        </w:rPr>
        <w:t>A) with PCE must address the following considerations:</w:t>
      </w:r>
    </w:p>
    <w:p w14:paraId="3635223F" w14:textId="77777777" w:rsidR="00F203A5" w:rsidRPr="00891BA3" w:rsidRDefault="00F203A5" w:rsidP="0087522A">
      <w:pPr>
        <w:pStyle w:val="Heading2"/>
      </w:pPr>
      <w:bookmarkStart w:id="666" w:name="_Toc3221230"/>
      <w:r w:rsidRPr="00891BA3">
        <w:t>Control of Function and Policy</w:t>
      </w:r>
      <w:bookmarkEnd w:id="666"/>
    </w:p>
    <w:p w14:paraId="2F6F8EA0" w14:textId="77777777" w:rsidR="00F203A5" w:rsidRPr="00891BA3" w:rsidRDefault="00F203A5" w:rsidP="00C11A83">
      <w:r w:rsidRPr="00891BA3">
        <w:t xml:space="preserve">In addition to the parameters already listed in Section 8.1 of </w:t>
      </w:r>
      <w:r w:rsidR="00573C8F">
        <w:t>[RFC5440]</w:t>
      </w:r>
      <w:r w:rsidRPr="00891BA3">
        <w:t>, a PCEP implementation SHOULD allow configuring the following PCEP session parameters on a PCC:</w:t>
      </w:r>
    </w:p>
    <w:p w14:paraId="65BF4B64" w14:textId="1DB7E070" w:rsidR="00F203A5" w:rsidRPr="00891BA3" w:rsidRDefault="00F203A5" w:rsidP="000C4693">
      <w:pPr>
        <w:pStyle w:val="RFCListBullet"/>
      </w:pPr>
      <w:r w:rsidRPr="00891BA3">
        <w:t xml:space="preserve">The ability to send a </w:t>
      </w:r>
      <w:r w:rsidR="005525B2">
        <w:t>Flexi-Grid RSA</w:t>
      </w:r>
      <w:r w:rsidRPr="00891BA3">
        <w:t xml:space="preserve"> request.</w:t>
      </w:r>
    </w:p>
    <w:p w14:paraId="76BC2F2A" w14:textId="77777777" w:rsidR="00F203A5" w:rsidRPr="00891BA3" w:rsidRDefault="00F203A5" w:rsidP="00E22773">
      <w:r w:rsidRPr="00891BA3">
        <w:t xml:space="preserve">In addition to the parameters already listed in Section 8.1 of </w:t>
      </w:r>
      <w:r w:rsidR="00573C8F">
        <w:t>[RFC5440]</w:t>
      </w:r>
      <w:r w:rsidRPr="00891BA3">
        <w:t>, a PCEP implementation SHOULD allow configuring the following PCEP session parameters on a PCE:</w:t>
      </w:r>
    </w:p>
    <w:p w14:paraId="2C6A576B" w14:textId="3229FAF6" w:rsidR="00F203A5" w:rsidRPr="00891BA3" w:rsidRDefault="00F203A5" w:rsidP="000C4693">
      <w:pPr>
        <w:pStyle w:val="RFCListBullet"/>
      </w:pPr>
      <w:r w:rsidRPr="00891BA3">
        <w:t xml:space="preserve">The support for </w:t>
      </w:r>
      <w:r w:rsidR="005525B2">
        <w:t>Flexi-Grid RSA</w:t>
      </w:r>
      <w:r w:rsidR="005525B2" w:rsidRPr="00891BA3">
        <w:t xml:space="preserve"> </w:t>
      </w:r>
      <w:r w:rsidRPr="00891BA3">
        <w:t>.</w:t>
      </w:r>
    </w:p>
    <w:p w14:paraId="06A872C6" w14:textId="0F8D73C8" w:rsidR="00F203A5" w:rsidRPr="00891BA3" w:rsidRDefault="00F203A5" w:rsidP="000C4693">
      <w:pPr>
        <w:pStyle w:val="RFCListBullet"/>
      </w:pPr>
      <w:r w:rsidRPr="00891BA3">
        <w:t xml:space="preserve">A set of </w:t>
      </w:r>
      <w:r w:rsidR="005525B2">
        <w:t>Flexi-Grid RSA</w:t>
      </w:r>
      <w:r w:rsidR="005525B2" w:rsidRPr="00891BA3">
        <w:t xml:space="preserve"> </w:t>
      </w:r>
      <w:r w:rsidRPr="00891BA3">
        <w:t>specific policies (authorized sender, request rate limiter, etc).</w:t>
      </w:r>
    </w:p>
    <w:p w14:paraId="0747D3AD"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69903ABC" w14:textId="77777777" w:rsidR="00F203A5" w:rsidRPr="00891BA3" w:rsidRDefault="00F203A5" w:rsidP="000C4693">
      <w:pPr>
        <w:rPr>
          <w:lang w:eastAsia="zh-CN"/>
        </w:rPr>
      </w:pPr>
      <w:r w:rsidRPr="00891BA3">
        <w:rPr>
          <w:lang w:eastAsia="zh-CN"/>
        </w:rPr>
        <w:t>These parameters may be configured as default parameters for any PCEP session the PCEP speaker participates in, or may apply to a specific session with a given PCEP peer or a specific group of sessions with a specific group of PCEP peers.</w:t>
      </w:r>
    </w:p>
    <w:p w14:paraId="5D2A228D"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347C5669" w14:textId="7E38522B" w:rsidR="00F203A5" w:rsidRPr="00891BA3" w:rsidRDefault="00F203A5" w:rsidP="0087522A">
      <w:pPr>
        <w:pStyle w:val="Heading2"/>
      </w:pPr>
      <w:bookmarkStart w:id="667" w:name="_Toc3221231"/>
      <w:r w:rsidRPr="00891BA3">
        <w:t>Information and Data Models</w:t>
      </w:r>
      <w:bookmarkEnd w:id="667"/>
    </w:p>
    <w:p w14:paraId="5E239877" w14:textId="69890D88" w:rsidR="00F203A5" w:rsidRPr="00891BA3" w:rsidRDefault="00F203A5" w:rsidP="00584F4A">
      <w:r w:rsidRPr="00891BA3">
        <w:rPr>
          <w:lang w:eastAsia="zh-CN"/>
        </w:rPr>
        <w:t xml:space="preserve">Extensions to the PCEP </w:t>
      </w:r>
      <w:r w:rsidR="00201A05">
        <w:rPr>
          <w:lang w:eastAsia="zh-CN"/>
        </w:rPr>
        <w:t>YANG</w:t>
      </w:r>
      <w:r w:rsidR="00201A05" w:rsidRPr="00891BA3">
        <w:rPr>
          <w:lang w:eastAsia="zh-CN"/>
        </w:rPr>
        <w:t xml:space="preserve"> </w:t>
      </w:r>
      <w:r w:rsidRPr="00891BA3">
        <w:rPr>
          <w:lang w:eastAsia="zh-CN"/>
        </w:rPr>
        <w:t xml:space="preserve">module </w:t>
      </w:r>
      <w:r w:rsidR="00201A05">
        <w:rPr>
          <w:lang w:eastAsia="zh-CN"/>
        </w:rPr>
        <w:t xml:space="preserve">may include </w:t>
      </w:r>
      <w:r w:rsidRPr="00891BA3">
        <w:rPr>
          <w:lang w:eastAsia="zh-CN"/>
        </w:rPr>
        <w:t xml:space="preserve">to cover the </w:t>
      </w:r>
      <w:r w:rsidR="005525B2">
        <w:t>Flexi-Grid RSA</w:t>
      </w:r>
      <w:r w:rsidR="005525B2" w:rsidRPr="00891BA3">
        <w:t xml:space="preserve"> </w:t>
      </w:r>
      <w:r w:rsidRPr="00891BA3">
        <w:rPr>
          <w:lang w:eastAsia="zh-CN"/>
        </w:rPr>
        <w:t xml:space="preserve">information introduced in this document. </w:t>
      </w:r>
      <w:r w:rsidRPr="00891BA3">
        <w:t>Liveness Detection and Monitoring</w:t>
      </w:r>
    </w:p>
    <w:p w14:paraId="169D0891" w14:textId="77777777" w:rsidR="00F203A5" w:rsidRPr="00891BA3" w:rsidRDefault="00F203A5" w:rsidP="000C4693">
      <w:pPr>
        <w:rPr>
          <w:lang w:eastAsia="zh-CN"/>
        </w:rPr>
      </w:pPr>
      <w:r w:rsidRPr="00891BA3">
        <w:rPr>
          <w:lang w:eastAsia="zh-CN"/>
        </w:rPr>
        <w:t>Mechanisms defined in this document do not imply any new liveness detection and monitoring requirements in addition to those already listed in section 8.3 of [RFC5440].</w:t>
      </w:r>
    </w:p>
    <w:p w14:paraId="215E5568"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3AFF2922" w14:textId="77777777" w:rsidR="00F203A5" w:rsidRPr="00891BA3" w:rsidRDefault="00F203A5" w:rsidP="0087522A">
      <w:pPr>
        <w:pStyle w:val="Heading2"/>
      </w:pPr>
      <w:bookmarkStart w:id="668" w:name="_Toc3221232"/>
      <w:r w:rsidRPr="00891BA3">
        <w:t>Verifying Correct Operation</w:t>
      </w:r>
      <w:bookmarkEnd w:id="668"/>
    </w:p>
    <w:p w14:paraId="69D9D996" w14:textId="77777777" w:rsidR="00F203A5" w:rsidRPr="00891BA3" w:rsidRDefault="00F203A5" w:rsidP="000C4693">
      <w:pPr>
        <w:rPr>
          <w:lang w:eastAsia="zh-CN"/>
        </w:rPr>
      </w:pPr>
      <w:r w:rsidRPr="00891BA3">
        <w:rPr>
          <w:lang w:eastAsia="zh-CN"/>
        </w:rPr>
        <w:t>Mechanisms defined in this document do not imply any new verification requirements in addition to those already listed in section 8.4 of [RFC5440]</w:t>
      </w:r>
    </w:p>
    <w:p w14:paraId="657D4055"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commentRangeStart w:id="669"/>
    </w:p>
    <w:p w14:paraId="1119EBDA" w14:textId="77777777" w:rsidR="00F203A5" w:rsidRPr="00891BA3" w:rsidRDefault="00F203A5" w:rsidP="0087522A">
      <w:pPr>
        <w:pStyle w:val="Heading2"/>
      </w:pPr>
      <w:bookmarkStart w:id="670" w:name="_Toc3221233"/>
      <w:r w:rsidRPr="00891BA3">
        <w:lastRenderedPageBreak/>
        <w:t xml:space="preserve">Requirements on Other Protocols and </w:t>
      </w:r>
      <w:commentRangeEnd w:id="669"/>
      <w:r w:rsidR="007A46C6">
        <w:rPr>
          <w:rStyle w:val="CommentReference"/>
          <w:bCs w:val="0"/>
          <w:iCs w:val="0"/>
          <w:szCs w:val="20"/>
        </w:rPr>
        <w:commentReference w:id="669"/>
      </w:r>
      <w:r w:rsidRPr="00891BA3">
        <w:t>Functional Components</w:t>
      </w:r>
      <w:bookmarkEnd w:id="670"/>
    </w:p>
    <w:p w14:paraId="446F73B1" w14:textId="07AD8B2D" w:rsidR="007C37B1" w:rsidRPr="00584F4A" w:rsidRDefault="00F203A5" w:rsidP="007C37B1">
      <w:pPr>
        <w:pStyle w:val="CommentText"/>
        <w:rPr>
          <w:sz w:val="24"/>
        </w:rPr>
      </w:pPr>
      <w:r w:rsidRPr="00584F4A">
        <w:rPr>
          <w:sz w:val="24"/>
          <w:lang w:eastAsia="zh-CN"/>
        </w:rPr>
        <w:t xml:space="preserve">The PCE Discovery mechanisms ([RFC5089] and [RFC5088]) may be used to advertise </w:t>
      </w:r>
      <w:r w:rsidR="005525B2" w:rsidRPr="00584F4A">
        <w:rPr>
          <w:sz w:val="24"/>
        </w:rPr>
        <w:t xml:space="preserve">Flexi-Grid RSA </w:t>
      </w:r>
      <w:r w:rsidRPr="00584F4A">
        <w:rPr>
          <w:sz w:val="24"/>
          <w:lang w:eastAsia="zh-CN"/>
        </w:rPr>
        <w:t>path computation capabilities to PCCs.</w:t>
      </w:r>
      <w:r w:rsidR="007C37B1" w:rsidRPr="00584F4A">
        <w:rPr>
          <w:sz w:val="24"/>
          <w:lang w:eastAsia="zh-CN"/>
        </w:rPr>
        <w:t xml:space="preserve"> </w:t>
      </w:r>
      <w:r w:rsidR="007C37B1" w:rsidRPr="00584F4A">
        <w:rPr>
          <w:sz w:val="24"/>
        </w:rPr>
        <w:t>This draft has requirements on other protocols (ERO obje</w:t>
      </w:r>
      <w:r w:rsidR="007C37B1" w:rsidRPr="007C37B1">
        <w:rPr>
          <w:sz w:val="24"/>
        </w:rPr>
        <w:t xml:space="preserve">cts, etc. which are under </w:t>
      </w:r>
      <w:r w:rsidR="007C37B1">
        <w:rPr>
          <w:sz w:val="24"/>
        </w:rPr>
        <w:t>TEAS or CCAMP.)</w:t>
      </w:r>
    </w:p>
    <w:p w14:paraId="2A79BE0C" w14:textId="44E49D13" w:rsidR="00F203A5" w:rsidRPr="00891BA3" w:rsidRDefault="00F203A5" w:rsidP="000C4693">
      <w:pPr>
        <w:rPr>
          <w:lang w:eastAsia="zh-CN"/>
        </w:rPr>
      </w:pPr>
    </w:p>
    <w:p w14:paraId="1B7CA083" w14:textId="77777777" w:rsidR="00F203A5" w:rsidRPr="00891BA3" w:rsidRDefault="00F203A5" w:rsidP="00085BAF">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lang w:eastAsia="zh-CN"/>
        </w:rPr>
      </w:pPr>
    </w:p>
    <w:p w14:paraId="17268660" w14:textId="77777777" w:rsidR="00F203A5" w:rsidRPr="00891BA3" w:rsidRDefault="00F203A5" w:rsidP="0087522A">
      <w:pPr>
        <w:pStyle w:val="Heading2"/>
      </w:pPr>
      <w:bookmarkStart w:id="671" w:name="_Toc3221234"/>
      <w:r w:rsidRPr="00891BA3">
        <w:t>Impact on Network Operation</w:t>
      </w:r>
      <w:bookmarkEnd w:id="671"/>
    </w:p>
    <w:p w14:paraId="3BFDE0F9" w14:textId="77777777" w:rsidR="00F203A5" w:rsidRPr="00891BA3" w:rsidRDefault="00F203A5" w:rsidP="000C4693">
      <w:pPr>
        <w:rPr>
          <w:lang w:eastAsia="zh-CN"/>
        </w:rPr>
      </w:pPr>
      <w:r w:rsidRPr="00891BA3">
        <w:rPr>
          <w:lang w:eastAsia="zh-CN"/>
        </w:rPr>
        <w:t>Mechanisms defined in this document do not imply any new network operation requirements in addition to those already listed in section 8.6 of [</w:t>
      </w:r>
      <w:r>
        <w:rPr>
          <w:lang w:eastAsia="zh-CN"/>
        </w:rPr>
        <w:t>RFC5440</w:t>
      </w:r>
      <w:r w:rsidRPr="00891BA3">
        <w:rPr>
          <w:lang w:eastAsia="zh-CN"/>
        </w:rPr>
        <w:t>].</w:t>
      </w:r>
    </w:p>
    <w:p w14:paraId="15AC90F8" w14:textId="77777777" w:rsidR="00F203A5" w:rsidRPr="00891BA3" w:rsidRDefault="00F203A5" w:rsidP="00085BAF">
      <w:pPr>
        <w:rPr>
          <w:lang w:eastAsia="zh-CN"/>
        </w:rPr>
      </w:pPr>
    </w:p>
    <w:p w14:paraId="18422BC6" w14:textId="77777777" w:rsidR="00F203A5" w:rsidRPr="00891BA3" w:rsidRDefault="00F203A5" w:rsidP="001E3E79">
      <w:pPr>
        <w:pStyle w:val="Heading1"/>
      </w:pPr>
      <w:bookmarkStart w:id="672" w:name="_Toc3221235"/>
      <w:r w:rsidRPr="00891BA3">
        <w:t>Security Considerations</w:t>
      </w:r>
      <w:bookmarkEnd w:id="672"/>
    </w:p>
    <w:p w14:paraId="3D960ED1" w14:textId="797202B0" w:rsidR="00F203A5" w:rsidRPr="00891BA3" w:rsidRDefault="00F203A5" w:rsidP="000C4693">
      <w:pPr>
        <w:rPr>
          <w:lang w:eastAsia="zh-CN"/>
        </w:rPr>
      </w:pPr>
      <w:r w:rsidRPr="00891BA3">
        <w:rPr>
          <w:lang w:eastAsia="zh-CN"/>
        </w:rPr>
        <w:t>This document has no requirement for a change to the security models within PCEP. However</w:t>
      </w:r>
      <w:r w:rsidR="007A46C6">
        <w:rPr>
          <w:lang w:eastAsia="zh-CN"/>
        </w:rPr>
        <w:t>,</w:t>
      </w:r>
      <w:r w:rsidRPr="00891BA3">
        <w:rPr>
          <w:lang w:eastAsia="zh-CN"/>
        </w:rPr>
        <w:t xml:space="preserve"> the additional information distributed in order to address the </w:t>
      </w:r>
      <w:r w:rsidR="005525B2">
        <w:t>RSA</w:t>
      </w:r>
      <w:r w:rsidR="005525B2" w:rsidRPr="00891BA3">
        <w:t xml:space="preserve"> </w:t>
      </w:r>
      <w:r w:rsidRPr="00891BA3">
        <w:rPr>
          <w:lang w:eastAsia="zh-CN"/>
        </w:rPr>
        <w:t xml:space="preserve">problem represents a disclosure of network capabilities that an operator may wish to keep private. Consideration should be given to securing this information.  </w:t>
      </w:r>
    </w:p>
    <w:p w14:paraId="40C33122" w14:textId="77777777" w:rsidR="00F203A5" w:rsidRPr="00891BA3" w:rsidRDefault="00F203A5" w:rsidP="00D7531D">
      <w:pPr>
        <w:rPr>
          <w:lang w:eastAsia="zh-CN"/>
        </w:rPr>
      </w:pPr>
    </w:p>
    <w:p w14:paraId="1B40AA96" w14:textId="77777777" w:rsidR="00F203A5" w:rsidRPr="00891BA3" w:rsidRDefault="00F203A5" w:rsidP="00055923">
      <w:pPr>
        <w:pStyle w:val="Heading1"/>
      </w:pPr>
      <w:bookmarkStart w:id="673" w:name="_Toc3221236"/>
      <w:r w:rsidRPr="00891BA3">
        <w:t>IANA Considerations</w:t>
      </w:r>
      <w:bookmarkEnd w:id="673"/>
    </w:p>
    <w:p w14:paraId="1ADD100A" w14:textId="131CCC1E" w:rsidR="007E7704" w:rsidDel="00F061AF" w:rsidRDefault="00F061AF" w:rsidP="007E7704">
      <w:pPr>
        <w:pStyle w:val="NoSpacing"/>
        <w:rPr>
          <w:del w:id="674" w:author="Leeyoung" w:date="2019-03-11T18:24:00Z"/>
        </w:rPr>
      </w:pPr>
      <w:ins w:id="675" w:author="Leeyoung" w:date="2019-03-11T18:24:00Z">
        <w:r w:rsidRPr="00F061AF">
          <w:t>IANA is r</w:t>
        </w:r>
        <w:r>
          <w:t>equested to make allocations</w:t>
        </w:r>
      </w:ins>
      <w:del w:id="676" w:author="Leeyoung" w:date="2019-03-11T18:24:00Z">
        <w:r w:rsidR="007E7704" w:rsidDel="00F061AF">
          <w:delText>IANA maintains a registry of PCEP parameters. IANA has made</w:delText>
        </w:r>
      </w:del>
    </w:p>
    <w:p w14:paraId="2DBD176A" w14:textId="3288D857" w:rsidR="007E7704" w:rsidDel="00F061AF" w:rsidRDefault="007E7704" w:rsidP="007E7704">
      <w:pPr>
        <w:pStyle w:val="NoSpacing"/>
        <w:rPr>
          <w:del w:id="677" w:author="Leeyoung" w:date="2019-03-11T18:24:00Z"/>
        </w:rPr>
      </w:pPr>
      <w:del w:id="678" w:author="Leeyoung" w:date="2019-03-11T18:24:00Z">
        <w:r w:rsidDel="00F061AF">
          <w:delText xml:space="preserve">allocations </w:delText>
        </w:r>
      </w:del>
      <w:ins w:id="679" w:author="Leeyoung" w:date="2019-03-11T18:24:00Z">
        <w:r w:rsidR="00F061AF">
          <w:t xml:space="preserve"> </w:t>
        </w:r>
      </w:ins>
      <w:r>
        <w:t>from the sub-registries as described in the following</w:t>
      </w:r>
      <w:ins w:id="680" w:author="Leeyoung" w:date="2019-03-11T18:24:00Z">
        <w:r w:rsidR="00F061AF">
          <w:t xml:space="preserve"> </w:t>
        </w:r>
      </w:ins>
    </w:p>
    <w:p w14:paraId="4A3817CC" w14:textId="77777777" w:rsidR="007E7704" w:rsidRDefault="007E7704" w:rsidP="00F061AF">
      <w:pPr>
        <w:pStyle w:val="NoSpacing"/>
        <w:pPrChange w:id="681" w:author="Leeyoung" w:date="2019-03-11T18:24:00Z">
          <w:pPr>
            <w:pStyle w:val="NoSpacing"/>
          </w:pPr>
        </w:pPrChange>
      </w:pPr>
      <w:r>
        <w:t>sections.</w:t>
      </w:r>
    </w:p>
    <w:p w14:paraId="64F5C23A" w14:textId="77777777" w:rsidR="007E7704" w:rsidRDefault="007E7704" w:rsidP="007E7704">
      <w:pPr>
        <w:pStyle w:val="NoSpacing"/>
      </w:pPr>
    </w:p>
    <w:p w14:paraId="43291219" w14:textId="77777777" w:rsidR="007E7704" w:rsidRDefault="007E7704" w:rsidP="007E7704">
      <w:pPr>
        <w:pStyle w:val="Heading2"/>
      </w:pPr>
      <w:bookmarkStart w:id="682" w:name="_Toc3221237"/>
      <w:r>
        <w:t>New PCEP Object</w:t>
      </w:r>
      <w:bookmarkEnd w:id="682"/>
    </w:p>
    <w:p w14:paraId="19A8198F" w14:textId="49D910DE" w:rsidR="007E7704" w:rsidRDefault="007E7704" w:rsidP="007E7704">
      <w:r>
        <w:t xml:space="preserve">As described in Section 4.1, a new PCEP Object is defined to carry </w:t>
      </w:r>
      <w:r w:rsidR="007A46C6">
        <w:t xml:space="preserve">frequency-slot </w:t>
      </w:r>
      <w:r>
        <w:t>assignment related constraints. IANA is to allocate the following from “PCEP Objects” sub-registry</w:t>
      </w:r>
      <w:r w:rsidR="00182E24">
        <w:t xml:space="preserve"> (</w:t>
      </w:r>
      <w:r w:rsidR="00182E24" w:rsidRPr="00182E24">
        <w:t>http://www.iana.org/assignments/pcep/pcep.xhtml#pcep-objects</w:t>
      </w:r>
      <w:r w:rsidR="00182E24">
        <w:t>)</w:t>
      </w:r>
      <w:r>
        <w:t>:</w:t>
      </w:r>
    </w:p>
    <w:p w14:paraId="6C9C48D6" w14:textId="77777777" w:rsidR="00EB3067" w:rsidRDefault="00EB3067" w:rsidP="007E7704"/>
    <w:p w14:paraId="6DFF20DC" w14:textId="77777777" w:rsidR="007E7704" w:rsidRDefault="007E7704" w:rsidP="005228A0">
      <w:pPr>
        <w:pStyle w:val="NoSpacing"/>
      </w:pPr>
      <w:r>
        <w:t>Objec</w:t>
      </w:r>
      <w:r w:rsidR="005228A0">
        <w:t>t Class</w:t>
      </w:r>
      <w:r w:rsidR="005228A0">
        <w:tab/>
        <w:t>Name</w:t>
      </w:r>
      <w:r w:rsidR="005228A0">
        <w:tab/>
        <w:t>Object</w:t>
      </w:r>
      <w:r w:rsidR="005228A0">
        <w:tab/>
      </w:r>
      <w:r w:rsidR="005228A0">
        <w:tab/>
      </w:r>
      <w:r w:rsidR="005228A0">
        <w:tab/>
      </w:r>
      <w:r w:rsidR="005228A0">
        <w:tab/>
      </w:r>
      <w:r w:rsidR="005228A0">
        <w:tab/>
      </w:r>
      <w:r w:rsidR="005228A0">
        <w:tab/>
      </w:r>
      <w:r w:rsidR="005228A0">
        <w:tab/>
      </w:r>
      <w:r>
        <w:t>Reference</w:t>
      </w:r>
    </w:p>
    <w:p w14:paraId="6F9C9C51" w14:textId="77777777" w:rsidR="005228A0" w:rsidRDefault="005228A0" w:rsidP="005228A0">
      <w:pPr>
        <w:pStyle w:val="NoSpacing"/>
      </w:pPr>
      <w:r>
        <w:t>Value</w:t>
      </w:r>
      <w:r>
        <w:tab/>
      </w:r>
      <w:r>
        <w:tab/>
      </w:r>
      <w:r>
        <w:tab/>
      </w:r>
      <w:r>
        <w:tab/>
      </w:r>
      <w:r>
        <w:tab/>
      </w:r>
      <w:r>
        <w:tab/>
        <w:t>Type</w:t>
      </w:r>
    </w:p>
    <w:p w14:paraId="5361A7D2" w14:textId="4CCDD228" w:rsidR="007E7704" w:rsidRDefault="007E7704" w:rsidP="00DE59F4">
      <w:r>
        <w:t>---------------------------------------------------------</w:t>
      </w:r>
    </w:p>
    <w:p w14:paraId="64700957" w14:textId="6848E0CE" w:rsidR="007E7704" w:rsidRDefault="007E7704" w:rsidP="00182E24">
      <w:r>
        <w:lastRenderedPageBreak/>
        <w:t>T</w:t>
      </w:r>
      <w:ins w:id="683" w:author="Leeyoung" w:date="2019-03-11T17:49:00Z">
        <w:r w:rsidR="00CA53EC">
          <w:t>BD1</w:t>
        </w:r>
      </w:ins>
      <w:del w:id="684" w:author="Leeyoung" w:date="2019-03-11T17:49:00Z">
        <w:r w:rsidDel="00CA53EC">
          <w:delText>DB</w:delText>
        </w:r>
      </w:del>
      <w:r>
        <w:tab/>
      </w:r>
      <w:r>
        <w:tab/>
      </w:r>
      <w:r>
        <w:tab/>
      </w:r>
      <w:r>
        <w:tab/>
      </w:r>
      <w:r w:rsidR="005525B2">
        <w:t>SA</w:t>
      </w:r>
      <w:r w:rsidR="005228A0">
        <w:tab/>
      </w:r>
      <w:r w:rsidR="005228A0">
        <w:tab/>
        <w:t xml:space="preserve">1: </w:t>
      </w:r>
      <w:r w:rsidR="005525B2">
        <w:t>Spectrum Assignment</w:t>
      </w:r>
      <w:r w:rsidR="005525B2" w:rsidRPr="00891BA3">
        <w:t xml:space="preserve"> </w:t>
      </w:r>
      <w:r>
        <w:tab/>
      </w:r>
      <w:r w:rsidR="005525B2">
        <w:t xml:space="preserve"> </w:t>
      </w:r>
      <w:r w:rsidR="005228A0">
        <w:t>[</w:t>
      </w:r>
      <w:r>
        <w:t>This.I-D</w:t>
      </w:r>
      <w:r w:rsidR="005228A0">
        <w:t>]</w:t>
      </w:r>
    </w:p>
    <w:p w14:paraId="39233795" w14:textId="77777777" w:rsidR="007E7704" w:rsidRDefault="007E7704" w:rsidP="007E7704">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pPr>
    </w:p>
    <w:p w14:paraId="171814F7" w14:textId="0091D794" w:rsidR="00DE0144" w:rsidRDefault="00DE0144" w:rsidP="00DE0144">
      <w:pPr>
        <w:pStyle w:val="Heading2"/>
      </w:pPr>
      <w:bookmarkStart w:id="685" w:name="_Toc3221238"/>
      <w:r>
        <w:t xml:space="preserve">New PCEP TLV: </w:t>
      </w:r>
      <w:r w:rsidR="00EA140C">
        <w:t xml:space="preserve">Frequency Slot </w:t>
      </w:r>
      <w:r>
        <w:t>Selection TLV</w:t>
      </w:r>
      <w:bookmarkEnd w:id="685"/>
    </w:p>
    <w:p w14:paraId="11E9064C" w14:textId="524BFE52" w:rsidR="00DE0144" w:rsidRDefault="00DE0144" w:rsidP="00DE0144">
      <w:pPr>
        <w:pStyle w:val="NoSpacing"/>
      </w:pPr>
      <w:r>
        <w:t xml:space="preserve">As described in </w:t>
      </w:r>
      <w:r>
        <w:rPr>
          <w:color w:val="0000FF"/>
        </w:rPr>
        <w:t>Sections 4.2</w:t>
      </w:r>
      <w:r>
        <w:t xml:space="preserve">, a new PCEP TLV is defined to indicate </w:t>
      </w:r>
      <w:r w:rsidR="007A46C6">
        <w:t xml:space="preserve">spectrum </w:t>
      </w:r>
      <w:r w:rsidR="00644370">
        <w:t>selection</w:t>
      </w:r>
      <w:r>
        <w:t xml:space="preserve"> constraints. IANA is to allocate this new TLV from the "PCEP TLV Type Indicators" subregistry (</w:t>
      </w:r>
      <w:hyperlink r:id="rId11" w:anchor="pcep-tlv-type-indicators" w:history="1">
        <w:r w:rsidRPr="00812B35">
          <w:rPr>
            <w:rStyle w:val="Hyperlink"/>
          </w:rPr>
          <w:t>http://www.iana.org/assignments/pcep/pcep.xhtml#pcep-tlv-type-indicators</w:t>
        </w:r>
      </w:hyperlink>
      <w:r>
        <w:t xml:space="preserve">). </w:t>
      </w:r>
    </w:p>
    <w:p w14:paraId="33A35EC9" w14:textId="77777777" w:rsidR="00DE0144" w:rsidRDefault="00DE0144" w:rsidP="00DE0144">
      <w:pPr>
        <w:pStyle w:val="NoSpacing"/>
      </w:pPr>
    </w:p>
    <w:p w14:paraId="1D78224F" w14:textId="77777777" w:rsidR="00DE0144" w:rsidRDefault="00DE0144" w:rsidP="00DE0144">
      <w:pPr>
        <w:pStyle w:val="NoSpacing"/>
      </w:pPr>
      <w:r>
        <w:t>Value</w:t>
      </w:r>
      <w:r>
        <w:tab/>
      </w:r>
      <w:r>
        <w:tab/>
        <w:t xml:space="preserve"> </w:t>
      </w:r>
      <w:r>
        <w:tab/>
      </w:r>
      <w:r>
        <w:tab/>
      </w:r>
      <w:r>
        <w:tab/>
        <w:t>Description</w:t>
      </w:r>
      <w:r>
        <w:tab/>
      </w:r>
      <w:r>
        <w:tab/>
        <w:t xml:space="preserve"> </w:t>
      </w:r>
      <w:r>
        <w:tab/>
      </w:r>
      <w:r>
        <w:tab/>
      </w:r>
      <w:r>
        <w:tab/>
      </w:r>
      <w:r>
        <w:tab/>
        <w:t>Reference</w:t>
      </w:r>
    </w:p>
    <w:p w14:paraId="24C8E9A6" w14:textId="77777777" w:rsidR="00DE0144" w:rsidRDefault="00DE0144" w:rsidP="00DE0144">
      <w:pPr>
        <w:pStyle w:val="NoSpacing"/>
      </w:pPr>
      <w:r>
        <w:t>---------------------------------------------------------</w:t>
      </w:r>
    </w:p>
    <w:p w14:paraId="4AB83A94" w14:textId="46B206DC" w:rsidR="00DE0144" w:rsidRDefault="00644370" w:rsidP="00DE0144">
      <w:pPr>
        <w:pStyle w:val="NoSpacing"/>
      </w:pPr>
      <w:r>
        <w:t>TBD</w:t>
      </w:r>
      <w:ins w:id="686" w:author="Leeyoung" w:date="2019-02-26T17:22:00Z">
        <w:r w:rsidR="00CA53EC">
          <w:t>2</w:t>
        </w:r>
      </w:ins>
      <w:r>
        <w:tab/>
      </w:r>
      <w:r>
        <w:tab/>
      </w:r>
      <w:r>
        <w:tab/>
      </w:r>
      <w:r>
        <w:tab/>
      </w:r>
      <w:r>
        <w:tab/>
      </w:r>
      <w:r w:rsidR="005525B2">
        <w:t xml:space="preserve">Spectrum </w:t>
      </w:r>
      <w:r>
        <w:t xml:space="preserve">Selection  </w:t>
      </w:r>
      <w:r w:rsidR="00DE0144">
        <w:tab/>
      </w:r>
      <w:r w:rsidR="00DE0144">
        <w:tab/>
        <w:t>[This.I-D]</w:t>
      </w:r>
    </w:p>
    <w:p w14:paraId="18AC1F3A" w14:textId="77777777" w:rsidR="00DE0144" w:rsidRDefault="00DE0144" w:rsidP="00DE0144">
      <w:pPr>
        <w:pStyle w:val="NoSpacing"/>
      </w:pPr>
      <w:r>
        <w:t xml:space="preserve"> </w:t>
      </w:r>
      <w:r w:rsidR="00644370">
        <w:t xml:space="preserve">                 </w:t>
      </w:r>
    </w:p>
    <w:p w14:paraId="1E36B749" w14:textId="77777777" w:rsidR="00073D1D" w:rsidRDefault="00073D1D">
      <w:pPr>
        <w:pStyle w:val="Heading2"/>
        <w:numPr>
          <w:ilvl w:val="0"/>
          <w:numId w:val="0"/>
        </w:numPr>
        <w:ind w:left="432"/>
      </w:pPr>
    </w:p>
    <w:p w14:paraId="34221C60" w14:textId="4868631C" w:rsidR="007E7704" w:rsidRDefault="007E7704" w:rsidP="007E7704">
      <w:pPr>
        <w:pStyle w:val="Heading2"/>
      </w:pPr>
      <w:bookmarkStart w:id="687" w:name="_Toc3221239"/>
      <w:r>
        <w:t>New PCEP TLV</w:t>
      </w:r>
      <w:r w:rsidR="00D15996">
        <w:t xml:space="preserve">: </w:t>
      </w:r>
      <w:r w:rsidR="00EA140C">
        <w:t xml:space="preserve">Frequency Slot </w:t>
      </w:r>
      <w:r w:rsidR="00182E24">
        <w:t>Restriction Constraint TLV</w:t>
      </w:r>
      <w:bookmarkEnd w:id="687"/>
    </w:p>
    <w:p w14:paraId="1BA752D6" w14:textId="6C6FDB87" w:rsidR="00182E24" w:rsidRDefault="00D15996" w:rsidP="00182E24">
      <w:pPr>
        <w:pStyle w:val="NoSpacing"/>
      </w:pPr>
      <w:r>
        <w:t xml:space="preserve">As </w:t>
      </w:r>
      <w:r w:rsidR="00182E24">
        <w:t xml:space="preserve">described in </w:t>
      </w:r>
      <w:r w:rsidR="00182E24">
        <w:rPr>
          <w:color w:val="0000FF"/>
        </w:rPr>
        <w:t xml:space="preserve">Section </w:t>
      </w:r>
      <w:r>
        <w:rPr>
          <w:color w:val="0000FF"/>
        </w:rPr>
        <w:t>4.</w:t>
      </w:r>
      <w:r w:rsidR="00DE0144">
        <w:rPr>
          <w:color w:val="0000FF"/>
        </w:rPr>
        <w:t>3</w:t>
      </w:r>
      <w:r w:rsidR="00182E24">
        <w:t>, a new PCEP TLV is defined to indicate wavelength restriction constraints. IANA is to allocate this new TLV from the "PCEP TLV Type Indicators" subregistry (</w:t>
      </w:r>
      <w:hyperlink r:id="rId12" w:anchor="pcep-tlv-type-indicators" w:history="1">
        <w:r w:rsidR="00182E24" w:rsidRPr="00812B35">
          <w:rPr>
            <w:rStyle w:val="Hyperlink"/>
          </w:rPr>
          <w:t>http://www.iana.org/assignments/pcep/pcep.xhtml#pcep-tlv-type-indicators</w:t>
        </w:r>
      </w:hyperlink>
      <w:r w:rsidR="00182E24">
        <w:t xml:space="preserve">). </w:t>
      </w:r>
    </w:p>
    <w:p w14:paraId="7D21ABE9" w14:textId="77777777" w:rsidR="00182E24" w:rsidRDefault="00182E24" w:rsidP="00182E24">
      <w:pPr>
        <w:pStyle w:val="NoSpacing"/>
      </w:pPr>
    </w:p>
    <w:p w14:paraId="0FCD177D" w14:textId="77777777" w:rsidR="00182E24" w:rsidRDefault="00D15996" w:rsidP="00182E24">
      <w:pPr>
        <w:pStyle w:val="NoSpacing"/>
      </w:pPr>
      <w:r>
        <w:t>Value</w:t>
      </w:r>
      <w:r>
        <w:tab/>
      </w:r>
      <w:r>
        <w:tab/>
      </w:r>
      <w:r w:rsidR="00182E24">
        <w:t xml:space="preserve"> </w:t>
      </w:r>
      <w:r w:rsidR="00182E24">
        <w:tab/>
      </w:r>
      <w:r w:rsidR="00182E24">
        <w:tab/>
      </w:r>
      <w:r w:rsidR="00182E24">
        <w:tab/>
      </w:r>
      <w:r>
        <w:t>Description</w:t>
      </w:r>
      <w:r>
        <w:tab/>
      </w:r>
      <w:r>
        <w:tab/>
      </w:r>
      <w:r w:rsidR="00182E24">
        <w:t xml:space="preserve"> </w:t>
      </w:r>
      <w:r w:rsidR="00182E24">
        <w:tab/>
      </w:r>
      <w:r w:rsidR="00182E24">
        <w:tab/>
      </w:r>
      <w:r w:rsidR="00182E24">
        <w:tab/>
      </w:r>
      <w:r>
        <w:tab/>
      </w:r>
      <w:r w:rsidR="00182E24">
        <w:t>Reference</w:t>
      </w:r>
    </w:p>
    <w:p w14:paraId="4A0AC40B" w14:textId="77777777" w:rsidR="00182E24" w:rsidRDefault="00182E24" w:rsidP="00182E24">
      <w:pPr>
        <w:pStyle w:val="NoSpacing"/>
      </w:pPr>
      <w:r>
        <w:t>---------------------------------------------------------</w:t>
      </w:r>
    </w:p>
    <w:p w14:paraId="1A0FA53A" w14:textId="562B46FA" w:rsidR="00D15996" w:rsidRDefault="00D15996" w:rsidP="00D15996">
      <w:pPr>
        <w:pStyle w:val="NoSpacing"/>
      </w:pPr>
      <w:r>
        <w:t>TBD</w:t>
      </w:r>
      <w:ins w:id="688" w:author="Leeyoung" w:date="2019-03-11T17:48:00Z">
        <w:r w:rsidR="00934CEC">
          <w:t>5</w:t>
        </w:r>
      </w:ins>
      <w:r>
        <w:tab/>
      </w:r>
      <w:r>
        <w:tab/>
      </w:r>
      <w:r>
        <w:tab/>
      </w:r>
      <w:r>
        <w:tab/>
      </w:r>
      <w:r>
        <w:tab/>
      </w:r>
      <w:r w:rsidR="00EA140C">
        <w:t xml:space="preserve">Frequency Slot </w:t>
      </w:r>
      <w:r>
        <w:t>Restriction</w:t>
      </w:r>
      <w:r>
        <w:tab/>
      </w:r>
      <w:r>
        <w:tab/>
        <w:t>[This.I-D]</w:t>
      </w:r>
    </w:p>
    <w:p w14:paraId="654263A1" w14:textId="77777777" w:rsidR="00182E24" w:rsidRDefault="00D15996" w:rsidP="00D15996">
      <w:pPr>
        <w:pStyle w:val="NoSpacing"/>
      </w:pPr>
      <w:r>
        <w:t xml:space="preserve"> </w:t>
      </w:r>
      <w:r w:rsidR="00A45E78">
        <w:t xml:space="preserve">                 Constraint</w:t>
      </w:r>
      <w:r>
        <w:t xml:space="preserve">   </w:t>
      </w:r>
    </w:p>
    <w:p w14:paraId="3EF51538" w14:textId="77777777" w:rsidR="00DE0144" w:rsidRDefault="00DE0144" w:rsidP="00D15996">
      <w:pPr>
        <w:pStyle w:val="NoSpacing"/>
      </w:pPr>
    </w:p>
    <w:p w14:paraId="5B3BD73D" w14:textId="77777777" w:rsidR="008526A0" w:rsidRDefault="008526A0" w:rsidP="00D15996">
      <w:pPr>
        <w:pStyle w:val="NoSpacing"/>
      </w:pPr>
    </w:p>
    <w:p w14:paraId="21BD2D75" w14:textId="01EC42DB" w:rsidR="007E7704" w:rsidRDefault="00D15996" w:rsidP="00D15996">
      <w:pPr>
        <w:pStyle w:val="Heading2"/>
        <w:rPr>
          <w:lang w:eastAsia="ja-JP"/>
        </w:rPr>
      </w:pPr>
      <w:bookmarkStart w:id="689" w:name="_Toc3221240"/>
      <w:commentRangeStart w:id="690"/>
      <w:r>
        <w:t xml:space="preserve">New PCEP TLV: </w:t>
      </w:r>
      <w:r w:rsidR="005525B2">
        <w:rPr>
          <w:lang w:eastAsia="ja-JP"/>
        </w:rPr>
        <w:t xml:space="preserve">Spectrum </w:t>
      </w:r>
      <w:r w:rsidR="00A45E78">
        <w:rPr>
          <w:lang w:eastAsia="ja-JP"/>
        </w:rPr>
        <w:t>Allocation</w:t>
      </w:r>
      <w:r>
        <w:rPr>
          <w:lang w:eastAsia="ja-JP"/>
        </w:rPr>
        <w:t xml:space="preserve"> TLV</w:t>
      </w:r>
      <w:bookmarkEnd w:id="689"/>
    </w:p>
    <w:p w14:paraId="7185A35D" w14:textId="013BF259" w:rsidR="00A45E78" w:rsidRDefault="00D15996" w:rsidP="00A45E78">
      <w:pPr>
        <w:pStyle w:val="NoSpacing"/>
      </w:pPr>
      <w:r>
        <w:rPr>
          <w:lang w:eastAsia="ja-JP"/>
        </w:rPr>
        <w:t xml:space="preserve">As described in Section 5, a new PCEP TLV is defined to indicate </w:t>
      </w:r>
      <w:r w:rsidR="00A45E78">
        <w:rPr>
          <w:lang w:eastAsia="ja-JP"/>
        </w:rPr>
        <w:t xml:space="preserve">the allocation of </w:t>
      </w:r>
      <w:r w:rsidR="00EA140C">
        <w:rPr>
          <w:lang w:eastAsia="ja-JP"/>
        </w:rPr>
        <w:t>freq-slots</w:t>
      </w:r>
      <w:r w:rsidR="00A45E78">
        <w:rPr>
          <w:lang w:eastAsia="ja-JP"/>
        </w:rPr>
        <w:t xml:space="preserve">(s) by the PCE in response to a request by the PCC. </w:t>
      </w:r>
      <w:r w:rsidR="00A45E78">
        <w:t>IANA is to allocate this new TLV from the "PCEP TLV Type Indicators" subregistry (</w:t>
      </w:r>
      <w:hyperlink r:id="rId13" w:anchor="pcep-tlv-type-indicators" w:history="1">
        <w:r w:rsidR="00A45E78" w:rsidRPr="00812B35">
          <w:rPr>
            <w:rStyle w:val="Hyperlink"/>
          </w:rPr>
          <w:t>http://www.iana.org/assignments/pcep/pcep.xhtml#pcep-tlv-type-indicators</w:t>
        </w:r>
      </w:hyperlink>
      <w:r w:rsidR="00A45E78">
        <w:t xml:space="preserve">). </w:t>
      </w:r>
    </w:p>
    <w:p w14:paraId="2ED91A07" w14:textId="77777777" w:rsidR="00A45E78" w:rsidRDefault="00A45E78" w:rsidP="00A45E78">
      <w:pPr>
        <w:pStyle w:val="NoSpacing"/>
      </w:pPr>
    </w:p>
    <w:p w14:paraId="59C8401B" w14:textId="77777777" w:rsidR="00A45E78" w:rsidRDefault="00A45E78" w:rsidP="00A45E78">
      <w:pPr>
        <w:pStyle w:val="NoSpacing"/>
      </w:pPr>
      <w:r>
        <w:t>Value</w:t>
      </w:r>
      <w:r>
        <w:tab/>
      </w:r>
      <w:r>
        <w:tab/>
        <w:t xml:space="preserve"> </w:t>
      </w:r>
      <w:r>
        <w:tab/>
      </w:r>
      <w:r>
        <w:tab/>
      </w:r>
      <w:r>
        <w:tab/>
        <w:t>Description</w:t>
      </w:r>
      <w:r>
        <w:tab/>
      </w:r>
      <w:r>
        <w:tab/>
        <w:t xml:space="preserve"> </w:t>
      </w:r>
      <w:r>
        <w:tab/>
      </w:r>
      <w:r>
        <w:tab/>
      </w:r>
      <w:r>
        <w:tab/>
      </w:r>
      <w:r>
        <w:tab/>
        <w:t>Reference</w:t>
      </w:r>
    </w:p>
    <w:p w14:paraId="7250232C" w14:textId="77777777" w:rsidR="00A45E78" w:rsidRDefault="00A45E78" w:rsidP="00A45E78">
      <w:pPr>
        <w:pStyle w:val="NoSpacing"/>
      </w:pPr>
      <w:r>
        <w:t>---------------------------------------------------------</w:t>
      </w:r>
    </w:p>
    <w:p w14:paraId="07624740" w14:textId="50D05017" w:rsidR="00A45E78" w:rsidRDefault="00A45E78" w:rsidP="00A45E78">
      <w:pPr>
        <w:pStyle w:val="NoSpacing"/>
      </w:pPr>
      <w:r>
        <w:lastRenderedPageBreak/>
        <w:t>TBD</w:t>
      </w:r>
      <w:ins w:id="691" w:author="Leeyoung" w:date="2019-03-11T17:48:00Z">
        <w:r w:rsidR="00934CEC">
          <w:t>6</w:t>
        </w:r>
      </w:ins>
      <w:r>
        <w:tab/>
      </w:r>
      <w:r>
        <w:tab/>
      </w:r>
      <w:r>
        <w:tab/>
      </w:r>
      <w:r>
        <w:tab/>
      </w:r>
      <w:r>
        <w:tab/>
      </w:r>
      <w:r w:rsidR="005525B2">
        <w:t xml:space="preserve">Spectrum </w:t>
      </w:r>
      <w:r>
        <w:t>Allocation</w:t>
      </w:r>
      <w:r>
        <w:tab/>
      </w:r>
      <w:r>
        <w:tab/>
        <w:t>[This.I-D]</w:t>
      </w:r>
      <w:commentRangeEnd w:id="690"/>
      <w:r w:rsidR="00EA140C">
        <w:rPr>
          <w:rStyle w:val="CommentReference"/>
          <w:szCs w:val="20"/>
        </w:rPr>
        <w:commentReference w:id="690"/>
      </w:r>
    </w:p>
    <w:p w14:paraId="605403E4" w14:textId="77777777" w:rsidR="00A45E78" w:rsidRDefault="00A45E78" w:rsidP="00A45E78">
      <w:pPr>
        <w:pStyle w:val="NoSpacing"/>
      </w:pPr>
    </w:p>
    <w:p w14:paraId="12263106" w14:textId="77777777" w:rsidR="00A45E78" w:rsidRDefault="00A45E78" w:rsidP="00A45E78">
      <w:pPr>
        <w:pStyle w:val="NoSpacing"/>
      </w:pPr>
    </w:p>
    <w:p w14:paraId="4895F706" w14:textId="0C2AF808" w:rsidR="00073D1D" w:rsidRDefault="00A45E78" w:rsidP="001657C9">
      <w:pPr>
        <w:pStyle w:val="NoSpacing"/>
      </w:pPr>
      <w:r>
        <w:t xml:space="preserve">                  </w:t>
      </w:r>
    </w:p>
    <w:p w14:paraId="3C3285A9" w14:textId="77777777" w:rsidR="00A45E78" w:rsidRDefault="00AB575C" w:rsidP="00AB575C">
      <w:pPr>
        <w:pStyle w:val="Heading2"/>
        <w:rPr>
          <w:lang w:eastAsia="ja-JP"/>
        </w:rPr>
      </w:pPr>
      <w:bookmarkStart w:id="692" w:name="_Toc3221241"/>
      <w:r>
        <w:rPr>
          <w:lang w:eastAsia="ja-JP"/>
        </w:rPr>
        <w:t>New No-Path Reasons</w:t>
      </w:r>
      <w:bookmarkEnd w:id="692"/>
      <w:r>
        <w:rPr>
          <w:lang w:eastAsia="ja-JP"/>
        </w:rPr>
        <w:t xml:space="preserve"> </w:t>
      </w:r>
    </w:p>
    <w:p w14:paraId="793E6E1F" w14:textId="5C7085E2" w:rsidR="00AB575C" w:rsidRPr="00891BA3" w:rsidRDefault="001657C9" w:rsidP="00920423">
      <w:pPr>
        <w:rPr>
          <w:lang w:eastAsia="ja-JP"/>
        </w:rPr>
      </w:pPr>
      <w:r>
        <w:rPr>
          <w:lang w:eastAsia="ja-JP"/>
        </w:rPr>
        <w:t>As described in Section 4.3</w:t>
      </w:r>
      <w:r w:rsidR="00AB575C">
        <w:rPr>
          <w:lang w:eastAsia="ja-JP"/>
        </w:rPr>
        <w:t xml:space="preserve">, a </w:t>
      </w:r>
      <w:r w:rsidR="00AB575C" w:rsidRPr="00891BA3">
        <w:rPr>
          <w:lang w:eastAsia="ja-JP"/>
        </w:rPr>
        <w:t xml:space="preserve">new bit </w:t>
      </w:r>
      <w:r w:rsidR="00AB575C">
        <w:rPr>
          <w:lang w:eastAsia="ja-JP"/>
        </w:rPr>
        <w:t>flag</w:t>
      </w:r>
      <w:r w:rsidR="00AB575C" w:rsidRPr="00891BA3">
        <w:rPr>
          <w:lang w:eastAsia="ja-JP"/>
        </w:rPr>
        <w:t xml:space="preserve"> are defined to be carried in the Flags field in the NO-PATH-VECTOR TLV carried in the NO-PATH Object.</w:t>
      </w:r>
      <w:r w:rsidR="00AB575C">
        <w:rPr>
          <w:lang w:eastAsia="ja-JP"/>
        </w:rPr>
        <w:t xml:space="preserve"> This flag, when set, indicates </w:t>
      </w:r>
      <w:r w:rsidR="00920423">
        <w:rPr>
          <w:lang w:eastAsia="ja-JP"/>
        </w:rPr>
        <w:t xml:space="preserve">that </w:t>
      </w:r>
      <w:r w:rsidR="00AB575C" w:rsidRPr="00891BA3">
        <w:rPr>
          <w:lang w:eastAsia="ja-JP"/>
        </w:rPr>
        <w:t xml:space="preserve">no feasible route was found that meets all the </w:t>
      </w:r>
      <w:r w:rsidR="00920423">
        <w:rPr>
          <w:lang w:eastAsia="ja-JP"/>
        </w:rPr>
        <w:t>R</w:t>
      </w:r>
      <w:r w:rsidR="005525B2">
        <w:rPr>
          <w:lang w:eastAsia="ja-JP"/>
        </w:rPr>
        <w:t>S</w:t>
      </w:r>
      <w:r w:rsidR="00920423">
        <w:rPr>
          <w:lang w:eastAsia="ja-JP"/>
        </w:rPr>
        <w:t xml:space="preserve">A </w:t>
      </w:r>
      <w:r w:rsidR="00AB575C" w:rsidRPr="00891BA3">
        <w:rPr>
          <w:lang w:eastAsia="ja-JP"/>
        </w:rPr>
        <w:t xml:space="preserve">constraints </w:t>
      </w:r>
      <w:r w:rsidR="00AB575C">
        <w:rPr>
          <w:lang w:eastAsia="ja-JP"/>
        </w:rPr>
        <w:t xml:space="preserve">(e.g., </w:t>
      </w:r>
      <w:r w:rsidR="005525B2">
        <w:rPr>
          <w:lang w:eastAsia="ja-JP"/>
        </w:rPr>
        <w:t xml:space="preserve">spectrum </w:t>
      </w:r>
      <w:r w:rsidR="00AB575C">
        <w:rPr>
          <w:lang w:eastAsia="ja-JP"/>
        </w:rPr>
        <w:t xml:space="preserve">restriction, signal compatibility, etc.) </w:t>
      </w:r>
      <w:r w:rsidR="00AB575C" w:rsidRPr="00891BA3">
        <w:rPr>
          <w:lang w:eastAsia="ja-JP"/>
        </w:rPr>
        <w:t xml:space="preserve">associated with </w:t>
      </w:r>
      <w:r w:rsidR="00920423">
        <w:rPr>
          <w:lang w:eastAsia="ja-JP"/>
        </w:rPr>
        <w:t xml:space="preserve">a </w:t>
      </w:r>
      <w:r w:rsidR="00AB575C" w:rsidRPr="00891BA3">
        <w:rPr>
          <w:lang w:eastAsia="ja-JP"/>
        </w:rPr>
        <w:t>R</w:t>
      </w:r>
      <w:r w:rsidR="005525B2">
        <w:rPr>
          <w:lang w:eastAsia="ja-JP"/>
        </w:rPr>
        <w:t>S</w:t>
      </w:r>
      <w:r w:rsidR="00AB575C" w:rsidRPr="00891BA3">
        <w:rPr>
          <w:lang w:eastAsia="ja-JP"/>
        </w:rPr>
        <w:t>A</w:t>
      </w:r>
      <w:r w:rsidR="00920423">
        <w:rPr>
          <w:lang w:eastAsia="ja-JP"/>
        </w:rPr>
        <w:t xml:space="preserve"> path computation request</w:t>
      </w:r>
      <w:r w:rsidR="00AB575C" w:rsidRPr="00891BA3">
        <w:rPr>
          <w:lang w:eastAsia="ja-JP"/>
        </w:rPr>
        <w:t>.</w:t>
      </w:r>
    </w:p>
    <w:p w14:paraId="6B139145" w14:textId="77777777" w:rsidR="00AB575C" w:rsidRPr="00891BA3" w:rsidRDefault="00AB575C" w:rsidP="00AB575C">
      <w:pPr>
        <w:rPr>
          <w:lang w:eastAsia="ja-JP"/>
        </w:rPr>
      </w:pPr>
      <w:r>
        <w:t xml:space="preserve">IANA is to allocate this new bit flag from the "PCEP </w:t>
      </w:r>
      <w:bookmarkStart w:id="693" w:name="no-path-vector-tlv"/>
      <w:bookmarkEnd w:id="693"/>
      <w:r w:rsidRPr="00AB575C">
        <w:t>NO-PATH-VECTOR TLV Flag Field</w:t>
      </w:r>
      <w:r>
        <w:t>" subregistry (</w:t>
      </w:r>
      <w:r w:rsidRPr="00AB575C">
        <w:t>http://www.iana.org/assignments/pcep/pcep.xhtml#no-path-vector-tlv</w:t>
      </w:r>
      <w:r>
        <w:t>).</w:t>
      </w:r>
    </w:p>
    <w:p w14:paraId="68B90790" w14:textId="77777777" w:rsidR="00920423" w:rsidRDefault="00920423" w:rsidP="00920423">
      <w:pPr>
        <w:pStyle w:val="NoSpacing"/>
        <w:rPr>
          <w:lang w:eastAsia="ja-JP"/>
        </w:rPr>
      </w:pPr>
      <w:r>
        <w:rPr>
          <w:lang w:eastAsia="ja-JP"/>
        </w:rPr>
        <w:t xml:space="preserve">Bit </w:t>
      </w:r>
      <w:r>
        <w:rPr>
          <w:lang w:eastAsia="ja-JP"/>
        </w:rPr>
        <w:tab/>
      </w:r>
      <w:r>
        <w:rPr>
          <w:lang w:eastAsia="ja-JP"/>
        </w:rPr>
        <w:tab/>
      </w:r>
      <w:r>
        <w:rPr>
          <w:lang w:eastAsia="ja-JP"/>
        </w:rPr>
        <w:tab/>
        <w:t>Description</w:t>
      </w:r>
      <w:r>
        <w:rPr>
          <w:lang w:eastAsia="ja-JP"/>
        </w:rPr>
        <w:tab/>
      </w:r>
      <w:r>
        <w:rPr>
          <w:lang w:eastAsia="ja-JP"/>
        </w:rPr>
        <w:tab/>
      </w:r>
      <w:r>
        <w:rPr>
          <w:lang w:eastAsia="ja-JP"/>
        </w:rPr>
        <w:tab/>
      </w:r>
      <w:r>
        <w:rPr>
          <w:lang w:eastAsia="ja-JP"/>
        </w:rPr>
        <w:tab/>
      </w:r>
      <w:r>
        <w:rPr>
          <w:lang w:eastAsia="ja-JP"/>
        </w:rPr>
        <w:tab/>
      </w:r>
      <w:r>
        <w:rPr>
          <w:lang w:eastAsia="ja-JP"/>
        </w:rPr>
        <w:tab/>
        <w:t>Reference</w:t>
      </w:r>
    </w:p>
    <w:p w14:paraId="1D641720" w14:textId="77777777" w:rsidR="00920423" w:rsidRDefault="00920423" w:rsidP="00920423">
      <w:pPr>
        <w:pStyle w:val="NoSpacing"/>
        <w:rPr>
          <w:lang w:eastAsia="ja-JP"/>
        </w:rPr>
      </w:pPr>
      <w:r>
        <w:rPr>
          <w:lang w:eastAsia="ja-JP"/>
        </w:rPr>
        <w:t>-----------------------------------------------------</w:t>
      </w:r>
    </w:p>
    <w:p w14:paraId="23D7EB1D" w14:textId="6F13F454" w:rsidR="00920423" w:rsidRDefault="00920423" w:rsidP="00920423">
      <w:pPr>
        <w:pStyle w:val="NoSpacing"/>
        <w:rPr>
          <w:lang w:eastAsia="ja-JP"/>
        </w:rPr>
      </w:pPr>
      <w:r>
        <w:rPr>
          <w:lang w:eastAsia="ja-JP"/>
        </w:rPr>
        <w:t>TBD</w:t>
      </w:r>
      <w:ins w:id="694" w:author="Leeyoung" w:date="2019-03-11T18:37:00Z">
        <w:r w:rsidR="00934CEC">
          <w:rPr>
            <w:lang w:eastAsia="ja-JP"/>
          </w:rPr>
          <w:t>8</w:t>
        </w:r>
      </w:ins>
      <w:r>
        <w:rPr>
          <w:lang w:eastAsia="ja-JP"/>
        </w:rPr>
        <w:tab/>
      </w:r>
      <w:r>
        <w:rPr>
          <w:lang w:eastAsia="ja-JP"/>
        </w:rPr>
        <w:tab/>
      </w:r>
      <w:r>
        <w:rPr>
          <w:lang w:eastAsia="ja-JP"/>
        </w:rPr>
        <w:tab/>
        <w:t>No R</w:t>
      </w:r>
      <w:r w:rsidR="005525B2">
        <w:rPr>
          <w:lang w:eastAsia="ja-JP"/>
        </w:rPr>
        <w:t>S</w:t>
      </w:r>
      <w:r>
        <w:rPr>
          <w:lang w:eastAsia="ja-JP"/>
        </w:rPr>
        <w:t>A constraints met</w:t>
      </w:r>
      <w:r>
        <w:rPr>
          <w:lang w:eastAsia="ja-JP"/>
        </w:rPr>
        <w:tab/>
      </w:r>
      <w:r>
        <w:rPr>
          <w:lang w:eastAsia="ja-JP"/>
        </w:rPr>
        <w:tab/>
        <w:t>[This.I-D]</w:t>
      </w:r>
    </w:p>
    <w:p w14:paraId="2D636BC3" w14:textId="77777777" w:rsidR="00920423" w:rsidRDefault="00920423" w:rsidP="00920423">
      <w:pPr>
        <w:pStyle w:val="NoSpacing"/>
        <w:rPr>
          <w:lang w:eastAsia="ja-JP"/>
        </w:rPr>
      </w:pPr>
    </w:p>
    <w:p w14:paraId="5A29E278" w14:textId="77777777" w:rsidR="00920423" w:rsidRDefault="00BC7717" w:rsidP="00BC7717">
      <w:pPr>
        <w:pStyle w:val="Heading2"/>
        <w:rPr>
          <w:lang w:eastAsia="ja-JP"/>
        </w:rPr>
      </w:pPr>
      <w:bookmarkStart w:id="695" w:name="_Toc3221242"/>
      <w:r>
        <w:rPr>
          <w:lang w:eastAsia="ja-JP"/>
        </w:rPr>
        <w:t>New Error-Types and Error-Values</w:t>
      </w:r>
      <w:bookmarkEnd w:id="695"/>
    </w:p>
    <w:p w14:paraId="13E1EC24" w14:textId="77777777" w:rsidR="00806E15" w:rsidRDefault="00B036BB" w:rsidP="00BC7717">
      <w:pPr>
        <w:rPr>
          <w:lang w:eastAsia="ja-JP"/>
        </w:rPr>
      </w:pPr>
      <w:r w:rsidRPr="00B036BB">
        <w:t>As described in Section 5.1, new PCEP error codes are defined for WSON RWA errors. IANA is to allocate from the “"PCEP-ERROR Object Error Types and Values" sub-registry</w:t>
      </w:r>
      <w:r w:rsidR="00BC7717">
        <w:rPr>
          <w:rFonts w:ascii="Courier" w:eastAsia="SimSun" w:hAnsi="Courier" w:cs="Courier"/>
          <w:color w:val="000000"/>
        </w:rPr>
        <w:t xml:space="preserve"> (</w:t>
      </w:r>
      <w:hyperlink r:id="rId14" w:anchor="pcep-error-object" w:history="1">
        <w:r w:rsidR="00BC7717" w:rsidRPr="00812B35">
          <w:rPr>
            <w:rStyle w:val="Hyperlink"/>
            <w:lang w:eastAsia="ja-JP"/>
          </w:rPr>
          <w:t>http://www.iana.org/assignments/pcep/pcep.xhtml#pcep-error-object</w:t>
        </w:r>
      </w:hyperlink>
      <w:r w:rsidR="00BC7717">
        <w:rPr>
          <w:lang w:eastAsia="ja-JP"/>
        </w:rPr>
        <w:t>).</w:t>
      </w:r>
    </w:p>
    <w:p w14:paraId="5D2CCCAF" w14:textId="77777777" w:rsidR="00BC7717" w:rsidRDefault="00BC7717" w:rsidP="00BC7717">
      <w:pPr>
        <w:rPr>
          <w:lang w:eastAsia="ja-JP"/>
        </w:rPr>
      </w:pPr>
      <w:r>
        <w:rPr>
          <w:lang w:eastAsia="ja-JP"/>
        </w:rPr>
        <w:t xml:space="preserve"> </w:t>
      </w:r>
    </w:p>
    <w:p w14:paraId="1AB54AD7" w14:textId="77777777" w:rsidR="00806E15" w:rsidRDefault="00BC7717" w:rsidP="00BC7717">
      <w:pPr>
        <w:pStyle w:val="NoSpacing"/>
        <w:rPr>
          <w:lang w:eastAsia="ja-JP"/>
        </w:rPr>
      </w:pPr>
      <w:r>
        <w:rPr>
          <w:lang w:eastAsia="ja-JP"/>
        </w:rPr>
        <w:t>Error</w:t>
      </w:r>
      <w:r w:rsidR="00806E15">
        <w:rPr>
          <w:lang w:eastAsia="ja-JP"/>
        </w:rPr>
        <w:t>-</w:t>
      </w:r>
      <w:r>
        <w:rPr>
          <w:lang w:eastAsia="ja-JP"/>
        </w:rPr>
        <w:tab/>
      </w:r>
      <w:r>
        <w:rPr>
          <w:lang w:eastAsia="ja-JP"/>
        </w:rPr>
        <w:tab/>
        <w:t>Meaning</w:t>
      </w:r>
      <w:r>
        <w:rPr>
          <w:lang w:eastAsia="ja-JP"/>
        </w:rPr>
        <w:tab/>
      </w:r>
      <w:r>
        <w:rPr>
          <w:lang w:eastAsia="ja-JP"/>
        </w:rPr>
        <w:tab/>
      </w:r>
      <w:r>
        <w:rPr>
          <w:lang w:eastAsia="ja-JP"/>
        </w:rPr>
        <w:tab/>
      </w:r>
      <w:r>
        <w:rPr>
          <w:lang w:eastAsia="ja-JP"/>
        </w:rPr>
        <w:tab/>
        <w:t>Error-Value</w:t>
      </w:r>
      <w:r>
        <w:rPr>
          <w:lang w:eastAsia="ja-JP"/>
        </w:rPr>
        <w:tab/>
      </w:r>
      <w:r>
        <w:rPr>
          <w:lang w:eastAsia="ja-JP"/>
        </w:rPr>
        <w:tab/>
      </w:r>
      <w:r>
        <w:rPr>
          <w:lang w:eastAsia="ja-JP"/>
        </w:rPr>
        <w:tab/>
        <w:t>Reference</w:t>
      </w:r>
    </w:p>
    <w:p w14:paraId="3804D7D9" w14:textId="77777777" w:rsidR="00BC7717" w:rsidRDefault="00806E15" w:rsidP="00BC7717">
      <w:pPr>
        <w:pStyle w:val="NoSpacing"/>
        <w:rPr>
          <w:lang w:eastAsia="ja-JP"/>
        </w:rPr>
      </w:pPr>
      <w:r>
        <w:rPr>
          <w:lang w:eastAsia="ja-JP"/>
        </w:rPr>
        <w:t>Type</w:t>
      </w:r>
      <w:r w:rsidR="00BC7717">
        <w:rPr>
          <w:lang w:eastAsia="ja-JP"/>
        </w:rPr>
        <w:t xml:space="preserve"> </w:t>
      </w:r>
    </w:p>
    <w:p w14:paraId="2CD96D16" w14:textId="77777777" w:rsidR="00BC7717" w:rsidRDefault="00BC7717" w:rsidP="00BC7717">
      <w:pPr>
        <w:pStyle w:val="NoSpacing"/>
        <w:rPr>
          <w:lang w:eastAsia="ja-JP"/>
        </w:rPr>
      </w:pPr>
      <w:r>
        <w:rPr>
          <w:lang w:eastAsia="ja-JP"/>
        </w:rPr>
        <w:t>---------------------------------------------------------------</w:t>
      </w:r>
    </w:p>
    <w:p w14:paraId="2C3AA2E2" w14:textId="77777777" w:rsidR="00BC7717" w:rsidRDefault="00BC7717" w:rsidP="00BC7717">
      <w:pPr>
        <w:rPr>
          <w:rFonts w:ascii="Courier" w:eastAsia="SimSun" w:hAnsi="Courier" w:cs="Courier"/>
          <w:color w:val="000000"/>
        </w:rPr>
      </w:pPr>
    </w:p>
    <w:p w14:paraId="6087934A" w14:textId="1DBB24C9" w:rsidR="00BC7717" w:rsidRDefault="00BC7717" w:rsidP="00806E15">
      <w:pPr>
        <w:pStyle w:val="NoSpacing"/>
      </w:pPr>
      <w:r>
        <w:t>T</w:t>
      </w:r>
      <w:ins w:id="696" w:author="Leeyoung" w:date="2019-03-11T18:37:00Z">
        <w:r w:rsidR="00934CEC">
          <w:t>BD7</w:t>
        </w:r>
      </w:ins>
      <w:del w:id="697" w:author="Leeyoung" w:date="2019-03-11T18:37:00Z">
        <w:r w:rsidDel="00934CEC">
          <w:delText>DB</w:delText>
        </w:r>
      </w:del>
      <w:r>
        <w:tab/>
      </w:r>
      <w:r>
        <w:tab/>
      </w:r>
      <w:r>
        <w:tab/>
      </w:r>
      <w:r w:rsidR="005525B2">
        <w:t>Flexi-Grid</w:t>
      </w:r>
      <w:r w:rsidR="00806E15">
        <w:t xml:space="preserve"> R</w:t>
      </w:r>
      <w:r w:rsidR="005525B2">
        <w:t>S</w:t>
      </w:r>
      <w:r w:rsidR="00806E15">
        <w:t>A Error</w:t>
      </w:r>
      <w:r w:rsidR="00806E15">
        <w:tab/>
      </w:r>
      <w:r w:rsidR="00806E15">
        <w:tab/>
        <w:t xml:space="preserve">1: Insufficient   </w:t>
      </w:r>
      <w:r w:rsidR="00806E15">
        <w:tab/>
        <w:t>[This.I-D]</w:t>
      </w:r>
    </w:p>
    <w:p w14:paraId="4C2A59E5" w14:textId="56FF6F1A" w:rsidR="00806E15" w:rsidRDefault="00806E15" w:rsidP="00806E15">
      <w:pPr>
        <w:pStyle w:val="NoSpacing"/>
      </w:pPr>
      <w:r>
        <w:tab/>
      </w:r>
      <w:r>
        <w:tab/>
      </w:r>
      <w:r>
        <w:tab/>
      </w:r>
      <w:r>
        <w:tab/>
      </w:r>
      <w:r>
        <w:tab/>
      </w:r>
      <w:r>
        <w:tab/>
      </w:r>
      <w:r>
        <w:tab/>
      </w:r>
      <w:r>
        <w:tab/>
      </w:r>
      <w:r>
        <w:tab/>
      </w:r>
      <w:r>
        <w:tab/>
        <w:t xml:space="preserve">   </w:t>
      </w:r>
      <w:r w:rsidR="005525B2">
        <w:t xml:space="preserve">      </w:t>
      </w:r>
      <w:r>
        <w:t>Memory</w:t>
      </w:r>
    </w:p>
    <w:p w14:paraId="0FC78222" w14:textId="77777777" w:rsidR="00806E15" w:rsidRDefault="00806E15" w:rsidP="00806E15">
      <w:pPr>
        <w:pStyle w:val="NoSpacing"/>
      </w:pPr>
    </w:p>
    <w:p w14:paraId="73D800F4" w14:textId="16259B3B" w:rsidR="00806E15" w:rsidRDefault="00806E15" w:rsidP="00806E15">
      <w:pPr>
        <w:pStyle w:val="NoSpacing"/>
      </w:pPr>
      <w:r>
        <w:tab/>
      </w:r>
      <w:r>
        <w:tab/>
      </w:r>
      <w:r>
        <w:tab/>
      </w:r>
      <w:r>
        <w:tab/>
      </w:r>
      <w:r>
        <w:tab/>
      </w:r>
      <w:r>
        <w:tab/>
      </w:r>
      <w:r>
        <w:tab/>
      </w:r>
      <w:r>
        <w:tab/>
      </w:r>
      <w:r>
        <w:tab/>
      </w:r>
      <w:r w:rsidR="005525B2">
        <w:tab/>
      </w:r>
      <w:r w:rsidR="005525B2">
        <w:tab/>
      </w:r>
      <w:r>
        <w:tab/>
        <w:t xml:space="preserve">2: </w:t>
      </w:r>
      <w:r w:rsidR="00EA140C">
        <w:t xml:space="preserve">RSA </w:t>
      </w:r>
      <w:r>
        <w:t>computation</w:t>
      </w:r>
      <w:r>
        <w:tab/>
      </w:r>
      <w:r w:rsidR="00333869">
        <w:t>[</w:t>
      </w:r>
      <w:r>
        <w:t>This.I-D]</w:t>
      </w:r>
    </w:p>
    <w:p w14:paraId="40A99018" w14:textId="55ADBC20" w:rsidR="00806E15" w:rsidRDefault="00806E15" w:rsidP="00BC7717">
      <w:pPr>
        <w:rPr>
          <w:rFonts w:ascii="Courier" w:eastAsia="SimSun" w:hAnsi="Courier" w:cs="Courier"/>
          <w:color w:val="000000"/>
        </w:rPr>
      </w:pP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Pr>
          <w:rFonts w:ascii="Courier" w:eastAsia="SimSun" w:hAnsi="Courier" w:cs="Courier"/>
          <w:color w:val="000000"/>
        </w:rPr>
        <w:tab/>
      </w:r>
      <w:r w:rsidR="005525B2">
        <w:rPr>
          <w:rFonts w:ascii="Courier" w:eastAsia="SimSun" w:hAnsi="Courier" w:cs="Courier"/>
          <w:color w:val="000000"/>
        </w:rPr>
        <w:tab/>
      </w:r>
      <w:r w:rsidR="005525B2">
        <w:rPr>
          <w:rFonts w:ascii="Courier" w:eastAsia="SimSun" w:hAnsi="Courier" w:cs="Courier"/>
          <w:color w:val="000000"/>
        </w:rPr>
        <w:tab/>
      </w:r>
      <w:r>
        <w:rPr>
          <w:rFonts w:ascii="Courier" w:eastAsia="SimSun" w:hAnsi="Courier" w:cs="Courier"/>
          <w:color w:val="000000"/>
        </w:rPr>
        <w:tab/>
        <w:t>Not supported</w:t>
      </w:r>
    </w:p>
    <w:p w14:paraId="4409C182" w14:textId="2CFD0140" w:rsidR="00806E15" w:rsidRDefault="00A503C6" w:rsidP="00934CEC">
      <w:pPr>
        <w:pStyle w:val="Heading2"/>
        <w:rPr>
          <w:ins w:id="698" w:author="Leeyoung" w:date="2019-03-11T18:38:00Z"/>
        </w:rPr>
        <w:pPrChange w:id="699" w:author="Leeyoung" w:date="2019-03-11T18:38:00Z">
          <w:pPr/>
        </w:pPrChange>
      </w:pPr>
      <w:ins w:id="700" w:author="Leeyoung" w:date="2019-03-11T18:40:00Z">
        <w:r>
          <w:lastRenderedPageBreak/>
          <w:t>New Error-Values for Existing Error Type (24)</w:t>
        </w:r>
      </w:ins>
    </w:p>
    <w:p w14:paraId="3403455C" w14:textId="2F5C2CBE" w:rsidR="00A503C6" w:rsidRDefault="00A503C6" w:rsidP="00934CEC">
      <w:pPr>
        <w:spacing w:after="0" w:line="240" w:lineRule="auto"/>
        <w:rPr>
          <w:ins w:id="701" w:author="Leeyoung" w:date="2019-03-11T18:43:00Z"/>
        </w:rPr>
      </w:pPr>
      <w:ins w:id="702" w:author="Leeyoung" w:date="2019-03-11T18:41:00Z">
        <w:r>
          <w:t xml:space="preserve">As discussed in Section 4.1, two new </w:t>
        </w:r>
      </w:ins>
      <w:ins w:id="703" w:author="Leeyoung" w:date="2019-03-11T18:42:00Z">
        <w:r>
          <w:t>Path</w:t>
        </w:r>
      </w:ins>
      <w:ins w:id="704" w:author="Leeyoung" w:date="2019-03-11T18:41:00Z">
        <w:r>
          <w:t xml:space="preserve">Err values for the Existing Error Type (24) </w:t>
        </w:r>
      </w:ins>
      <w:ins w:id="705" w:author="Leeyoung" w:date="2019-03-11T18:42:00Z">
        <w:r>
          <w:t xml:space="preserve">are to </w:t>
        </w:r>
      </w:ins>
      <w:ins w:id="706" w:author="Leeyoung" w:date="2019-03-11T18:43:00Z">
        <w:r>
          <w:t xml:space="preserve">be </w:t>
        </w:r>
      </w:ins>
      <w:ins w:id="707" w:author="Leeyoung" w:date="2019-03-11T18:42:00Z">
        <w:r>
          <w:t>allocate</w:t>
        </w:r>
      </w:ins>
      <w:ins w:id="708" w:author="Leeyoung" w:date="2019-03-11T18:43:00Z">
        <w:r>
          <w:t xml:space="preserve">d: </w:t>
        </w:r>
      </w:ins>
    </w:p>
    <w:p w14:paraId="53E09D42" w14:textId="127298B7" w:rsidR="00A503C6" w:rsidRDefault="00A503C6" w:rsidP="00BE3DC5">
      <w:pPr>
        <w:pStyle w:val="NoSpacing"/>
        <w:ind w:left="0"/>
        <w:rPr>
          <w:ins w:id="709" w:author="Leeyoung" w:date="2019-03-11T18:45:00Z"/>
          <w:lang w:eastAsia="ja-JP"/>
        </w:rPr>
        <w:pPrChange w:id="710" w:author="Leeyoung" w:date="2019-03-11T18:46:00Z">
          <w:pPr>
            <w:pStyle w:val="NoSpacing"/>
          </w:pPr>
        </w:pPrChange>
      </w:pPr>
      <w:bookmarkStart w:id="711" w:name="_GoBack"/>
      <w:bookmarkEnd w:id="711"/>
    </w:p>
    <w:p w14:paraId="114D0EFF" w14:textId="2598E735" w:rsidR="00A503C6" w:rsidRDefault="00A503C6" w:rsidP="00A503C6">
      <w:pPr>
        <w:pStyle w:val="NoSpacing"/>
        <w:rPr>
          <w:ins w:id="712" w:author="Leeyoung" w:date="2019-03-11T18:39:00Z"/>
          <w:lang w:eastAsia="ja-JP"/>
        </w:rPr>
      </w:pPr>
      <w:ins w:id="713" w:author="Leeyoung" w:date="2019-03-11T18:39:00Z">
        <w:r>
          <w:rPr>
            <w:lang w:eastAsia="ja-JP"/>
          </w:rPr>
          <w:t>Meaning</w:t>
        </w:r>
        <w:r>
          <w:rPr>
            <w:lang w:eastAsia="ja-JP"/>
          </w:rPr>
          <w:tab/>
        </w:r>
        <w:r>
          <w:rPr>
            <w:lang w:eastAsia="ja-JP"/>
          </w:rPr>
          <w:tab/>
        </w:r>
        <w:r>
          <w:rPr>
            <w:lang w:eastAsia="ja-JP"/>
          </w:rPr>
          <w:tab/>
        </w:r>
        <w:r>
          <w:rPr>
            <w:lang w:eastAsia="ja-JP"/>
          </w:rPr>
          <w:tab/>
        </w:r>
      </w:ins>
      <w:ins w:id="714" w:author="Leeyoung" w:date="2019-03-11T18:45:00Z">
        <w:r>
          <w:rPr>
            <w:lang w:eastAsia="ja-JP"/>
          </w:rPr>
          <w:tab/>
        </w:r>
        <w:r>
          <w:rPr>
            <w:lang w:eastAsia="ja-JP"/>
          </w:rPr>
          <w:tab/>
        </w:r>
        <w:r>
          <w:rPr>
            <w:lang w:eastAsia="ja-JP"/>
          </w:rPr>
          <w:tab/>
        </w:r>
        <w:r>
          <w:rPr>
            <w:lang w:eastAsia="ja-JP"/>
          </w:rPr>
          <w:tab/>
        </w:r>
        <w:r>
          <w:rPr>
            <w:lang w:eastAsia="ja-JP"/>
          </w:rPr>
          <w:tab/>
        </w:r>
        <w:r>
          <w:rPr>
            <w:lang w:eastAsia="ja-JP"/>
          </w:rPr>
          <w:tab/>
        </w:r>
      </w:ins>
      <w:ins w:id="715" w:author="Leeyoung" w:date="2019-03-11T18:39:00Z">
        <w:r>
          <w:rPr>
            <w:lang w:eastAsia="ja-JP"/>
          </w:rPr>
          <w:t>Error-Value</w:t>
        </w:r>
        <w:r>
          <w:rPr>
            <w:lang w:eastAsia="ja-JP"/>
          </w:rPr>
          <w:tab/>
        </w:r>
        <w:r>
          <w:rPr>
            <w:lang w:eastAsia="ja-JP"/>
          </w:rPr>
          <w:tab/>
        </w:r>
        <w:r>
          <w:rPr>
            <w:lang w:eastAsia="ja-JP"/>
          </w:rPr>
          <w:tab/>
          <w:t>Reference</w:t>
        </w:r>
      </w:ins>
    </w:p>
    <w:p w14:paraId="54451371" w14:textId="3FE926BF" w:rsidR="00A503C6" w:rsidRDefault="00A503C6" w:rsidP="00A503C6">
      <w:pPr>
        <w:pStyle w:val="NoSpacing"/>
        <w:ind w:left="0"/>
        <w:rPr>
          <w:ins w:id="716" w:author="Leeyoung" w:date="2019-03-11T18:39:00Z"/>
          <w:lang w:eastAsia="ja-JP"/>
        </w:rPr>
        <w:pPrChange w:id="717" w:author="Leeyoung" w:date="2019-03-11T18:44:00Z">
          <w:pPr>
            <w:pStyle w:val="NoSpacing"/>
          </w:pPr>
        </w:pPrChange>
      </w:pPr>
    </w:p>
    <w:p w14:paraId="7907C8D6" w14:textId="77777777" w:rsidR="00A503C6" w:rsidRDefault="00A503C6" w:rsidP="00A503C6">
      <w:pPr>
        <w:pStyle w:val="NoSpacing"/>
        <w:rPr>
          <w:ins w:id="718" w:author="Leeyoung" w:date="2019-03-11T18:39:00Z"/>
          <w:lang w:eastAsia="ja-JP"/>
        </w:rPr>
      </w:pPr>
      <w:ins w:id="719" w:author="Leeyoung" w:date="2019-03-11T18:39:00Z">
        <w:r>
          <w:rPr>
            <w:lang w:eastAsia="ja-JP"/>
          </w:rPr>
          <w:t>---------------------------------------------------------------</w:t>
        </w:r>
      </w:ins>
    </w:p>
    <w:p w14:paraId="650AB394" w14:textId="77777777" w:rsidR="00A503C6" w:rsidRDefault="00A503C6" w:rsidP="00934CEC">
      <w:pPr>
        <w:spacing w:after="0" w:line="240" w:lineRule="auto"/>
        <w:rPr>
          <w:ins w:id="720" w:author="Leeyoung" w:date="2019-03-11T18:45:00Z"/>
        </w:rPr>
      </w:pPr>
      <w:ins w:id="721" w:author="Leeyoung" w:date="2019-03-11T18:45:00Z">
        <w:r w:rsidRPr="007E261E">
          <w:t>Unsupported</w:t>
        </w:r>
        <w:r>
          <w:t xml:space="preserve"> Frequency slot </w:t>
        </w:r>
      </w:ins>
    </w:p>
    <w:p w14:paraId="22AF2297" w14:textId="3E3CB759" w:rsidR="00A503C6" w:rsidRDefault="00A503C6" w:rsidP="00934CEC">
      <w:pPr>
        <w:spacing w:after="0" w:line="240" w:lineRule="auto"/>
        <w:rPr>
          <w:ins w:id="722" w:author="Leeyoung" w:date="2019-03-11T18:45:00Z"/>
        </w:rPr>
      </w:pPr>
      <w:ins w:id="723" w:author="Leeyoung" w:date="2019-03-11T18:45:00Z">
        <w:r>
          <w:t>Selection Symmetry value</w:t>
        </w:r>
        <w:r>
          <w:tab/>
        </w:r>
        <w:r>
          <w:tab/>
        </w:r>
        <w:r>
          <w:tab/>
        </w:r>
        <w:r>
          <w:tab/>
          <w:t>TBD3              [This.I-D]</w:t>
        </w:r>
      </w:ins>
    </w:p>
    <w:p w14:paraId="494E2556" w14:textId="662E8A5F" w:rsidR="00A503C6" w:rsidRDefault="00A503C6" w:rsidP="00934CEC">
      <w:pPr>
        <w:spacing w:after="0" w:line="240" w:lineRule="auto"/>
        <w:rPr>
          <w:ins w:id="724" w:author="Leeyoung" w:date="2019-03-11T18:45:00Z"/>
        </w:rPr>
      </w:pPr>
    </w:p>
    <w:p w14:paraId="42BF9CE6" w14:textId="77777777" w:rsidR="00A503C6" w:rsidRDefault="00A503C6" w:rsidP="00934CEC">
      <w:pPr>
        <w:spacing w:after="0" w:line="240" w:lineRule="auto"/>
        <w:rPr>
          <w:ins w:id="725" w:author="Leeyoung" w:date="2019-03-11T18:45:00Z"/>
        </w:rPr>
      </w:pPr>
      <w:ins w:id="726" w:author="Leeyoung" w:date="2019-03-11T18:45:00Z">
        <w:r w:rsidRPr="007E261E">
          <w:t>Unsupported</w:t>
        </w:r>
        <w:r>
          <w:t xml:space="preserve"> Frequency Slot </w:t>
        </w:r>
      </w:ins>
    </w:p>
    <w:p w14:paraId="227F5726" w14:textId="52A761B0" w:rsidR="00A503C6" w:rsidRPr="007E261E" w:rsidRDefault="00A503C6" w:rsidP="00934CEC">
      <w:pPr>
        <w:spacing w:after="0" w:line="240" w:lineRule="auto"/>
        <w:rPr>
          <w:ins w:id="727" w:author="Leeyoung" w:date="2019-03-11T18:38:00Z"/>
        </w:rPr>
      </w:pPr>
      <w:ins w:id="728" w:author="Leeyoung" w:date="2019-03-11T18:45:00Z">
        <w:r>
          <w:t>Assignment value</w:t>
        </w:r>
        <w:r>
          <w:tab/>
        </w:r>
        <w:r>
          <w:tab/>
        </w:r>
        <w:r>
          <w:tab/>
        </w:r>
        <w:r>
          <w:tab/>
        </w:r>
        <w:r>
          <w:tab/>
        </w:r>
        <w:r>
          <w:tab/>
        </w:r>
        <w:r>
          <w:tab/>
          <w:t>TBD4</w:t>
        </w:r>
      </w:ins>
      <w:ins w:id="729" w:author="Leeyoung" w:date="2019-03-11T18:46:00Z">
        <w:r>
          <w:t xml:space="preserve">              [This.I-D]</w:t>
        </w:r>
      </w:ins>
    </w:p>
    <w:p w14:paraId="14146440" w14:textId="77777777" w:rsidR="00934CEC" w:rsidRPr="00934CEC" w:rsidRDefault="00934CEC" w:rsidP="00934CEC">
      <w:pPr>
        <w:rPr>
          <w:rPrChange w:id="730" w:author="Leeyoung" w:date="2019-03-11T18:38:00Z">
            <w:rPr/>
          </w:rPrChange>
        </w:rPr>
        <w:pPrChange w:id="731" w:author="Leeyoung" w:date="2019-03-11T18:38:00Z">
          <w:pPr/>
        </w:pPrChange>
      </w:pPr>
    </w:p>
    <w:p w14:paraId="1BE06EB4" w14:textId="77777777" w:rsidR="00F203A5" w:rsidRDefault="00F203A5" w:rsidP="001E3E79">
      <w:pPr>
        <w:pStyle w:val="Heading1"/>
      </w:pPr>
      <w:bookmarkStart w:id="732" w:name="_Toc486797361"/>
      <w:bookmarkStart w:id="733" w:name="_Toc486797498"/>
      <w:bookmarkStart w:id="734" w:name="_Toc486797570"/>
      <w:bookmarkStart w:id="735" w:name="_Toc486797362"/>
      <w:bookmarkStart w:id="736" w:name="_Toc486797499"/>
      <w:bookmarkStart w:id="737" w:name="_Toc486797571"/>
      <w:bookmarkStart w:id="738" w:name="_Toc486797363"/>
      <w:bookmarkStart w:id="739" w:name="_Toc486797500"/>
      <w:bookmarkStart w:id="740" w:name="_Toc486797572"/>
      <w:bookmarkStart w:id="741" w:name="_Toc486797364"/>
      <w:bookmarkStart w:id="742" w:name="_Toc486797501"/>
      <w:bookmarkStart w:id="743" w:name="_Toc486797573"/>
      <w:bookmarkStart w:id="744" w:name="_Toc3221243"/>
      <w:bookmarkEnd w:id="732"/>
      <w:bookmarkEnd w:id="733"/>
      <w:bookmarkEnd w:id="734"/>
      <w:bookmarkEnd w:id="735"/>
      <w:bookmarkEnd w:id="736"/>
      <w:bookmarkEnd w:id="737"/>
      <w:bookmarkEnd w:id="738"/>
      <w:bookmarkEnd w:id="739"/>
      <w:bookmarkEnd w:id="740"/>
      <w:bookmarkEnd w:id="741"/>
      <w:bookmarkEnd w:id="742"/>
      <w:bookmarkEnd w:id="743"/>
      <w:r w:rsidRPr="00891BA3">
        <w:t>References</w:t>
      </w:r>
      <w:bookmarkEnd w:id="744"/>
    </w:p>
    <w:p w14:paraId="0C03B60D" w14:textId="405EE83B" w:rsidR="001258AA" w:rsidRDefault="00EE5197" w:rsidP="001258AA">
      <w:pPr>
        <w:pStyle w:val="Heading2"/>
      </w:pPr>
      <w:bookmarkStart w:id="745" w:name="_Toc3221244"/>
      <w:ins w:id="746" w:author="Leeyoung" w:date="2019-03-11T18:18:00Z">
        <w:r>
          <w:t>Normative</w:t>
        </w:r>
      </w:ins>
      <w:del w:id="747" w:author="Leeyoung" w:date="2019-03-11T18:18:00Z">
        <w:r w:rsidR="008D2FBB" w:rsidDel="00EE5197">
          <w:delText>Informative</w:delText>
        </w:r>
      </w:del>
      <w:r w:rsidR="008D2FBB">
        <w:t xml:space="preserve"> References</w:t>
      </w:r>
      <w:bookmarkEnd w:id="745"/>
    </w:p>
    <w:p w14:paraId="056BCF37" w14:textId="77777777" w:rsidR="00F203A5" w:rsidRDefault="00F203A5" w:rsidP="000C4693">
      <w:pPr>
        <w:pStyle w:val="RFCReferencesBookmark"/>
      </w:pPr>
      <w:bookmarkStart w:id="748" w:name="_Ref86156292"/>
      <w:bookmarkStart w:id="749" w:name="_Ref86333103"/>
      <w:r w:rsidRPr="00891BA3">
        <w:t>[RFC2119] Bradner, S., "Key words for use in RFCs to Indicate Requirement Levels", BCP 14, RFC 2119, March 1997.</w:t>
      </w:r>
      <w:bookmarkEnd w:id="748"/>
      <w:bookmarkEnd w:id="749"/>
    </w:p>
    <w:p w14:paraId="5AC70DD8" w14:textId="535BED35" w:rsidR="00824686" w:rsidRPr="00824686" w:rsidDel="00DE59F4" w:rsidRDefault="00824686">
      <w:pPr>
        <w:pStyle w:val="RFCReferencesBookmark"/>
        <w:rPr>
          <w:del w:id="750" w:author="Leeyoung" w:date="2019-02-26T16:26:00Z"/>
        </w:rPr>
      </w:pPr>
      <w:del w:id="751" w:author="Leeyoung" w:date="2019-02-26T16:26:00Z">
        <w:r w:rsidDel="00DE59F4">
          <w:delText xml:space="preserve">[RFC2863] </w:delText>
        </w:r>
        <w:r w:rsidRPr="00824686" w:rsidDel="00DE59F4">
          <w:rPr>
            <w:rFonts w:eastAsia="Times New Roman"/>
            <w:color w:val="000000"/>
          </w:rPr>
          <w:delText>McCloghrie</w:delText>
        </w:r>
        <w:r w:rsidDel="00DE59F4">
          <w:rPr>
            <w:rFonts w:eastAsia="Times New Roman"/>
            <w:color w:val="000000"/>
          </w:rPr>
          <w:delText xml:space="preserve">, K. and </w:delText>
        </w:r>
        <w:r w:rsidRPr="00824686" w:rsidDel="00DE59F4">
          <w:rPr>
            <w:rFonts w:eastAsia="Times New Roman"/>
            <w:color w:val="000000"/>
          </w:rPr>
          <w:delText>F. Kastenholz</w:delText>
        </w:r>
        <w:r w:rsidDel="00DE59F4">
          <w:rPr>
            <w:rFonts w:eastAsia="Times New Roman"/>
            <w:color w:val="000000"/>
          </w:rPr>
          <w:delText xml:space="preserve">, </w:delText>
        </w:r>
        <w:r w:rsidRPr="00891BA3" w:rsidDel="00DE59F4">
          <w:delText>"</w:delText>
        </w:r>
        <w:r w:rsidDel="00DE59F4">
          <w:delText>The Interfaces Group MIB</w:delText>
        </w:r>
        <w:r w:rsidRPr="00891BA3" w:rsidDel="00DE59F4">
          <w:delText>"</w:delText>
        </w:r>
        <w:r w:rsidDel="00DE59F4">
          <w:delText>, RFC 2863, June 2000.</w:delText>
        </w:r>
      </w:del>
    </w:p>
    <w:p w14:paraId="1F7BAC94" w14:textId="77777777" w:rsidR="00F203A5" w:rsidRPr="00891BA3" w:rsidRDefault="00F203A5" w:rsidP="00A929C3">
      <w:pPr>
        <w:pStyle w:val="RFCReferencesBookmark"/>
        <w:rPr>
          <w:rFonts w:eastAsia="MS Mincho"/>
          <w:lang w:eastAsia="ja-JP"/>
        </w:rPr>
      </w:pPr>
      <w:r w:rsidRPr="00891BA3">
        <w:rPr>
          <w:rFonts w:eastAsia="MS Mincho"/>
          <w:lang w:eastAsia="ja-JP"/>
        </w:rPr>
        <w:t>[RFC4003] Berger, L., "GMPLS Signaling Procedure for Egress Control", RFC 4003, February 2005.</w:t>
      </w:r>
    </w:p>
    <w:p w14:paraId="66987777" w14:textId="77777777" w:rsidR="00F203A5" w:rsidRPr="00891BA3" w:rsidRDefault="00F203A5" w:rsidP="000C4693">
      <w:pPr>
        <w:pStyle w:val="RFCReferencesBookmark"/>
      </w:pPr>
      <w:r w:rsidRPr="00891BA3">
        <w:t>[RFC4655] Farrel, A., Vasseur, J., and J. Ash, "A Path Computation Element (PCE)-Based Architecture", RFC 4655, August 2006.</w:t>
      </w:r>
    </w:p>
    <w:p w14:paraId="022BF7EF" w14:textId="77777777" w:rsidR="00F203A5" w:rsidRPr="00891BA3" w:rsidRDefault="00F203A5" w:rsidP="000C4693">
      <w:pPr>
        <w:pStyle w:val="RFCReferencesBookmark"/>
      </w:pPr>
      <w:r w:rsidRPr="00891BA3">
        <w:t>[RFC4657] Ash, J. and J. Le Roux, "Path Computation Element (PCE) Communication Protocol Generic Requirements", RFC 4657, September 2006.</w:t>
      </w:r>
    </w:p>
    <w:p w14:paraId="6BD34E49" w14:textId="1B589D6F" w:rsidR="00F203A5" w:rsidRDefault="00F203A5" w:rsidP="000C4693">
      <w:pPr>
        <w:pStyle w:val="RFCReferencesBookmark"/>
        <w:rPr>
          <w:ins w:id="752" w:author="Leeyoung" w:date="2019-02-26T17:08:00Z"/>
        </w:rPr>
      </w:pPr>
      <w:r w:rsidRPr="00891BA3">
        <w:t>[RFC5440] Vasseur, JP., Ed. and JL. Le Roux, Ed., "Path Computation Element (PCE) communication Protocol", RFC 5440, March 2009.</w:t>
      </w:r>
    </w:p>
    <w:p w14:paraId="319C7368" w14:textId="35B29998" w:rsidR="00A929C3" w:rsidRDefault="00A929C3" w:rsidP="00A929C3">
      <w:pPr>
        <w:pStyle w:val="RFCReferencesBookmark"/>
      </w:pPr>
      <w:ins w:id="753" w:author="Leeyoung" w:date="2019-02-26T17:08:00Z">
        <w:r>
          <w:t xml:space="preserve">[RFC5511] A. Farrel, </w:t>
        </w:r>
      </w:ins>
      <w:ins w:id="754" w:author="Leeyoung" w:date="2019-02-26T17:09:00Z">
        <w:r>
          <w:t xml:space="preserve">“Routing Backus-Naur Form (RBNF): A Syntax Used to Form Encoding Rules in Various Routing Protocol Specifications”, RFC 5511, April 2009. </w:t>
        </w:r>
      </w:ins>
    </w:p>
    <w:p w14:paraId="246F24C9" w14:textId="77777777" w:rsidR="00E17A73" w:rsidRDefault="00E17A73" w:rsidP="000C4693">
      <w:pPr>
        <w:pStyle w:val="RFCReferencesBookmark"/>
      </w:pPr>
      <w:r>
        <w:t xml:space="preserve">[RFC5088] Le Roux, JL, JP. Vasseur, Y. Ikejiri, and R. Zhang, “OSPF Protocol Extensions for Path Computation Element (PCE) Discovery,” RFC 5088, January 2008. </w:t>
      </w:r>
    </w:p>
    <w:p w14:paraId="56E2EA8A" w14:textId="77777777" w:rsidR="00E17A73" w:rsidRDefault="00E17A73" w:rsidP="000C4693">
      <w:pPr>
        <w:pStyle w:val="RFCReferencesBookmark"/>
      </w:pPr>
      <w:r>
        <w:lastRenderedPageBreak/>
        <w:t>[RFC5089] Le Roux, JL, JP. Vasseur, Y. Ikejiri, and R. Zhang, “IS-IS Protocol Extensions for Path Computation Element (PCE) Discovery,” RFC 5089, January 2008.</w:t>
      </w:r>
    </w:p>
    <w:p w14:paraId="48C29FAF" w14:textId="4408C952" w:rsidR="00824686" w:rsidRDefault="00824686">
      <w:pPr>
        <w:pStyle w:val="RFCReferencesBookmark"/>
      </w:pPr>
      <w:r w:rsidRPr="00891BA3">
        <w:t>[</w:t>
      </w:r>
      <w:r>
        <w:t>RFC6163</w:t>
      </w:r>
      <w:r w:rsidRPr="00891BA3">
        <w:t>] Lee, Y. and Bernstein, G. (Editors), and W. Imajuku, "Framework for GMPLS and PCE Control of Wavelength Switched Optical Networks",</w:t>
      </w:r>
      <w:r>
        <w:t xml:space="preserve"> RFC 6163, March 2011. </w:t>
      </w:r>
    </w:p>
    <w:p w14:paraId="6D74DF07" w14:textId="574F27F7" w:rsidR="00824686" w:rsidDel="00DE59F4" w:rsidRDefault="00824686">
      <w:pPr>
        <w:pStyle w:val="RFCReferencesBookmark"/>
        <w:rPr>
          <w:del w:id="755" w:author="Leeyoung" w:date="2019-02-26T16:27:00Z"/>
        </w:rPr>
      </w:pPr>
      <w:del w:id="756" w:author="Leeyoung" w:date="2019-02-26T16:27:00Z">
        <w:r w:rsidDel="00DE59F4">
          <w:delText>[RFC6566]</w:delText>
        </w:r>
        <w:r w:rsidDel="00DE59F4">
          <w:tab/>
        </w:r>
        <w:r w:rsidRPr="00422AAE" w:rsidDel="00DE59F4">
          <w:delText xml:space="preserve">Y. Lee, G. Bernstein, D. Li, G. Martinelli, "A Framework for the Control of Wavelength Switched Optical Networks (WSON) with </w:delText>
        </w:r>
        <w:r w:rsidDel="00DE59F4">
          <w:delText xml:space="preserve">Impairments", RFC 6566, March 2012.  </w:delText>
        </w:r>
      </w:del>
    </w:p>
    <w:p w14:paraId="379D034F" w14:textId="70891206" w:rsidR="00E17A73" w:rsidDel="00DE59F4" w:rsidRDefault="00E17A73">
      <w:pPr>
        <w:pStyle w:val="RFCReferencesBookmark"/>
        <w:rPr>
          <w:del w:id="757" w:author="Leeyoung" w:date="2019-02-26T16:27:00Z"/>
        </w:rPr>
      </w:pPr>
      <w:del w:id="758" w:author="Leeyoung" w:date="2019-02-26T16:27:00Z">
        <w:r w:rsidDel="00DE59F4">
          <w:delText xml:space="preserve">[RFC7420] Koushik, A., E. Stephan, Q. Zhao, D. King, and J. Hardwick, “Path Computation Element Communication Protocol (PCEP) Management Information Base (MIB) Module”, RFC 7420, December 2014. </w:delText>
        </w:r>
      </w:del>
    </w:p>
    <w:p w14:paraId="1D94B99B" w14:textId="418C8E5D" w:rsidR="00824686" w:rsidDel="00DE59F4" w:rsidRDefault="00824686">
      <w:pPr>
        <w:pStyle w:val="RFCReferencesBookmark"/>
        <w:rPr>
          <w:del w:id="759" w:author="Leeyoung" w:date="2019-02-26T16:27:00Z"/>
          <w:lang w:eastAsia="ja-JP"/>
        </w:rPr>
      </w:pPr>
      <w:del w:id="760" w:author="Leeyoung" w:date="2019-02-26T16:27:00Z">
        <w:r w:rsidDel="00DE59F4">
          <w:rPr>
            <w:lang w:eastAsia="ja-JP"/>
          </w:rPr>
          <w:delText xml:space="preserve">[RFC7446] Y. Lee, G. Bernstein. (Editors), ”Routing and Wavelength Assignment Information Model for Wavelength Switched Optical Networks”, </w:delText>
        </w:r>
        <w:r w:rsidDel="00DE59F4">
          <w:delText>RFC 7446, February 2015.</w:delText>
        </w:r>
      </w:del>
    </w:p>
    <w:p w14:paraId="6DA122DB" w14:textId="77777777" w:rsidR="00824686" w:rsidRPr="00891BA3" w:rsidRDefault="00824686" w:rsidP="00824686">
      <w:pPr>
        <w:pStyle w:val="RFCReferencesBookmark"/>
      </w:pPr>
      <w:r>
        <w:t>[RFC7449</w:t>
      </w:r>
      <w:r w:rsidRPr="00891BA3">
        <w:t>] Lee, Y., et. al., "PCEP Requirements for WSON Routing and Wavelen</w:t>
      </w:r>
      <w:r>
        <w:t>gth Assignment", RFC 7449, February 2015.</w:t>
      </w:r>
    </w:p>
    <w:p w14:paraId="626B8E7C" w14:textId="77777777" w:rsidR="00DE59F4" w:rsidRDefault="00DE59F4" w:rsidP="00DE59F4">
      <w:pPr>
        <w:pStyle w:val="RFCReferencesBookmark"/>
        <w:rPr>
          <w:ins w:id="761" w:author="Leeyoung" w:date="2019-02-26T16:29:00Z"/>
        </w:rPr>
      </w:pPr>
      <w:ins w:id="762" w:author="Leeyoung" w:date="2019-02-26T16:29:00Z">
        <w:r>
          <w:rPr>
            <w:lang w:eastAsia="ja-JP"/>
          </w:rPr>
          <w:t>[RFC7698] O. Gonzalez de Dios, R. Casellas, editors, “Framework and Requirements for GMPLS-Based Control of Flexi-Grid Dense Wavelength Division Multiplexing (DWDM) Networks”, RFC 7698, November 2015.</w:t>
        </w:r>
      </w:ins>
    </w:p>
    <w:p w14:paraId="59C32A90" w14:textId="0135BAD8" w:rsidR="00824686" w:rsidRDefault="00DE59F4" w:rsidP="000C4693">
      <w:pPr>
        <w:pStyle w:val="RFCReferencesBookmark"/>
      </w:pPr>
      <w:ins w:id="763" w:author="Leeyoung" w:date="2019-02-26T16:32:00Z">
        <w:r>
          <w:t xml:space="preserve">[RFC8174] </w:t>
        </w:r>
      </w:ins>
      <w:ins w:id="764" w:author="Leeyoung" w:date="2019-02-26T16:33:00Z">
        <w:r>
          <w:t>B. Leiba, “</w:t>
        </w:r>
      </w:ins>
      <w:ins w:id="765" w:author="Leeyoung" w:date="2019-02-26T16:32:00Z">
        <w:r w:rsidRPr="00DE59F4">
          <w:t>Ambiguity of Uppercase vs Lowercase in RFC 2119 Key Words</w:t>
        </w:r>
      </w:ins>
      <w:ins w:id="766" w:author="Leeyoung" w:date="2019-02-26T16:33:00Z">
        <w:r>
          <w:t xml:space="preserve">”, RFC 8174, May 2017. </w:t>
        </w:r>
      </w:ins>
    </w:p>
    <w:p w14:paraId="2F44ABA8" w14:textId="3F548C69" w:rsidR="00106B92" w:rsidRPr="00891BA3" w:rsidRDefault="00EE5197" w:rsidP="00106B92">
      <w:pPr>
        <w:pStyle w:val="Heading2"/>
      </w:pPr>
      <w:bookmarkStart w:id="767" w:name="_Toc3221245"/>
      <w:ins w:id="768" w:author="Leeyoung" w:date="2019-03-11T18:18:00Z">
        <w:r>
          <w:t>Informative</w:t>
        </w:r>
      </w:ins>
      <w:del w:id="769" w:author="Leeyoung" w:date="2019-03-11T18:18:00Z">
        <w:r w:rsidR="00106B92" w:rsidDel="00EE5197">
          <w:delText>Normative</w:delText>
        </w:r>
      </w:del>
      <w:r w:rsidR="00106B92">
        <w:t xml:space="preserve"> References</w:t>
      </w:r>
      <w:bookmarkEnd w:id="767"/>
    </w:p>
    <w:p w14:paraId="787A2199" w14:textId="2C6172F7" w:rsidR="00F203A5" w:rsidRDefault="00F203A5">
      <w:pPr>
        <w:pStyle w:val="RFCReferencesBookmark"/>
        <w:rPr>
          <w:ins w:id="770" w:author="Leeyoung" w:date="2019-02-26T16:34:00Z"/>
        </w:rPr>
      </w:pPr>
      <w:commentRangeStart w:id="771"/>
      <w:r>
        <w:t xml:space="preserve">[PCEP-GMPLS] </w:t>
      </w:r>
      <w:r w:rsidRPr="007221ED">
        <w:t>Margaria, et al.</w:t>
      </w:r>
      <w:r>
        <w:t>, “</w:t>
      </w:r>
      <w:r w:rsidRPr="007221ED">
        <w:t>PCEP extensions for GMPLS</w:t>
      </w:r>
      <w:r>
        <w:t xml:space="preserve">”, </w:t>
      </w:r>
      <w:r w:rsidRPr="006C48F2">
        <w:t>draft-i</w:t>
      </w:r>
      <w:r>
        <w:t xml:space="preserve">etf-pce-gmpls-pcep-extensions, </w:t>
      </w:r>
      <w:r w:rsidRPr="00891BA3">
        <w:t>work in progress.</w:t>
      </w:r>
      <w:commentRangeEnd w:id="771"/>
      <w:r w:rsidR="00BB5FFF">
        <w:rPr>
          <w:rStyle w:val="CommentReference"/>
          <w:szCs w:val="20"/>
        </w:rPr>
        <w:commentReference w:id="771"/>
      </w:r>
    </w:p>
    <w:p w14:paraId="31843630" w14:textId="0864C9AD" w:rsidR="00DE59F4" w:rsidRDefault="00DE59F4">
      <w:pPr>
        <w:pStyle w:val="RFCReferencesBookmark"/>
      </w:pPr>
      <w:ins w:id="772" w:author="Leeyoung" w:date="2019-02-26T16:34:00Z">
        <w:r>
          <w:t xml:space="preserve">[RFC3209] </w:t>
        </w:r>
      </w:ins>
      <w:ins w:id="773" w:author="Leeyoung" w:date="2019-02-26T16:35:00Z">
        <w:r w:rsidRPr="00DE59F4">
          <w:t>D. Awduche</w:t>
        </w:r>
        <w:r>
          <w:t>, et. al., “</w:t>
        </w:r>
      </w:ins>
      <w:ins w:id="774" w:author="Leeyoung" w:date="2019-02-26T16:34:00Z">
        <w:r w:rsidRPr="00DE59F4">
          <w:t>RSVP-TE: Extensions to RSVP for LSP Tunnels</w:t>
        </w:r>
      </w:ins>
      <w:ins w:id="775" w:author="Leeyoung" w:date="2019-02-26T16:35:00Z">
        <w:r>
          <w:t xml:space="preserve">”, RFC 3209, </w:t>
        </w:r>
        <w:r w:rsidR="00DE67E4">
          <w:t xml:space="preserve">December 2001. </w:t>
        </w:r>
      </w:ins>
    </w:p>
    <w:p w14:paraId="0067D50F" w14:textId="00780FB8" w:rsidR="00824686" w:rsidRDefault="00824686">
      <w:pPr>
        <w:pStyle w:val="RFCReferencesBookmark"/>
      </w:pPr>
      <w:r>
        <w:t xml:space="preserve">[RFC5420] </w:t>
      </w:r>
      <w:r w:rsidR="00080B5F">
        <w:t>Farrel, A. “Encoding of Attributes for MPLS LSP Establishment Using Resource Reservation Protocol Traffic Engineering (RSVP-TE)”, RFC</w:t>
      </w:r>
      <w:ins w:id="776" w:author="Leeyoung" w:date="2019-02-26T16:35:00Z">
        <w:r w:rsidR="00DE67E4">
          <w:t xml:space="preserve"> </w:t>
        </w:r>
      </w:ins>
      <w:r w:rsidR="00080B5F">
        <w:t>5420, February 2009.</w:t>
      </w:r>
    </w:p>
    <w:p w14:paraId="0CF83546" w14:textId="40273C06" w:rsidR="004D3555" w:rsidDel="00DE59F4" w:rsidRDefault="004D3555">
      <w:pPr>
        <w:pStyle w:val="RFCReferencesBookmark"/>
        <w:rPr>
          <w:del w:id="777" w:author="Leeyoung" w:date="2019-02-26T16:28:00Z"/>
        </w:rPr>
      </w:pPr>
      <w:del w:id="778" w:author="Leeyoung" w:date="2019-02-26T16:28:00Z">
        <w:r w:rsidDel="00DE59F4">
          <w:delText xml:space="preserve">[RFC5521] Oki, E, T. Takeda, and A. Farrel, “Extensions to the Path Computation Element Communication Protocol (PCEP) for Route Exclusions”, RFC 5521, April 2009. </w:delText>
        </w:r>
      </w:del>
    </w:p>
    <w:p w14:paraId="63326498" w14:textId="4FC7951E" w:rsidR="00F203A5" w:rsidDel="00DE59F4" w:rsidRDefault="00F203A5" w:rsidP="00B008EF">
      <w:pPr>
        <w:pStyle w:val="RFCReferencesBookmark"/>
        <w:rPr>
          <w:del w:id="779" w:author="Leeyoung" w:date="2019-02-26T16:28:00Z"/>
          <w:lang w:eastAsia="ja-JP"/>
        </w:rPr>
      </w:pPr>
      <w:del w:id="780" w:author="Leeyoung" w:date="2019-02-26T16:28:00Z">
        <w:r w:rsidRPr="00891BA3" w:rsidDel="00DE59F4">
          <w:delText>[</w:delText>
        </w:r>
        <w:r w:rsidDel="00DE59F4">
          <w:delText>RFC6205</w:delText>
        </w:r>
        <w:r w:rsidRPr="00891BA3" w:rsidDel="00DE59F4">
          <w:delText>] Tomohiro, O. and D. Li, "</w:delText>
        </w:r>
        <w:r w:rsidRPr="00891BA3" w:rsidDel="00DE59F4">
          <w:rPr>
            <w:lang w:eastAsia="ja-JP"/>
          </w:rPr>
          <w:delText>Generalized Labels for Lambda-Switching Capable Label Switching Routers</w:delText>
        </w:r>
        <w:r w:rsidRPr="00891BA3" w:rsidDel="00DE59F4">
          <w:delText>"</w:delText>
        </w:r>
        <w:r w:rsidDel="00DE59F4">
          <w:rPr>
            <w:lang w:eastAsia="ja-JP"/>
          </w:rPr>
          <w:delText>, RFC 6205, January, 2011.</w:delText>
        </w:r>
      </w:del>
    </w:p>
    <w:p w14:paraId="755EDA31" w14:textId="20AA773A" w:rsidR="00824686" w:rsidRDefault="00824686">
      <w:pPr>
        <w:pStyle w:val="RFCReferencesBookmark"/>
        <w:rPr>
          <w:lang w:eastAsia="ja-JP"/>
        </w:rPr>
      </w:pPr>
      <w:r>
        <w:t>[RFC7570</w:t>
      </w:r>
      <w:r w:rsidRPr="00451005">
        <w:t>] Margaria, et al., “</w:t>
      </w:r>
      <w:r>
        <w:t>Label Switched Path (LSP) Attribute in the Explicit Route Object (ERO)”, RFC 7570, July 2015.</w:t>
      </w:r>
    </w:p>
    <w:p w14:paraId="52E58E6C" w14:textId="0FD4E2FD" w:rsidR="00F203A5" w:rsidDel="00DE59F4" w:rsidRDefault="00F203A5">
      <w:pPr>
        <w:pStyle w:val="RFCReferencesBookmark"/>
        <w:ind w:left="432" w:firstLine="0"/>
        <w:rPr>
          <w:del w:id="781" w:author="Leeyoung" w:date="2019-02-26T16:28:00Z"/>
          <w:lang w:eastAsia="ja-JP"/>
        </w:rPr>
        <w:pPrChange w:id="782" w:author="Leeyoung" w:date="2019-02-26T16:28:00Z">
          <w:pPr>
            <w:pStyle w:val="RFCReferencesBookmark"/>
          </w:pPr>
        </w:pPrChange>
      </w:pPr>
      <w:del w:id="783" w:author="Leeyoung" w:date="2019-02-26T16:28:00Z">
        <w:r w:rsidDel="00DE59F4">
          <w:rPr>
            <w:lang w:eastAsia="ja-JP"/>
          </w:rPr>
          <w:delText>[</w:delText>
        </w:r>
        <w:r w:rsidR="00FB148D" w:rsidDel="00DE59F4">
          <w:delText>RFC7689</w:delText>
        </w:r>
        <w:r w:rsidDel="00DE59F4">
          <w:delText>]</w:delText>
        </w:r>
        <w:r w:rsidDel="00DE59F4">
          <w:rPr>
            <w:lang w:eastAsia="ja-JP"/>
          </w:rPr>
          <w:delText xml:space="preserve"> Bernstein et al,</w:delText>
        </w:r>
        <w:r w:rsidR="00FB148D" w:rsidDel="00DE59F4">
          <w:rPr>
            <w:lang w:eastAsia="ja-JP"/>
          </w:rPr>
          <w:delText xml:space="preserve"> </w:delText>
        </w:r>
        <w:r w:rsidDel="00DE59F4">
          <w:rPr>
            <w:lang w:eastAsia="ja-JP"/>
          </w:rPr>
          <w:delText>”</w:delText>
        </w:r>
        <w:r w:rsidRPr="00AC4410" w:rsidDel="00DE59F4">
          <w:rPr>
            <w:lang w:eastAsia="ja-JP"/>
          </w:rPr>
          <w:delText>Signaling Extensions for Wavelength Switched Optical Networks</w:delText>
        </w:r>
        <w:r w:rsidDel="00DE59F4">
          <w:rPr>
            <w:lang w:eastAsia="ja-JP"/>
          </w:rPr>
          <w:delText xml:space="preserve">”, </w:delText>
        </w:r>
        <w:r w:rsidR="00FB148D" w:rsidDel="00DE59F4">
          <w:rPr>
            <w:lang w:eastAsia="ja-JP"/>
          </w:rPr>
          <w:delText>RFC 7689, November 2015.</w:delText>
        </w:r>
      </w:del>
    </w:p>
    <w:p w14:paraId="4B95B28E" w14:textId="738C9332" w:rsidR="00F203A5" w:rsidDel="00DE59F4" w:rsidRDefault="00F203A5">
      <w:pPr>
        <w:pStyle w:val="RFCReferencesBookmark"/>
        <w:tabs>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left" w:pos="1170"/>
        </w:tabs>
        <w:ind w:left="432" w:firstLine="0"/>
        <w:rPr>
          <w:del w:id="784" w:author="Leeyoung" w:date="2019-02-26T16:28:00Z"/>
          <w:lang w:eastAsia="ja-JP"/>
        </w:rPr>
        <w:pPrChange w:id="785" w:author="Leeyoung" w:date="2019-02-26T16:28:00Z">
          <w:pPr>
            <w:pStyle w:val="RFCReferencesBookmark"/>
          </w:pPr>
        </w:pPrChange>
      </w:pPr>
      <w:del w:id="786" w:author="Leeyoung" w:date="2019-02-26T16:28:00Z">
        <w:r w:rsidDel="00DE59F4">
          <w:rPr>
            <w:lang w:eastAsia="ja-JP"/>
          </w:rPr>
          <w:delText>[</w:delText>
        </w:r>
        <w:r w:rsidR="00FB148D" w:rsidDel="00DE59F4">
          <w:rPr>
            <w:lang w:eastAsia="ja-JP"/>
          </w:rPr>
          <w:delText>RFC7688</w:delText>
        </w:r>
        <w:r w:rsidDel="00DE59F4">
          <w:rPr>
            <w:lang w:eastAsia="ja-JP"/>
          </w:rPr>
          <w:delText xml:space="preserve">] </w:delText>
        </w:r>
        <w:r w:rsidR="007C5E13" w:rsidDel="00DE59F4">
          <w:rPr>
            <w:lang w:eastAsia="ja-JP"/>
          </w:rPr>
          <w:delText xml:space="preserve">Y. </w:delText>
        </w:r>
        <w:r w:rsidRPr="001F2823" w:rsidDel="00DE59F4">
          <w:rPr>
            <w:lang w:eastAsia="ja-JP"/>
          </w:rPr>
          <w:delText>Lee</w:delText>
        </w:r>
        <w:r w:rsidR="007C5E13" w:rsidDel="00DE59F4">
          <w:rPr>
            <w:lang w:eastAsia="ja-JP"/>
          </w:rPr>
          <w:delText>,</w:delText>
        </w:r>
        <w:r w:rsidRPr="001F2823" w:rsidDel="00DE59F4">
          <w:rPr>
            <w:lang w:eastAsia="ja-JP"/>
          </w:rPr>
          <w:delText xml:space="preserve"> and </w:delText>
        </w:r>
        <w:r w:rsidR="007C5E13" w:rsidDel="00DE59F4">
          <w:rPr>
            <w:lang w:eastAsia="ja-JP"/>
          </w:rPr>
          <w:delText xml:space="preserve">G. </w:delText>
        </w:r>
        <w:r w:rsidRPr="001F2823" w:rsidDel="00DE59F4">
          <w:rPr>
            <w:lang w:eastAsia="ja-JP"/>
          </w:rPr>
          <w:delText>Bernstein</w:delText>
        </w:r>
        <w:r w:rsidDel="00DE59F4">
          <w:rPr>
            <w:lang w:eastAsia="ja-JP"/>
          </w:rPr>
          <w:delText>,</w:delText>
        </w:r>
        <w:r w:rsidR="00FB148D" w:rsidDel="00DE59F4">
          <w:rPr>
            <w:lang w:eastAsia="ja-JP"/>
          </w:rPr>
          <w:delText xml:space="preserve"> </w:delText>
        </w:r>
        <w:r w:rsidDel="00DE59F4">
          <w:rPr>
            <w:lang w:eastAsia="ja-JP"/>
          </w:rPr>
          <w:delText>”OSPF Enhancement for Signal and Network Element Compatibility for Wavelength Switched Optical Networks”,</w:delText>
        </w:r>
        <w:r w:rsidR="00FB148D" w:rsidDel="00DE59F4">
          <w:rPr>
            <w:lang w:eastAsia="ja-JP"/>
          </w:rPr>
          <w:delText xml:space="preserve"> RFC 7688, November 2015. </w:delText>
        </w:r>
      </w:del>
    </w:p>
    <w:p w14:paraId="39B360DA" w14:textId="036003FF" w:rsidR="000C5330" w:rsidDel="00DE59F4" w:rsidRDefault="000C5330" w:rsidP="000C5330">
      <w:pPr>
        <w:pStyle w:val="RFCReferencesBookmark"/>
        <w:rPr>
          <w:del w:id="787" w:author="Leeyoung" w:date="2019-02-26T16:29:00Z"/>
          <w:lang w:eastAsia="ja-JP"/>
        </w:rPr>
      </w:pPr>
      <w:del w:id="788" w:author="Leeyoung" w:date="2019-02-26T16:29:00Z">
        <w:r w:rsidDel="00DE59F4">
          <w:rPr>
            <w:lang w:eastAsia="ja-JP"/>
          </w:rPr>
          <w:delText>[RFC7698] O. Gonzalez de Dios, R. Casellas, editors, “Framework and Requirements for GMPLS-Based Control of Flexi-Grid Dense Wavelength Division Multiplexing (DWDM) Networks”, RFC 7698, November 2015.</w:delText>
        </w:r>
      </w:del>
    </w:p>
    <w:p w14:paraId="3270055E" w14:textId="09D8DFFC" w:rsidR="00F203A5" w:rsidDel="00DE59F4" w:rsidRDefault="00F203A5">
      <w:pPr>
        <w:pStyle w:val="RFCReferencesBookmark"/>
        <w:rPr>
          <w:del w:id="789" w:author="Leeyoung" w:date="2019-02-26T16:29:00Z"/>
        </w:rPr>
      </w:pPr>
      <w:del w:id="790" w:author="Leeyoung" w:date="2019-02-26T16:28:00Z">
        <w:r w:rsidRPr="006C6567" w:rsidDel="00DE59F4">
          <w:delText>[</w:delText>
        </w:r>
        <w:r w:rsidR="000037CD" w:rsidDel="00DE59F4">
          <w:rPr>
            <w:lang w:eastAsia="ja-JP"/>
          </w:rPr>
          <w:delText>RFC7581</w:delText>
        </w:r>
        <w:r w:rsidRPr="006C6567" w:rsidDel="00DE59F4">
          <w:delText>]</w:delText>
        </w:r>
        <w:r w:rsidR="000037CD" w:rsidDel="00DE59F4">
          <w:delText xml:space="preserve"> </w:delText>
        </w:r>
        <w:r w:rsidRPr="00BF4E63" w:rsidDel="00DE59F4">
          <w:delText>Bernstein and Lee</w:delText>
        </w:r>
        <w:r w:rsidRPr="006C6567" w:rsidDel="00DE59F4">
          <w:delText>, “</w:delText>
        </w:r>
        <w:r w:rsidDel="00DE59F4">
          <w:delText>Routing and Wavelength Assignment Information Encoding for Wavelength Switched Optical Networks</w:delText>
        </w:r>
        <w:r w:rsidRPr="006C6567" w:rsidDel="00DE59F4">
          <w:delText>”,</w:delText>
        </w:r>
        <w:r w:rsidR="000037CD" w:rsidDel="00DE59F4">
          <w:delText xml:space="preserve"> RFC7581, June 2015. </w:delText>
        </w:r>
      </w:del>
    </w:p>
    <w:p w14:paraId="0E8AA3B2" w14:textId="77777777" w:rsidR="00F203A5" w:rsidRPr="0035495F" w:rsidRDefault="00F203A5" w:rsidP="0035495F">
      <w:pPr>
        <w:pStyle w:val="RFCReferencesBookmark"/>
        <w:rPr>
          <w:lang w:eastAsia="ja-JP"/>
        </w:rPr>
      </w:pPr>
      <w:r w:rsidRPr="0035495F">
        <w:t>[</w:t>
      </w:r>
      <w:r w:rsidR="000037CD">
        <w:t>RFC7579</w:t>
      </w:r>
      <w:r w:rsidRPr="0035495F">
        <w:t>] Bernstein and Lee, “</w:t>
      </w:r>
      <w:r w:rsidRPr="0035495F">
        <w:rPr>
          <w:lang w:eastAsia="ja-JP"/>
        </w:rPr>
        <w:t>General Network Element Constraint Encoding for GMPLS Controlled Networks</w:t>
      </w:r>
      <w:r>
        <w:rPr>
          <w:lang w:eastAsia="ja-JP"/>
        </w:rPr>
        <w:t>”,</w:t>
      </w:r>
      <w:r w:rsidR="000037CD">
        <w:rPr>
          <w:lang w:eastAsia="ja-JP"/>
        </w:rPr>
        <w:t xml:space="preserve"> RFC 7579, June 2015. </w:t>
      </w:r>
    </w:p>
    <w:p w14:paraId="68A12968" w14:textId="7A9CAEEE" w:rsidR="00073D1D" w:rsidRDefault="0067177B" w:rsidP="0067177B">
      <w:pPr>
        <w:pStyle w:val="RFCReferencesBookmark"/>
        <w:rPr>
          <w:ins w:id="791" w:author="Leeyoung" w:date="2019-03-11T18:20:00Z"/>
        </w:rPr>
      </w:pPr>
      <w:r>
        <w:t xml:space="preserve">[PCEP-WSON] Y. Lee (Ed.), and R. Casellas (Ed.), “PCEP Extension for WSON Routing and Wavelength Assignment”, draft-ietf-pce-wson-rwa-ext, work in progress. </w:t>
      </w:r>
    </w:p>
    <w:p w14:paraId="7ED1EE27" w14:textId="3E1CEAC2" w:rsidR="00F061AF" w:rsidRDefault="00F061AF" w:rsidP="00F061AF">
      <w:pPr>
        <w:pStyle w:val="RFCReferencesBookmark"/>
        <w:rPr>
          <w:ins w:id="792" w:author="Leeyoung" w:date="2019-03-11T18:20:00Z"/>
        </w:rPr>
      </w:pPr>
      <w:ins w:id="793" w:author="Leeyoung" w:date="2019-03-11T18:20:00Z">
        <w:r>
          <w:t>[G.694.1]</w:t>
        </w:r>
      </w:ins>
      <w:ins w:id="794" w:author="Leeyoung" w:date="2019-03-11T18:21:00Z">
        <w:r>
          <w:t xml:space="preserve"> “</w:t>
        </w:r>
        <w:r w:rsidRPr="00F061AF">
          <w:t>Spectral grids for WDM applications: DWDM frequency grid</w:t>
        </w:r>
        <w:r>
          <w:t>”, ITU-T G.694.1, February 2012.</w:t>
        </w:r>
        <w:r w:rsidRPr="00F061AF">
          <w:t xml:space="preserve">  </w:t>
        </w:r>
      </w:ins>
    </w:p>
    <w:p w14:paraId="1997D560" w14:textId="4DDD01CE" w:rsidR="00F061AF" w:rsidRDefault="00F061AF" w:rsidP="00F061AF">
      <w:pPr>
        <w:pStyle w:val="RFCReferencesBookmark"/>
      </w:pPr>
      <w:ins w:id="795" w:author="Leeyoung" w:date="2019-03-11T18:23:00Z">
        <w:r>
          <w:t>[</w:t>
        </w:r>
      </w:ins>
      <w:ins w:id="796" w:author="Leeyoung" w:date="2019-03-11T18:20:00Z">
        <w:r>
          <w:t>G.872]</w:t>
        </w:r>
      </w:ins>
      <w:ins w:id="797" w:author="Leeyoung" w:date="2019-03-11T18:22:00Z">
        <w:r>
          <w:t xml:space="preserve"> “</w:t>
        </w:r>
        <w:r w:rsidRPr="00F061AF">
          <w:t>Architecture of optical transport networks”</w:t>
        </w:r>
        <w:r>
          <w:t xml:space="preserve">, ITU-T G.872, </w:t>
        </w:r>
      </w:ins>
      <w:ins w:id="798" w:author="Leeyoung" w:date="2019-03-11T18:23:00Z">
        <w:r>
          <w:t xml:space="preserve">January 2017. </w:t>
        </w:r>
      </w:ins>
    </w:p>
    <w:p w14:paraId="09BE76B7" w14:textId="77777777" w:rsidR="00F203A5" w:rsidRDefault="00F203A5">
      <w:pPr>
        <w:pStyle w:val="RFCReferencesBookmark"/>
      </w:pPr>
    </w:p>
    <w:p w14:paraId="6ADD0E97" w14:textId="77777777" w:rsidR="00F203A5" w:rsidRPr="00891BA3" w:rsidRDefault="00F203A5" w:rsidP="004D06BC">
      <w:pPr>
        <w:pStyle w:val="Heading1"/>
        <w:rPr>
          <w:lang w:eastAsia="zh-CN"/>
        </w:rPr>
      </w:pPr>
      <w:bookmarkStart w:id="799" w:name="_Toc3221246"/>
      <w:r>
        <w:t>Contributors</w:t>
      </w:r>
      <w:bookmarkEnd w:id="799"/>
    </w:p>
    <w:p w14:paraId="3D8594F7" w14:textId="77777777" w:rsidR="00F203A5" w:rsidRPr="00891BA3" w:rsidRDefault="00F203A5" w:rsidP="00BB5B87">
      <w:pPr>
        <w:widowControl w:val="0"/>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autoSpaceDE w:val="0"/>
        <w:autoSpaceDN w:val="0"/>
        <w:adjustRightInd w:val="0"/>
        <w:spacing w:after="0" w:line="240" w:lineRule="auto"/>
        <w:ind w:left="0"/>
        <w:rPr>
          <w:rFonts w:eastAsia="SimSun"/>
          <w:sz w:val="20"/>
          <w:szCs w:val="20"/>
          <w:lang w:eastAsia="zh-CN"/>
        </w:rPr>
      </w:pPr>
    </w:p>
    <w:p w14:paraId="48B0A6F7" w14:textId="77777777" w:rsidR="00F203A5" w:rsidRPr="00891BA3" w:rsidRDefault="00F203A5" w:rsidP="00ED3200">
      <w:pPr>
        <w:pStyle w:val="RFCH1-nonum"/>
      </w:pPr>
      <w:bookmarkStart w:id="800" w:name="_Toc3221247"/>
      <w:r w:rsidRPr="00891BA3">
        <w:lastRenderedPageBreak/>
        <w:t>Authors' Addresses</w:t>
      </w:r>
      <w:bookmarkEnd w:id="800"/>
    </w:p>
    <w:p w14:paraId="3C022666" w14:textId="77777777" w:rsidR="00F203A5" w:rsidRPr="00891BA3" w:rsidRDefault="00F203A5" w:rsidP="003434D9">
      <w:pPr>
        <w:pStyle w:val="RFCFigure"/>
        <w:rPr>
          <w:lang w:eastAsia="zh-CN"/>
        </w:rPr>
      </w:pPr>
      <w:r w:rsidRPr="00891BA3">
        <w:rPr>
          <w:lang w:eastAsia="zh-CN"/>
        </w:rPr>
        <w:t>Young Lee</w:t>
      </w:r>
      <w:r w:rsidR="007C68D7">
        <w:rPr>
          <w:lang w:eastAsia="zh-CN"/>
        </w:rPr>
        <w:t>, Editor</w:t>
      </w:r>
    </w:p>
    <w:p w14:paraId="3987FAA3" w14:textId="77777777" w:rsidR="00F203A5" w:rsidRPr="00891BA3" w:rsidRDefault="00F203A5" w:rsidP="003434D9">
      <w:pPr>
        <w:pStyle w:val="RFCFigure"/>
        <w:rPr>
          <w:lang w:val="fr-FR" w:eastAsia="zh-CN"/>
        </w:rPr>
      </w:pPr>
      <w:r w:rsidRPr="00891BA3">
        <w:rPr>
          <w:lang w:val="fr-FR" w:eastAsia="zh-CN"/>
        </w:rPr>
        <w:t xml:space="preserve">Huawei Technologies </w:t>
      </w:r>
    </w:p>
    <w:p w14:paraId="6C519A4F" w14:textId="77777777" w:rsidR="00A715FB" w:rsidRDefault="00A715FB" w:rsidP="003434D9">
      <w:pPr>
        <w:pStyle w:val="RFCFigure"/>
        <w:rPr>
          <w:lang w:val="fr-FR" w:eastAsia="zh-CN"/>
        </w:rPr>
      </w:pPr>
    </w:p>
    <w:p w14:paraId="056003E4" w14:textId="5F9C1807" w:rsidR="00A715FB" w:rsidRDefault="00F203A5" w:rsidP="003434D9">
      <w:pPr>
        <w:pStyle w:val="RFCFigure"/>
        <w:rPr>
          <w:lang w:val="fr-FR" w:eastAsia="zh-CN"/>
        </w:rPr>
      </w:pPr>
      <w:r w:rsidRPr="00891BA3">
        <w:rPr>
          <w:lang w:val="fr-FR" w:eastAsia="zh-CN"/>
        </w:rPr>
        <w:t xml:space="preserve">Email: </w:t>
      </w:r>
      <w:hyperlink r:id="rId15" w:history="1">
        <w:r w:rsidR="00A715FB" w:rsidRPr="00EF429E">
          <w:rPr>
            <w:rStyle w:val="Hyperlink"/>
            <w:lang w:val="fr-FR" w:eastAsia="zh-CN"/>
          </w:rPr>
          <w:t>leeyoung@huawei.com</w:t>
        </w:r>
      </w:hyperlink>
    </w:p>
    <w:p w14:paraId="2F097AA0" w14:textId="4F81E4BF" w:rsidR="00F203A5" w:rsidRPr="00891BA3" w:rsidRDefault="00F203A5" w:rsidP="003434D9">
      <w:pPr>
        <w:pStyle w:val="RFCFigure"/>
        <w:rPr>
          <w:lang w:val="fr-FR" w:eastAsia="zh-CN"/>
        </w:rPr>
      </w:pPr>
      <w:r w:rsidRPr="00891BA3">
        <w:rPr>
          <w:lang w:val="fr-FR" w:eastAsia="zh-CN"/>
        </w:rPr>
        <w:t xml:space="preserve"> </w:t>
      </w:r>
    </w:p>
    <w:p w14:paraId="19B21ED9" w14:textId="77777777" w:rsidR="00F203A5" w:rsidRDefault="00F203A5" w:rsidP="00FD2373">
      <w:pPr>
        <w:pStyle w:val="RFCFigure"/>
        <w:rPr>
          <w:lang w:val="fr-FR" w:eastAsia="zh-CN"/>
        </w:rPr>
      </w:pPr>
    </w:p>
    <w:p w14:paraId="22AA0A6B" w14:textId="77777777" w:rsidR="007C37B1" w:rsidRPr="007C37B1" w:rsidRDefault="007C37B1" w:rsidP="007C37B1">
      <w:pPr>
        <w:pStyle w:val="RFCFigure"/>
        <w:rPr>
          <w:lang w:val="fr-FR" w:eastAsia="zh-CN"/>
        </w:rPr>
      </w:pPr>
      <w:r w:rsidRPr="007C37B1">
        <w:rPr>
          <w:lang w:val="fr-FR" w:eastAsia="zh-CN"/>
        </w:rPr>
        <w:t>Haomian Zheng</w:t>
      </w:r>
    </w:p>
    <w:p w14:paraId="13F32D01" w14:textId="77777777" w:rsidR="00A715FB" w:rsidRDefault="007C37B1">
      <w:pPr>
        <w:pStyle w:val="RFCFigure"/>
        <w:rPr>
          <w:lang w:val="fr-FR" w:eastAsia="zh-CN"/>
        </w:rPr>
      </w:pPr>
      <w:r w:rsidRPr="007C37B1">
        <w:rPr>
          <w:lang w:val="fr-FR" w:eastAsia="zh-CN"/>
        </w:rPr>
        <w:t>Huawei Technologies</w:t>
      </w:r>
    </w:p>
    <w:p w14:paraId="1EE15500" w14:textId="77777777" w:rsidR="00A715FB" w:rsidRDefault="00A715FB">
      <w:pPr>
        <w:pStyle w:val="RFCFigure"/>
        <w:rPr>
          <w:lang w:val="fr-FR" w:eastAsia="zh-CN"/>
        </w:rPr>
      </w:pPr>
    </w:p>
    <w:p w14:paraId="0011E79F" w14:textId="2C458BF0" w:rsidR="007C37B1" w:rsidRDefault="007C37B1">
      <w:pPr>
        <w:pStyle w:val="RFCFigure"/>
        <w:rPr>
          <w:lang w:val="fr-FR" w:eastAsia="zh-CN"/>
        </w:rPr>
      </w:pPr>
      <w:r w:rsidRPr="007C37B1">
        <w:rPr>
          <w:lang w:val="fr-FR" w:eastAsia="zh-CN"/>
        </w:rPr>
        <w:t xml:space="preserve">Email: </w:t>
      </w:r>
      <w:hyperlink r:id="rId16" w:history="1">
        <w:r w:rsidR="00A715FB" w:rsidRPr="00EF429E">
          <w:rPr>
            <w:rStyle w:val="Hyperlink"/>
            <w:lang w:val="fr-FR" w:eastAsia="zh-CN"/>
          </w:rPr>
          <w:t>zhenghaomian@huawei.com</w:t>
        </w:r>
      </w:hyperlink>
    </w:p>
    <w:p w14:paraId="563C6140" w14:textId="77777777" w:rsidR="00A715FB" w:rsidRDefault="00A715FB">
      <w:pPr>
        <w:pStyle w:val="RFCFigure"/>
        <w:rPr>
          <w:lang w:val="fr-FR" w:eastAsia="zh-CN"/>
        </w:rPr>
      </w:pPr>
    </w:p>
    <w:p w14:paraId="031630EF" w14:textId="77777777" w:rsidR="00A715FB" w:rsidRDefault="00A715FB">
      <w:pPr>
        <w:pStyle w:val="RFCFigure"/>
        <w:rPr>
          <w:lang w:val="fr-FR" w:eastAsia="zh-CN"/>
        </w:rPr>
      </w:pPr>
    </w:p>
    <w:p w14:paraId="28734A8C" w14:textId="77777777" w:rsidR="00A715FB" w:rsidRPr="00A715FB" w:rsidRDefault="00A715FB" w:rsidP="00A715FB">
      <w:pPr>
        <w:pStyle w:val="RFCFigure"/>
        <w:rPr>
          <w:lang w:val="fr-FR" w:eastAsia="zh-CN"/>
        </w:rPr>
      </w:pPr>
      <w:r w:rsidRPr="00A715FB">
        <w:rPr>
          <w:lang w:val="fr-FR" w:eastAsia="zh-CN"/>
        </w:rPr>
        <w:t>Ramon Casellas</w:t>
      </w:r>
    </w:p>
    <w:p w14:paraId="69FFAD41" w14:textId="08144AC8" w:rsidR="00A715FB" w:rsidRPr="00A715FB" w:rsidRDefault="00A715FB" w:rsidP="00A715FB">
      <w:pPr>
        <w:pStyle w:val="RFCFigure"/>
        <w:rPr>
          <w:lang w:val="fr-FR" w:eastAsia="zh-CN"/>
        </w:rPr>
      </w:pPr>
      <w:r w:rsidRPr="00A715FB">
        <w:rPr>
          <w:lang w:val="fr-FR" w:eastAsia="zh-CN"/>
        </w:rPr>
        <w:t>CTTC</w:t>
      </w:r>
    </w:p>
    <w:p w14:paraId="10A692FF" w14:textId="0D85987A" w:rsidR="00A715FB" w:rsidRPr="00A715FB" w:rsidRDefault="00A715FB" w:rsidP="00A715FB">
      <w:pPr>
        <w:pStyle w:val="RFCFigure"/>
        <w:rPr>
          <w:lang w:val="fr-FR" w:eastAsia="zh-CN"/>
        </w:rPr>
      </w:pPr>
      <w:r w:rsidRPr="00A715FB">
        <w:rPr>
          <w:lang w:val="fr-FR" w:eastAsia="zh-CN"/>
        </w:rPr>
        <w:t>Av. Carl Friedrich Gauss n7</w:t>
      </w:r>
    </w:p>
    <w:p w14:paraId="61620831" w14:textId="59372E2D" w:rsidR="00A715FB" w:rsidRPr="00A715FB" w:rsidRDefault="00A715FB" w:rsidP="00A715FB">
      <w:pPr>
        <w:pStyle w:val="RFCFigure"/>
        <w:rPr>
          <w:lang w:val="fr-FR" w:eastAsia="zh-CN"/>
        </w:rPr>
      </w:pPr>
      <w:r w:rsidRPr="00A715FB">
        <w:rPr>
          <w:lang w:val="fr-FR" w:eastAsia="zh-CN"/>
        </w:rPr>
        <w:t>Castelldefels, Barcelona 08860</w:t>
      </w:r>
    </w:p>
    <w:p w14:paraId="08E12B8D" w14:textId="34F3547B" w:rsidR="00A715FB" w:rsidRDefault="00A715FB" w:rsidP="00A715FB">
      <w:pPr>
        <w:pStyle w:val="RFCFigure"/>
        <w:rPr>
          <w:lang w:val="fr-FR" w:eastAsia="zh-CN"/>
        </w:rPr>
      </w:pPr>
      <w:r w:rsidRPr="00A715FB">
        <w:rPr>
          <w:lang w:val="fr-FR" w:eastAsia="zh-CN"/>
        </w:rPr>
        <w:t>Spain</w:t>
      </w:r>
    </w:p>
    <w:p w14:paraId="6A4825D2" w14:textId="77777777" w:rsidR="00A715FB" w:rsidRDefault="00A715FB" w:rsidP="00A715FB">
      <w:pPr>
        <w:pStyle w:val="RFCFigure"/>
        <w:rPr>
          <w:lang w:val="fr-FR" w:eastAsia="zh-CN"/>
        </w:rPr>
      </w:pPr>
    </w:p>
    <w:p w14:paraId="605BCE80" w14:textId="77777777" w:rsidR="00A715FB" w:rsidRDefault="00A715FB" w:rsidP="00A715FB">
      <w:pPr>
        <w:pStyle w:val="RFCFigure"/>
        <w:rPr>
          <w:lang w:val="fr-FR" w:eastAsia="zh-CN"/>
        </w:rPr>
      </w:pPr>
      <w:r w:rsidRPr="00A715FB">
        <w:rPr>
          <w:lang w:val="fr-FR" w:eastAsia="zh-CN"/>
        </w:rPr>
        <w:t xml:space="preserve">Email: </w:t>
      </w:r>
      <w:hyperlink r:id="rId17" w:history="1">
        <w:r w:rsidRPr="00EF429E">
          <w:rPr>
            <w:rStyle w:val="Hyperlink"/>
            <w:lang w:val="fr-FR" w:eastAsia="zh-CN"/>
          </w:rPr>
          <w:t>ramon.casellas@cttc.es</w:t>
        </w:r>
      </w:hyperlink>
    </w:p>
    <w:p w14:paraId="6CDFCA2B" w14:textId="77777777" w:rsidR="00A715FB" w:rsidRDefault="00A715FB" w:rsidP="00584F4A">
      <w:pPr>
        <w:pStyle w:val="RFCFigure"/>
        <w:ind w:left="0"/>
        <w:rPr>
          <w:lang w:val="fr-FR" w:eastAsia="zh-CN"/>
        </w:rPr>
      </w:pPr>
    </w:p>
    <w:p w14:paraId="3E1AC994" w14:textId="77777777" w:rsidR="00A715FB" w:rsidRDefault="00A715FB" w:rsidP="00A715FB">
      <w:pPr>
        <w:pStyle w:val="RFCFigure"/>
        <w:rPr>
          <w:lang w:val="fr-FR" w:eastAsia="zh-CN"/>
        </w:rPr>
      </w:pPr>
    </w:p>
    <w:p w14:paraId="0D18E7CE" w14:textId="77777777" w:rsidR="00A715FB" w:rsidRPr="00A715FB" w:rsidRDefault="00A715FB" w:rsidP="00A715FB">
      <w:pPr>
        <w:pStyle w:val="RFCFigure"/>
        <w:rPr>
          <w:lang w:val="fr-FR" w:eastAsia="zh-CN"/>
        </w:rPr>
      </w:pPr>
      <w:r w:rsidRPr="00A715FB">
        <w:rPr>
          <w:lang w:val="fr-FR" w:eastAsia="zh-CN"/>
        </w:rPr>
        <w:t>Ricard Vilalta</w:t>
      </w:r>
    </w:p>
    <w:p w14:paraId="0F817047" w14:textId="36D807B6" w:rsidR="00A715FB" w:rsidRPr="00A715FB" w:rsidRDefault="00A715FB" w:rsidP="00A715FB">
      <w:pPr>
        <w:pStyle w:val="RFCFigure"/>
        <w:rPr>
          <w:lang w:val="fr-FR" w:eastAsia="zh-CN"/>
        </w:rPr>
      </w:pPr>
      <w:r w:rsidRPr="00A715FB">
        <w:rPr>
          <w:lang w:val="fr-FR" w:eastAsia="zh-CN"/>
        </w:rPr>
        <w:t>CTTC</w:t>
      </w:r>
    </w:p>
    <w:p w14:paraId="73BD0E3C" w14:textId="4D3FDE15" w:rsidR="00A715FB" w:rsidRDefault="00A715FB" w:rsidP="00A715FB">
      <w:pPr>
        <w:pStyle w:val="RFCFigure"/>
        <w:rPr>
          <w:lang w:val="fr-FR" w:eastAsia="zh-CN"/>
        </w:rPr>
      </w:pPr>
      <w:r w:rsidRPr="00A715FB">
        <w:rPr>
          <w:lang w:val="fr-FR" w:eastAsia="zh-CN"/>
        </w:rPr>
        <w:t xml:space="preserve">Email: </w:t>
      </w:r>
      <w:hyperlink r:id="rId18" w:history="1">
        <w:r w:rsidRPr="00EF429E">
          <w:rPr>
            <w:rStyle w:val="Hyperlink"/>
            <w:lang w:val="fr-FR" w:eastAsia="zh-CN"/>
          </w:rPr>
          <w:t>ricard.vilalta@cttc.es</w:t>
        </w:r>
      </w:hyperlink>
    </w:p>
    <w:p w14:paraId="24B406FD" w14:textId="77777777" w:rsidR="00A715FB" w:rsidRPr="00A715FB" w:rsidRDefault="00A715FB" w:rsidP="00584F4A">
      <w:pPr>
        <w:pStyle w:val="RFCFigure"/>
        <w:ind w:left="0"/>
        <w:rPr>
          <w:lang w:val="fr-FR" w:eastAsia="zh-CN"/>
        </w:rPr>
      </w:pPr>
    </w:p>
    <w:p w14:paraId="47989E82" w14:textId="3BFB989E" w:rsidR="00A715FB" w:rsidRPr="00A715FB" w:rsidRDefault="00A715FB" w:rsidP="00584F4A">
      <w:pPr>
        <w:pStyle w:val="RFCFigure"/>
        <w:ind w:left="0"/>
        <w:rPr>
          <w:lang w:val="fr-FR" w:eastAsia="zh-CN"/>
        </w:rPr>
      </w:pPr>
    </w:p>
    <w:p w14:paraId="5D2F6EED" w14:textId="77777777" w:rsidR="00A715FB" w:rsidRDefault="00A715FB" w:rsidP="00A715FB">
      <w:pPr>
        <w:pStyle w:val="RFCFigure"/>
        <w:rPr>
          <w:color w:val="222222"/>
          <w:lang w:val="it-IT"/>
        </w:rPr>
      </w:pPr>
      <w:r w:rsidRPr="004D2C71">
        <w:rPr>
          <w:color w:val="222222"/>
          <w:lang w:val="it-IT"/>
        </w:rPr>
        <w:t>Daniele Ceccarelli</w:t>
      </w:r>
    </w:p>
    <w:p w14:paraId="7FBF6757" w14:textId="77777777" w:rsidR="00A715FB" w:rsidRPr="004D2C71" w:rsidRDefault="00A715FB" w:rsidP="00A715FB">
      <w:pPr>
        <w:pStyle w:val="RFCFigure"/>
        <w:rPr>
          <w:color w:val="222222"/>
          <w:lang w:val="sv-SE"/>
        </w:rPr>
      </w:pPr>
      <w:r w:rsidRPr="004D2C71">
        <w:rPr>
          <w:color w:val="222222"/>
          <w:lang w:val="sv-SE"/>
        </w:rPr>
        <w:t>Ericsson AB</w:t>
      </w:r>
    </w:p>
    <w:p w14:paraId="6CEC6E5D" w14:textId="77777777" w:rsidR="00A715FB" w:rsidRPr="004D2C71" w:rsidRDefault="00A715FB" w:rsidP="00A715FB">
      <w:pPr>
        <w:pStyle w:val="RFCFigure"/>
        <w:rPr>
          <w:color w:val="222222"/>
          <w:lang w:val="sv-SE"/>
        </w:rPr>
      </w:pPr>
      <w:r w:rsidRPr="004D2C71">
        <w:rPr>
          <w:color w:val="222222"/>
          <w:lang w:val="sv-SE"/>
        </w:rPr>
        <w:t xml:space="preserve">Gronlandsgatan 21 </w:t>
      </w:r>
    </w:p>
    <w:p w14:paraId="4552C611" w14:textId="77777777" w:rsidR="00A715FB" w:rsidRPr="004D2C71" w:rsidRDefault="00A715FB" w:rsidP="00A715FB">
      <w:pPr>
        <w:pStyle w:val="RFCFigure"/>
        <w:rPr>
          <w:color w:val="222222"/>
          <w:lang w:val="sv-SE"/>
        </w:rPr>
      </w:pPr>
      <w:r w:rsidRPr="004D2C71">
        <w:rPr>
          <w:color w:val="222222"/>
          <w:lang w:val="sv-SE"/>
        </w:rPr>
        <w:t>Kista - Stockholm</w:t>
      </w:r>
    </w:p>
    <w:p w14:paraId="138563C1" w14:textId="77777777" w:rsidR="00A715FB" w:rsidRPr="004D2C71" w:rsidRDefault="00A715FB" w:rsidP="00A715FB">
      <w:pPr>
        <w:pStyle w:val="RFCFigure"/>
        <w:rPr>
          <w:color w:val="222222"/>
          <w:lang w:val="it-IT"/>
        </w:rPr>
      </w:pPr>
      <w:r w:rsidRPr="004D2C71">
        <w:rPr>
          <w:bCs/>
          <w:color w:val="222222"/>
          <w:lang w:val="it-IT"/>
        </w:rPr>
        <w:t xml:space="preserve">Email: </w:t>
      </w:r>
      <w:hyperlink r:id="rId19" w:history="1">
        <w:r w:rsidRPr="004D2C71">
          <w:rPr>
            <w:rStyle w:val="Hyperlink"/>
            <w:bCs/>
            <w:lang w:val="it-IT"/>
          </w:rPr>
          <w:t>daniele</w:t>
        </w:r>
        <w:r w:rsidRPr="004D2C71">
          <w:rPr>
            <w:rStyle w:val="Hyperlink"/>
            <w:lang w:val="it-IT"/>
          </w:rPr>
          <w:t>.ceccarelli@</w:t>
        </w:r>
        <w:r w:rsidRPr="004D2C71">
          <w:rPr>
            <w:rStyle w:val="Hyperlink"/>
            <w:bCs/>
            <w:lang w:val="it-IT"/>
          </w:rPr>
          <w:t>ericsson</w:t>
        </w:r>
        <w:r w:rsidRPr="004D2C71">
          <w:rPr>
            <w:rStyle w:val="Hyperlink"/>
            <w:lang w:val="it-IT"/>
          </w:rPr>
          <w:t>.com</w:t>
        </w:r>
      </w:hyperlink>
    </w:p>
    <w:p w14:paraId="11891835" w14:textId="77777777" w:rsidR="00A715FB" w:rsidRDefault="00A715FB" w:rsidP="00584F4A">
      <w:pPr>
        <w:pStyle w:val="RFCFigure"/>
        <w:ind w:left="0"/>
        <w:rPr>
          <w:color w:val="222222"/>
        </w:rPr>
      </w:pPr>
    </w:p>
    <w:p w14:paraId="47747EDD" w14:textId="77777777" w:rsidR="0088262A" w:rsidRDefault="0088262A" w:rsidP="0088262A">
      <w:pPr>
        <w:pStyle w:val="RFCFigure"/>
        <w:rPr>
          <w:color w:val="222222"/>
        </w:rPr>
      </w:pPr>
      <w:r>
        <w:rPr>
          <w:color w:val="222222"/>
        </w:rPr>
        <w:t>Francesco Lazzeri</w:t>
      </w:r>
    </w:p>
    <w:p w14:paraId="5B33CE4F" w14:textId="77777777" w:rsidR="0088262A" w:rsidRDefault="0088262A" w:rsidP="0088262A">
      <w:pPr>
        <w:pStyle w:val="RFCFigure"/>
        <w:rPr>
          <w:color w:val="222222"/>
        </w:rPr>
      </w:pPr>
      <w:r>
        <w:rPr>
          <w:color w:val="222222"/>
        </w:rPr>
        <w:t>Ericsson</w:t>
      </w:r>
    </w:p>
    <w:p w14:paraId="6D7E875C" w14:textId="77777777" w:rsidR="0088262A" w:rsidRDefault="0088262A" w:rsidP="0088262A">
      <w:pPr>
        <w:pStyle w:val="RFCFigure"/>
        <w:rPr>
          <w:color w:val="222222"/>
        </w:rPr>
      </w:pPr>
      <w:r>
        <w:rPr>
          <w:color w:val="222222"/>
        </w:rPr>
        <w:t>Via Melen 77</w:t>
      </w:r>
    </w:p>
    <w:p w14:paraId="2A1BCC62" w14:textId="77777777" w:rsidR="0088262A" w:rsidRDefault="0088262A" w:rsidP="0088262A">
      <w:pPr>
        <w:pStyle w:val="RFCFigure"/>
        <w:rPr>
          <w:color w:val="222222"/>
        </w:rPr>
      </w:pPr>
      <w:r>
        <w:rPr>
          <w:color w:val="222222"/>
        </w:rPr>
        <w:t>Genova – Italy</w:t>
      </w:r>
    </w:p>
    <w:p w14:paraId="077C9E1A" w14:textId="77777777" w:rsidR="0088262A" w:rsidRDefault="0088262A" w:rsidP="0088262A">
      <w:pPr>
        <w:pStyle w:val="RFCFigure"/>
        <w:rPr>
          <w:color w:val="222222"/>
        </w:rPr>
      </w:pPr>
      <w:r>
        <w:rPr>
          <w:color w:val="222222"/>
        </w:rPr>
        <w:t xml:space="preserve">Email: </w:t>
      </w:r>
      <w:hyperlink r:id="rId20" w:history="1">
        <w:r w:rsidRPr="006E1CFD">
          <w:rPr>
            <w:rStyle w:val="Hyperlink"/>
          </w:rPr>
          <w:t>francesco.lazzeri@ericsson.com</w:t>
        </w:r>
      </w:hyperlink>
      <w:r>
        <w:rPr>
          <w:color w:val="222222"/>
        </w:rPr>
        <w:t xml:space="preserve"> </w:t>
      </w:r>
    </w:p>
    <w:p w14:paraId="52C9FE65" w14:textId="77777777" w:rsidR="0088262A" w:rsidRPr="004D2C71" w:rsidRDefault="0088262A" w:rsidP="0088262A">
      <w:pPr>
        <w:pStyle w:val="RFCFigure"/>
        <w:ind w:left="0"/>
        <w:rPr>
          <w:color w:val="222222"/>
          <w:lang w:val="it-IT"/>
        </w:rPr>
      </w:pPr>
    </w:p>
    <w:p w14:paraId="03B76C37" w14:textId="77777777" w:rsidR="0088262A" w:rsidRPr="004D2C71" w:rsidRDefault="0088262A" w:rsidP="0088262A">
      <w:pPr>
        <w:pStyle w:val="RFCFigure"/>
        <w:rPr>
          <w:lang w:val="it-IT" w:eastAsia="zh-CN"/>
        </w:rPr>
      </w:pPr>
    </w:p>
    <w:p w14:paraId="615632B0" w14:textId="77777777" w:rsidR="00F203A5" w:rsidRDefault="00F203A5" w:rsidP="00FD2373">
      <w:pPr>
        <w:pStyle w:val="RFCFigure"/>
        <w:rPr>
          <w:lang w:val="fr-FR" w:eastAsia="zh-CN"/>
        </w:rPr>
      </w:pPr>
    </w:p>
    <w:p w14:paraId="5929DBEC" w14:textId="77777777" w:rsidR="00F203A5" w:rsidRPr="00891BA3" w:rsidRDefault="00F203A5" w:rsidP="00967761">
      <w:pPr>
        <w:pStyle w:val="RFCFigure"/>
      </w:pPr>
    </w:p>
    <w:sectPr w:rsidR="00F203A5" w:rsidRPr="00891BA3" w:rsidSect="00F56B61">
      <w:headerReference w:type="default" r:id="rId21"/>
      <w:footerReference w:type="default" r:id="rId22"/>
      <w:headerReference w:type="first" r:id="rId23"/>
      <w:footerReference w:type="first" r:id="rId24"/>
      <w:type w:val="continuous"/>
      <w:pgSz w:w="12240" w:h="15840" w:code="1"/>
      <w:pgMar w:top="1440" w:right="1152" w:bottom="1200" w:left="720" w:header="1440" w:footer="120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92" w:author="Ramon Casellas" w:date="2017-06-27T08:44:00Z" w:initials="RC">
    <w:p w14:paraId="0F2F4E46" w14:textId="1E38C0D1" w:rsidR="00655562" w:rsidRDefault="00655562">
      <w:pPr>
        <w:pStyle w:val="CommentText"/>
      </w:pPr>
      <w:r>
        <w:rPr>
          <w:rStyle w:val="CommentReference"/>
        </w:rPr>
        <w:annotationRef/>
      </w:r>
      <w:r>
        <w:t>We are already providing extensions, this no longer should be the Introduction section. It can remain introduction material but the definition of the SA object should not.</w:t>
      </w:r>
    </w:p>
  </w:comment>
  <w:comment w:id="297" w:author="Ramon Casellas" w:date="2017-06-27T08:51:00Z" w:initials="RC">
    <w:p w14:paraId="473C486D" w14:textId="77777777" w:rsidR="00655562" w:rsidRDefault="00655562" w:rsidP="00C476F7">
      <w:pPr>
        <w:pStyle w:val="CommentText"/>
      </w:pPr>
      <w:r>
        <w:rPr>
          <w:rStyle w:val="CommentReference"/>
        </w:rPr>
        <w:annotationRef/>
      </w:r>
      <w:r>
        <w:t xml:space="preserve">This is not clear yet. </w:t>
      </w:r>
    </w:p>
    <w:p w14:paraId="22510F72" w14:textId="77777777" w:rsidR="00655562" w:rsidRDefault="00655562" w:rsidP="00C476F7">
      <w:pPr>
        <w:pStyle w:val="CommentText"/>
      </w:pPr>
    </w:p>
    <w:p w14:paraId="7DED552E" w14:textId="7F76B329" w:rsidR="00655562" w:rsidRDefault="00655562" w:rsidP="00C476F7">
      <w:pPr>
        <w:pStyle w:val="CommentText"/>
      </w:pPr>
      <w:r>
        <w:t>There is no std labelset object, we should cite the draft that is addressing this explicitly (GMPLS) but it is unfortunate that PCEP-GMPLS is stalled.</w:t>
      </w:r>
    </w:p>
    <w:p w14:paraId="5D3445B6" w14:textId="1F079CDD" w:rsidR="00655562" w:rsidRDefault="00655562" w:rsidP="00C476F7">
      <w:pPr>
        <w:pStyle w:val="CommentText"/>
      </w:pPr>
    </w:p>
    <w:p w14:paraId="02198DCD" w14:textId="4410B03A" w:rsidR="00655562" w:rsidRDefault="00655562" w:rsidP="00C476F7">
      <w:pPr>
        <w:pStyle w:val="CommentText"/>
      </w:pPr>
      <w:r>
        <w:t>As far as I recall, the label set is only restrictions in the computation, there is no label set in the response.</w:t>
      </w:r>
    </w:p>
    <w:p w14:paraId="4F4567A7" w14:textId="6EF89D5E" w:rsidR="00655562" w:rsidRDefault="00655562" w:rsidP="00C476F7">
      <w:pPr>
        <w:pStyle w:val="CommentText"/>
      </w:pPr>
    </w:p>
    <w:p w14:paraId="52BA22CC" w14:textId="0A626CC1" w:rsidR="00655562" w:rsidRDefault="00655562" w:rsidP="00C476F7">
      <w:pPr>
        <w:pStyle w:val="CommentText"/>
      </w:pPr>
      <w:r>
        <w:t>If THIS document proposes a what to do this, it should be stated here and in the abstract.</w:t>
      </w:r>
    </w:p>
    <w:p w14:paraId="1F840F21" w14:textId="77777777" w:rsidR="00655562" w:rsidRDefault="00655562" w:rsidP="00C476F7">
      <w:pPr>
        <w:pStyle w:val="CommentText"/>
      </w:pPr>
    </w:p>
    <w:p w14:paraId="2845214F" w14:textId="7F1B8FA3" w:rsidR="00655562" w:rsidRDefault="00655562" w:rsidP="00C476F7">
      <w:pPr>
        <w:pStyle w:val="CommentText"/>
      </w:pPr>
      <w:r>
        <w:t xml:space="preserve">YL&gt;&gt; like pcep-wson, we are proposing to use pcep-gmpls </w:t>
      </w:r>
    </w:p>
  </w:comment>
  <w:comment w:id="312" w:author="Ramon Casellas" w:date="2017-06-27T08:59:00Z" w:initials="RC">
    <w:p w14:paraId="5BC7736F" w14:textId="1E94A28C" w:rsidR="00655562" w:rsidRDefault="00655562">
      <w:pPr>
        <w:pStyle w:val="CommentText"/>
      </w:pPr>
      <w:r>
        <w:rPr>
          <w:rStyle w:val="CommentReference"/>
        </w:rPr>
        <w:annotationRef/>
      </w:r>
      <w:r>
        <w:t xml:space="preserve">Note that we are expected to use PCEP for GMPLS, this means that there is a GENERALIZED ENDPOINTS which includes TLVs, including label request, label set, and suggested label set. </w:t>
      </w:r>
    </w:p>
    <w:p w14:paraId="472C8530" w14:textId="40E6756B" w:rsidR="00655562" w:rsidRDefault="00655562">
      <w:pPr>
        <w:pStyle w:val="CommentText"/>
      </w:pPr>
    </w:p>
    <w:p w14:paraId="64336AE7" w14:textId="7EC36E1C" w:rsidR="00655562" w:rsidRDefault="00655562">
      <w:pPr>
        <w:pStyle w:val="CommentText"/>
      </w:pPr>
      <w:r>
        <w:t>It could make sense that a SA TLV is proposed instead of a full object.</w:t>
      </w:r>
    </w:p>
    <w:p w14:paraId="4A4AA305" w14:textId="77777777" w:rsidR="00655562" w:rsidRDefault="00655562">
      <w:pPr>
        <w:pStyle w:val="CommentText"/>
      </w:pPr>
    </w:p>
    <w:p w14:paraId="2C5CE4BD" w14:textId="02BFEC0C" w:rsidR="00655562" w:rsidRDefault="00655562">
      <w:pPr>
        <w:pStyle w:val="CommentText"/>
      </w:pPr>
      <w:r>
        <w:t xml:space="preserve">YL&gt;&gt; In WSON, we have used WA Object. We might consider SA TLV within WA Object in the later version. </w:t>
      </w:r>
    </w:p>
  </w:comment>
  <w:comment w:id="313" w:author="Ramon Casellas" w:date="2017-06-27T09:02:00Z" w:initials="RC">
    <w:p w14:paraId="605A0532" w14:textId="6DDEA938" w:rsidR="00655562" w:rsidRDefault="00655562">
      <w:pPr>
        <w:pStyle w:val="CommentText"/>
      </w:pPr>
      <w:r>
        <w:rPr>
          <w:rStyle w:val="CommentReference"/>
        </w:rPr>
        <w:annotationRef/>
      </w:r>
      <w:r>
        <w:t>It should be marked as optional</w:t>
      </w:r>
    </w:p>
    <w:p w14:paraId="07212F14" w14:textId="77777777" w:rsidR="00655562" w:rsidRDefault="00655562">
      <w:pPr>
        <w:pStyle w:val="CommentText"/>
      </w:pPr>
    </w:p>
    <w:p w14:paraId="1F17C465" w14:textId="6DD61E05" w:rsidR="00655562" w:rsidRDefault="00655562">
      <w:pPr>
        <w:pStyle w:val="CommentText"/>
      </w:pPr>
      <w:r>
        <w:t xml:space="preserve">YL&gt;&gt; OK. </w:t>
      </w:r>
    </w:p>
  </w:comment>
  <w:comment w:id="326" w:author="Ramon Casellas" w:date="2017-06-27T09:06:00Z" w:initials="RC">
    <w:p w14:paraId="61EFA96A" w14:textId="59A4DB99" w:rsidR="00655562" w:rsidRDefault="00655562">
      <w:pPr>
        <w:pStyle w:val="CommentText"/>
      </w:pPr>
      <w:r>
        <w:rPr>
          <w:rStyle w:val="CommentReference"/>
        </w:rPr>
        <w:annotationRef/>
      </w:r>
      <w:r>
        <w:t>We need to be clear if it is suggested or enforced. Text should mention this.</w:t>
      </w:r>
    </w:p>
    <w:p w14:paraId="613503C2" w14:textId="77777777" w:rsidR="00655562" w:rsidRDefault="00655562">
      <w:pPr>
        <w:pStyle w:val="CommentText"/>
      </w:pPr>
    </w:p>
    <w:p w14:paraId="49DE0E7B" w14:textId="66DE58D3" w:rsidR="00655562" w:rsidRDefault="00655562">
      <w:pPr>
        <w:pStyle w:val="CommentText"/>
      </w:pPr>
      <w:r>
        <w:t xml:space="preserve">YL&gt;&gt; I thought suggestion is fine. </w:t>
      </w:r>
    </w:p>
  </w:comment>
  <w:comment w:id="324" w:author="Ramon Casellas" w:date="2017-06-27T09:02:00Z" w:initials="RC">
    <w:p w14:paraId="34179AB2" w14:textId="250D962A" w:rsidR="00655562" w:rsidRDefault="00655562">
      <w:pPr>
        <w:pStyle w:val="CommentText"/>
      </w:pPr>
      <w:r>
        <w:rPr>
          <w:rStyle w:val="CommentReference"/>
        </w:rPr>
        <w:annotationRef/>
      </w:r>
      <w:r>
        <w:t xml:space="preserve">How is this is done? I don’t have in mind </w:t>
      </w:r>
    </w:p>
  </w:comment>
  <w:comment w:id="325" w:author="Leeyoung" w:date="2017-06-27T12:00:00Z" w:initials="L">
    <w:p w14:paraId="314F234C" w14:textId="2D484265" w:rsidR="00655562" w:rsidRDefault="00655562">
      <w:pPr>
        <w:pStyle w:val="CommentText"/>
      </w:pPr>
      <w:r>
        <w:rPr>
          <w:rStyle w:val="CommentReference"/>
        </w:rPr>
        <w:annotationRef/>
      </w:r>
      <w:r>
        <w:rPr>
          <w:rStyle w:val="CommentReference"/>
        </w:rPr>
        <w:t xml:space="preserve">Not clear on your issue. </w:t>
      </w:r>
    </w:p>
  </w:comment>
  <w:comment w:id="327" w:author="Ramon Casellas" w:date="2017-06-27T09:05:00Z" w:initials="RC">
    <w:p w14:paraId="082B4D55" w14:textId="4A74134C" w:rsidR="00655562" w:rsidRDefault="00655562">
      <w:pPr>
        <w:pStyle w:val="CommentText"/>
      </w:pPr>
      <w:r>
        <w:rPr>
          <w:rStyle w:val="CommentReference"/>
        </w:rPr>
        <w:annotationRef/>
      </w:r>
      <w:r>
        <w:t>This is IMHO much wider scope that this draft and should be e.g. in PCEP-GMPLS. Returning a labelset to be used in signaling is IMHO not technology-specific.</w:t>
      </w:r>
    </w:p>
    <w:p w14:paraId="17CF437B" w14:textId="77777777" w:rsidR="00655562" w:rsidRDefault="00655562">
      <w:pPr>
        <w:pStyle w:val="CommentText"/>
      </w:pPr>
    </w:p>
    <w:p w14:paraId="055C853B" w14:textId="496FCDBF" w:rsidR="00655562" w:rsidRDefault="00655562">
      <w:pPr>
        <w:pStyle w:val="CommentText"/>
      </w:pPr>
      <w:r>
        <w:t xml:space="preserve">YL&gt;&gt; agree. </w:t>
      </w:r>
    </w:p>
  </w:comment>
  <w:comment w:id="338" w:author="Ramon Casellas" w:date="2017-06-27T09:11:00Z" w:initials="RC">
    <w:p w14:paraId="0A6F77C9" w14:textId="218483F1" w:rsidR="00655562" w:rsidRDefault="00655562">
      <w:pPr>
        <w:pStyle w:val="CommentText"/>
      </w:pPr>
      <w:r>
        <w:rPr>
          <w:rStyle w:val="CommentReference"/>
        </w:rPr>
        <w:annotationRef/>
      </w:r>
      <w:r>
        <w:t>We should align with well defined terminology.</w:t>
      </w:r>
    </w:p>
  </w:comment>
  <w:comment w:id="339" w:author="Leeyoung" w:date="2018-10-19T13:42:00Z" w:initials="L">
    <w:p w14:paraId="328DD6AD" w14:textId="06718849" w:rsidR="00655562" w:rsidRDefault="00655562">
      <w:pPr>
        <w:pStyle w:val="CommentText"/>
      </w:pPr>
      <w:r>
        <w:rPr>
          <w:rStyle w:val="CommentReference"/>
        </w:rPr>
        <w:annotationRef/>
      </w:r>
    </w:p>
  </w:comment>
  <w:comment w:id="348" w:author="Ramon Casellas" w:date="2017-06-27T09:09:00Z" w:initials="RC">
    <w:p w14:paraId="15D7BD5C" w14:textId="501B70D7" w:rsidR="00655562" w:rsidRDefault="00655562">
      <w:pPr>
        <w:pStyle w:val="CommentText"/>
      </w:pPr>
      <w:r>
        <w:rPr>
          <w:rStyle w:val="CommentReference"/>
        </w:rPr>
        <w:annotationRef/>
      </w:r>
      <w:r>
        <w:t>How is the spectrum requested for each direction?</w:t>
      </w:r>
    </w:p>
  </w:comment>
  <w:comment w:id="354" w:author="Ramon Casellas" w:date="2017-06-27T09:58:00Z" w:initials="RC">
    <w:p w14:paraId="3A846C73" w14:textId="39C8068D" w:rsidR="00655562" w:rsidRDefault="00655562">
      <w:pPr>
        <w:pStyle w:val="CommentText"/>
      </w:pPr>
      <w:r>
        <w:rPr>
          <w:rStyle w:val="CommentReference"/>
        </w:rPr>
        <w:annotationRef/>
      </w:r>
      <w:r>
        <w:t>It is not specified how. Maybe they are sorted following some criteria, we should be more generic. Or is it just based on the “n” parameter?</w:t>
      </w:r>
    </w:p>
    <w:p w14:paraId="79CCFC73" w14:textId="77777777" w:rsidR="00655562" w:rsidRDefault="00655562">
      <w:pPr>
        <w:pStyle w:val="CommentText"/>
      </w:pPr>
    </w:p>
    <w:p w14:paraId="47FDBC11" w14:textId="1A30B4EA" w:rsidR="00655562" w:rsidRDefault="00655562">
      <w:pPr>
        <w:pStyle w:val="CommentText"/>
      </w:pPr>
      <w:r>
        <w:t xml:space="preserve">YL&gt;&gt; yes, “n” parameter. </w:t>
      </w:r>
    </w:p>
  </w:comment>
  <w:comment w:id="395" w:author="Ramon Casellas" w:date="2017-06-27T09:09:00Z" w:initials="RC">
    <w:p w14:paraId="656CA1CE" w14:textId="77777777" w:rsidR="00655562" w:rsidRDefault="00655562" w:rsidP="0091465E">
      <w:pPr>
        <w:pStyle w:val="CommentText"/>
      </w:pPr>
      <w:r>
        <w:rPr>
          <w:rStyle w:val="CommentReference"/>
        </w:rPr>
        <w:annotationRef/>
      </w:r>
      <w:r>
        <w:t>How is the spectrum requested for each direction?</w:t>
      </w:r>
    </w:p>
  </w:comment>
  <w:comment w:id="404" w:author="Ramon Casellas" w:date="2017-06-27T09:11:00Z" w:initials="RC">
    <w:p w14:paraId="2FBB4CAB" w14:textId="77777777" w:rsidR="00655562" w:rsidRDefault="00655562" w:rsidP="00655562">
      <w:pPr>
        <w:pStyle w:val="CommentText"/>
      </w:pPr>
      <w:r>
        <w:rPr>
          <w:rStyle w:val="CommentReference"/>
        </w:rPr>
        <w:annotationRef/>
      </w:r>
      <w:r>
        <w:t>We should align with well defined terminology.</w:t>
      </w:r>
    </w:p>
  </w:comment>
  <w:comment w:id="409" w:author="Ramon Casellas" w:date="2017-06-27T09:58:00Z" w:initials="RC">
    <w:p w14:paraId="51EBA220" w14:textId="3533926D" w:rsidR="00655562" w:rsidRDefault="00655562">
      <w:pPr>
        <w:pStyle w:val="CommentText"/>
      </w:pPr>
      <w:r>
        <w:rPr>
          <w:rStyle w:val="CommentReference"/>
        </w:rPr>
        <w:annotationRef/>
      </w:r>
      <w:r>
        <w:t>Not sure what a receiving node is. I am guessing a PCE.</w:t>
      </w:r>
    </w:p>
    <w:p w14:paraId="302AA202" w14:textId="77777777" w:rsidR="00655562" w:rsidRDefault="00655562">
      <w:pPr>
        <w:pStyle w:val="CommentText"/>
      </w:pPr>
    </w:p>
    <w:p w14:paraId="6E95E657" w14:textId="07B2799E" w:rsidR="00655562" w:rsidRDefault="00655562">
      <w:pPr>
        <w:pStyle w:val="CommentText"/>
      </w:pPr>
      <w:r>
        <w:t xml:space="preserve">YL&gt;&gt; Yes. </w:t>
      </w:r>
    </w:p>
  </w:comment>
  <w:comment w:id="411" w:author="Ramon Casellas" w:date="2017-06-27T09:59:00Z" w:initials="RC">
    <w:p w14:paraId="5C582062" w14:textId="07E60709" w:rsidR="00655562" w:rsidRDefault="00655562">
      <w:pPr>
        <w:pStyle w:val="CommentText"/>
      </w:pPr>
      <w:r>
        <w:rPr>
          <w:rStyle w:val="CommentReference"/>
        </w:rPr>
        <w:annotationRef/>
      </w:r>
      <w:r>
        <w:t>I am guessing S bit.</w:t>
      </w:r>
    </w:p>
    <w:p w14:paraId="64F045FD" w14:textId="77777777" w:rsidR="00655562" w:rsidRDefault="00655562">
      <w:pPr>
        <w:pStyle w:val="CommentText"/>
      </w:pPr>
    </w:p>
    <w:p w14:paraId="70B9DF76" w14:textId="25BEA8EE" w:rsidR="00655562" w:rsidRDefault="00655562">
      <w:pPr>
        <w:pStyle w:val="CommentText"/>
      </w:pPr>
      <w:r>
        <w:t>YL&gt;&gt; correct</w:t>
      </w:r>
    </w:p>
  </w:comment>
  <w:comment w:id="422" w:author="Ramon Casellas" w:date="2017-06-27T10:01:00Z" w:initials="RC">
    <w:p w14:paraId="2A9391B8" w14:textId="6335A24D" w:rsidR="00655562" w:rsidRDefault="00655562">
      <w:pPr>
        <w:pStyle w:val="CommentText"/>
      </w:pPr>
      <w:r>
        <w:rPr>
          <w:rStyle w:val="CommentReference"/>
        </w:rPr>
        <w:annotationRef/>
      </w:r>
      <w:r>
        <w:t>I am lost here. It is a TLV not sub-TLV and It is a PCEP TLV ?</w:t>
      </w:r>
    </w:p>
    <w:p w14:paraId="1BA03F17" w14:textId="0A14D1AA" w:rsidR="00655562" w:rsidRDefault="00655562">
      <w:pPr>
        <w:pStyle w:val="CommentText"/>
      </w:pPr>
    </w:p>
    <w:p w14:paraId="5BBC0B65" w14:textId="7ECA4923" w:rsidR="00655562" w:rsidRDefault="00655562">
      <w:pPr>
        <w:pStyle w:val="CommentText"/>
      </w:pPr>
      <w:r>
        <w:t xml:space="preserve">The whole paragraph is now confusing to me </w:t>
      </w:r>
      <w:r>
        <w:sym w:font="Wingdings" w:char="F04A"/>
      </w:r>
    </w:p>
  </w:comment>
  <w:comment w:id="442" w:author="Ramon Casellas" w:date="2017-06-27T10:03:00Z" w:initials="RC">
    <w:p w14:paraId="7DFCE11E" w14:textId="5ACE2995" w:rsidR="00655562" w:rsidRDefault="00655562">
      <w:pPr>
        <w:pStyle w:val="CommentText"/>
      </w:pPr>
      <w:r>
        <w:rPr>
          <w:rStyle w:val="CommentReference"/>
        </w:rPr>
        <w:annotationRef/>
      </w:r>
      <w:r>
        <w:t>Same comment, I got confused about this signaling related paragraph</w:t>
      </w:r>
    </w:p>
  </w:comment>
  <w:comment w:id="465" w:author="Ramon Casellas" w:date="2017-06-27T10:09:00Z" w:initials="RC">
    <w:p w14:paraId="615F3446" w14:textId="1A916D62" w:rsidR="00655562" w:rsidRDefault="00655562">
      <w:pPr>
        <w:pStyle w:val="CommentText"/>
      </w:pPr>
      <w:r>
        <w:rPr>
          <w:rStyle w:val="CommentReference"/>
        </w:rPr>
        <w:annotationRef/>
      </w:r>
      <w:r>
        <w:rPr>
          <w:rStyle w:val="CommentReference"/>
        </w:rPr>
        <w:t>I guess this means more than once ? Maybe use a &lt;X&gt; ::= &lt;Y&gt;[&lt;X&gt;] or so?</w:t>
      </w:r>
    </w:p>
  </w:comment>
  <w:comment w:id="475" w:author="Ramon Casellas" w:date="2017-06-27T10:11:00Z" w:initials="RC">
    <w:p w14:paraId="0E63CE8F" w14:textId="633B7384" w:rsidR="00655562" w:rsidRDefault="00655562">
      <w:pPr>
        <w:pStyle w:val="CommentText"/>
      </w:pPr>
      <w:r>
        <w:rPr>
          <w:rStyle w:val="CommentReference"/>
        </w:rPr>
        <w:annotationRef/>
      </w:r>
      <w:r>
        <w:t>This is confusing</w:t>
      </w:r>
    </w:p>
  </w:comment>
  <w:comment w:id="476" w:author="Ramon Casellas" w:date="2017-06-27T10:12:00Z" w:initials="RC">
    <w:p w14:paraId="3435DDBA" w14:textId="50A1F959" w:rsidR="00655562" w:rsidRDefault="00655562">
      <w:pPr>
        <w:pStyle w:val="CommentText"/>
      </w:pPr>
      <w:r>
        <w:rPr>
          <w:rStyle w:val="CommentReference"/>
        </w:rPr>
        <w:annotationRef/>
      </w:r>
      <w:r>
        <w:t xml:space="preserve">I am not sure how count works… If it is inclusive range, do we know how many in advance. </w:t>
      </w:r>
    </w:p>
  </w:comment>
  <w:comment w:id="481" w:author="Ramon Casellas" w:date="2017-06-27T10:13:00Z" w:initials="RC">
    <w:p w14:paraId="38E0716E" w14:textId="5BCFBDB9" w:rsidR="00655562" w:rsidRDefault="00655562">
      <w:pPr>
        <w:pStyle w:val="CommentText"/>
      </w:pPr>
      <w:r>
        <w:rPr>
          <w:rStyle w:val="CommentReference"/>
        </w:rPr>
        <w:annotationRef/>
      </w:r>
      <w:r>
        <w:t>What is a link type in this context?</w:t>
      </w:r>
    </w:p>
  </w:comment>
  <w:comment w:id="634" w:author="Ramon Casellas" w:date="2017-06-27T10:28:00Z" w:initials="RC">
    <w:p w14:paraId="30C71F8B" w14:textId="53C930ED" w:rsidR="00655562" w:rsidRDefault="00655562">
      <w:pPr>
        <w:pStyle w:val="CommentText"/>
      </w:pPr>
      <w:r>
        <w:rPr>
          <w:rStyle w:val="CommentReference"/>
        </w:rPr>
        <w:annotationRef/>
      </w:r>
      <w:r>
        <w:t>Reference is wrong, we are in Section 4.</w:t>
      </w:r>
    </w:p>
  </w:comment>
  <w:comment w:id="641" w:author="Ramon Casellas" w:date="2017-06-27T10:34:00Z" w:initials="RC">
    <w:p w14:paraId="63ED7F1D" w14:textId="6CD4BB43" w:rsidR="00655562" w:rsidRDefault="00655562">
      <w:pPr>
        <w:pStyle w:val="CommentText"/>
      </w:pPr>
      <w:r>
        <w:rPr>
          <w:rStyle w:val="CommentReference"/>
        </w:rPr>
        <w:annotationRef/>
      </w:r>
      <w:r>
        <w:t>We should state that this is for option b) since for a) it is the regular label.</w:t>
      </w:r>
    </w:p>
  </w:comment>
  <w:comment w:id="643" w:author="Ramon Casellas" w:date="2017-06-27T10:29:00Z" w:initials="RC">
    <w:p w14:paraId="7AFB6159" w14:textId="77777777" w:rsidR="00655562" w:rsidRDefault="00655562">
      <w:pPr>
        <w:pStyle w:val="CommentText"/>
      </w:pPr>
      <w:r>
        <w:rPr>
          <w:rStyle w:val="CommentReference"/>
        </w:rPr>
        <w:annotationRef/>
      </w:r>
    </w:p>
    <w:p w14:paraId="769288B6" w14:textId="24A83ABE" w:rsidR="00655562" w:rsidRDefault="00655562" w:rsidP="00767D58">
      <w:pPr>
        <w:pStyle w:val="CommentText"/>
      </w:pPr>
      <w:r>
        <w:t xml:space="preserve">This is quite confusing, since reader may guess that we are defining a TLV for PCEP and for a PCEP TLV, only the type is to be assigned. </w:t>
      </w:r>
    </w:p>
    <w:p w14:paraId="651E9B03" w14:textId="2F2835AF" w:rsidR="00655562" w:rsidRDefault="00655562">
      <w:pPr>
        <w:pStyle w:val="CommentText"/>
      </w:pPr>
    </w:p>
    <w:p w14:paraId="34A050D1" w14:textId="2B870C72" w:rsidR="00655562" w:rsidRDefault="00655562">
      <w:pPr>
        <w:pStyle w:val="CommentText"/>
      </w:pPr>
      <w:r>
        <w:t>In PCEP RFC5440</w:t>
      </w:r>
    </w:p>
    <w:p w14:paraId="76F5360C" w14:textId="139EB327" w:rsidR="00655562" w:rsidRDefault="00655562" w:rsidP="00767D58">
      <w:pPr>
        <w:pStyle w:val="CommentText"/>
      </w:pPr>
      <w:r>
        <w:t>The Length field defines the length of the value portion in bytes.   The TLV is padded to 4-bytes alignment; padding is not included in the Length field (so a 3-byte value would have a length of 3, but the total size of the TLV would be 8 bytes).</w:t>
      </w:r>
    </w:p>
    <w:p w14:paraId="4A4B9B8F" w14:textId="03A48DA4" w:rsidR="00655562" w:rsidRDefault="00655562" w:rsidP="00767D58">
      <w:pPr>
        <w:pStyle w:val="CommentText"/>
      </w:pPr>
    </w:p>
    <w:p w14:paraId="5ADA7F6A" w14:textId="327AE398" w:rsidR="00655562" w:rsidRDefault="00655562" w:rsidP="00767D58">
      <w:pPr>
        <w:pStyle w:val="CommentText"/>
      </w:pPr>
      <w:r>
        <w:t xml:space="preserve">It is later stated that </w:t>
      </w:r>
    </w:p>
    <w:p w14:paraId="2F7A1EA7" w14:textId="109F02FA" w:rsidR="00655562" w:rsidRDefault="00655562" w:rsidP="00767D58">
      <w:pPr>
        <w:pStyle w:val="CommentText"/>
      </w:pPr>
      <w:r>
        <w:rPr>
          <w:lang w:eastAsia="ja-JP"/>
        </w:rPr>
        <w:t>This TLV is encoded as an attributes TLV, per [RFC5420], which is carried in the ERO LSP Attribute Subobjects per [RFC7570].</w:t>
      </w:r>
    </w:p>
  </w:comment>
  <w:comment w:id="654" w:author="Ramon Casellas" w:date="2017-06-27T10:38:00Z" w:initials="RC">
    <w:p w14:paraId="3162F068" w14:textId="3BFA558C" w:rsidR="00655562" w:rsidRDefault="00655562">
      <w:pPr>
        <w:pStyle w:val="CommentText"/>
      </w:pPr>
      <w:r>
        <w:rPr>
          <w:rStyle w:val="CommentReference"/>
        </w:rPr>
        <w:annotationRef/>
      </w:r>
      <w:r>
        <w:t>We have a clear issue here. This is a PCE draft within PCE WG, and we are initially considering modifications to PCEP objects and TLVs.</w:t>
      </w:r>
    </w:p>
    <w:p w14:paraId="0DB09F39" w14:textId="14DC1734" w:rsidR="00655562" w:rsidRDefault="00655562">
      <w:pPr>
        <w:pStyle w:val="CommentText"/>
      </w:pPr>
    </w:p>
    <w:p w14:paraId="5A72D65E" w14:textId="18B2C892" w:rsidR="00655562" w:rsidRDefault="00655562">
      <w:pPr>
        <w:pStyle w:val="CommentText"/>
      </w:pPr>
      <w:r>
        <w:t xml:space="preserve">However, you are proposing to add TLVs within ERO LSP Attribute Subobject. This is another working group. You will most likely be requested to take this to TEAS or CCAMP. Something similar happened with Dhruv and some objects that were ERO-like </w:t>
      </w:r>
    </w:p>
    <w:p w14:paraId="2F8AD9B0" w14:textId="77777777" w:rsidR="00655562" w:rsidRDefault="00655562">
      <w:pPr>
        <w:pStyle w:val="CommentText"/>
      </w:pPr>
    </w:p>
    <w:p w14:paraId="0D590B27" w14:textId="2C0D9429" w:rsidR="00655562" w:rsidRDefault="00655562">
      <w:pPr>
        <w:pStyle w:val="CommentText"/>
      </w:pPr>
      <w:r>
        <w:t xml:space="preserve">YL&gt;&gt; We have addressed a similar issue with PCE WSON to TEAS. </w:t>
      </w:r>
    </w:p>
  </w:comment>
  <w:comment w:id="669" w:author="Ramon Casellas" w:date="2017-06-27T10:41:00Z" w:initials="RC">
    <w:p w14:paraId="700B01F2" w14:textId="3C89BA11" w:rsidR="00655562" w:rsidRDefault="00655562">
      <w:pPr>
        <w:pStyle w:val="CommentText"/>
      </w:pPr>
      <w:r>
        <w:rPr>
          <w:rStyle w:val="CommentReference"/>
        </w:rPr>
        <w:annotationRef/>
      </w:r>
      <w:r>
        <w:t>This draft has requirements on other protocols (ERO objects, etc. which are under RSVP/ CCAMP)</w:t>
      </w:r>
    </w:p>
  </w:comment>
  <w:comment w:id="690" w:author="Ramon Casellas" w:date="2017-06-27T10:50:00Z" w:initials="RC">
    <w:p w14:paraId="50C8217C" w14:textId="4BCB3736" w:rsidR="00655562" w:rsidRDefault="00655562">
      <w:pPr>
        <w:pStyle w:val="CommentText"/>
      </w:pPr>
      <w:r>
        <w:rPr>
          <w:rStyle w:val="CommentReference"/>
        </w:rPr>
        <w:annotationRef/>
      </w:r>
      <w:r>
        <w:t>It is not a PCEP TLV.</w:t>
      </w:r>
    </w:p>
    <w:p w14:paraId="4E12003D" w14:textId="791D3EDE" w:rsidR="00655562" w:rsidRDefault="00655562">
      <w:pPr>
        <w:pStyle w:val="CommentText"/>
      </w:pPr>
    </w:p>
    <w:p w14:paraId="7201BFD5" w14:textId="1E760EA3" w:rsidR="00655562" w:rsidRDefault="00655562">
      <w:pPr>
        <w:pStyle w:val="CommentText"/>
      </w:pPr>
      <w:r>
        <w:t>It is a TLV of An ERO subobject.</w:t>
      </w:r>
    </w:p>
  </w:comment>
  <w:comment w:id="771" w:author="Ramon Casellas" w:date="2017-06-27T08:55:00Z" w:initials="RC">
    <w:p w14:paraId="5F49A03A" w14:textId="3DC46B89" w:rsidR="00655562" w:rsidRDefault="00655562">
      <w:pPr>
        <w:pStyle w:val="CommentText"/>
      </w:pPr>
      <w:r>
        <w:rPr>
          <w:rStyle w:val="CommentReference"/>
        </w:rPr>
        <w:annotationRef/>
      </w:r>
      <w:r>
        <w:t>This is expired since 1y ago. Any feedback rfom Cyril, Oscar or Fatai from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F2F4E46" w15:done="0"/>
  <w15:commentEx w15:paraId="2845214F" w15:done="0"/>
  <w15:commentEx w15:paraId="2C5CE4BD" w15:done="0"/>
  <w15:commentEx w15:paraId="1F17C465" w15:done="0"/>
  <w15:commentEx w15:paraId="49DE0E7B" w15:done="0"/>
  <w15:commentEx w15:paraId="34179AB2" w15:done="0"/>
  <w15:commentEx w15:paraId="314F234C" w15:paraIdParent="34179AB2" w15:done="0"/>
  <w15:commentEx w15:paraId="055C853B" w15:done="0"/>
  <w15:commentEx w15:paraId="0A6F77C9" w15:done="0"/>
  <w15:commentEx w15:paraId="328DD6AD" w15:paraIdParent="0A6F77C9" w15:done="0"/>
  <w15:commentEx w15:paraId="15D7BD5C" w15:done="0"/>
  <w15:commentEx w15:paraId="47FDBC11" w15:done="0"/>
  <w15:commentEx w15:paraId="656CA1CE" w15:done="0"/>
  <w15:commentEx w15:paraId="2FBB4CAB" w15:done="0"/>
  <w15:commentEx w15:paraId="6E95E657" w15:done="0"/>
  <w15:commentEx w15:paraId="70B9DF76" w15:done="0"/>
  <w15:commentEx w15:paraId="5BBC0B65" w15:done="0"/>
  <w15:commentEx w15:paraId="7DFCE11E" w15:done="0"/>
  <w15:commentEx w15:paraId="615F3446" w15:done="0"/>
  <w15:commentEx w15:paraId="0E63CE8F" w15:done="0"/>
  <w15:commentEx w15:paraId="3435DDBA" w15:done="0"/>
  <w15:commentEx w15:paraId="38E0716E" w15:done="0"/>
  <w15:commentEx w15:paraId="30C71F8B" w15:done="0"/>
  <w15:commentEx w15:paraId="63ED7F1D" w15:done="0"/>
  <w15:commentEx w15:paraId="2F7A1EA7" w15:done="0"/>
  <w15:commentEx w15:paraId="0D590B27" w15:done="0"/>
  <w15:commentEx w15:paraId="700B01F2" w15:done="0"/>
  <w15:commentEx w15:paraId="7201BFD5" w15:done="0"/>
  <w15:commentEx w15:paraId="5F49A03A"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31E95" w14:textId="77777777" w:rsidR="00E41907" w:rsidRDefault="00E41907">
      <w:r>
        <w:separator/>
      </w:r>
    </w:p>
  </w:endnote>
  <w:endnote w:type="continuationSeparator" w:id="0">
    <w:p w14:paraId="4C4FACDA" w14:textId="77777777" w:rsidR="00E41907" w:rsidRDefault="00E41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tang">
    <w:altName w:val="Arial Unicode MS"/>
    <w:panose1 w:val="02030600000101010101"/>
    <w:charset w:val="81"/>
    <w:family w:val="roman"/>
    <w:pitch w:val="variable"/>
    <w:sig w:usb0="00000000"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EAEA8D" w14:textId="0338E342" w:rsidR="00655562" w:rsidRPr="006B3732" w:rsidRDefault="00655562" w:rsidP="00F410C4">
    <w:pPr>
      <w:pStyle w:val="Footer"/>
    </w:pPr>
    <w:r w:rsidRPr="006B3732">
      <w:rPr>
        <w:highlight w:val="yellow"/>
      </w:rPr>
      <w:br/>
    </w:r>
    <w:r w:rsidRPr="006B3732">
      <w:rPr>
        <w:highlight w:val="yellow"/>
      </w:rPr>
      <w:br/>
    </w:r>
    <w:r>
      <w:t>Lee et al.</w:t>
    </w:r>
    <w:r w:rsidRPr="006B3732">
      <w:rPr>
        <w:rFonts w:cs="Times New Roman"/>
      </w:rPr>
      <w:tab/>
    </w:r>
    <w:r w:rsidRPr="006B3732">
      <w:t>Expires</w:t>
    </w:r>
    <w:r>
      <w:t xml:space="preserve"> June 2019</w:t>
    </w:r>
    <w:r w:rsidRPr="006B3732">
      <w:rPr>
        <w:rFonts w:cs="Times New Roman"/>
      </w:rPr>
      <w:tab/>
    </w:r>
    <w:r w:rsidRPr="006B3732">
      <w:t xml:space="preserve">[Page </w:t>
    </w:r>
    <w:r>
      <w:fldChar w:fldCharType="begin"/>
    </w:r>
    <w:r>
      <w:instrText xml:space="preserve"> PAGE </w:instrText>
    </w:r>
    <w:r>
      <w:fldChar w:fldCharType="separate"/>
    </w:r>
    <w:r w:rsidR="00BE3DC5">
      <w:rPr>
        <w:noProof/>
      </w:rPr>
      <w:t>18</w:t>
    </w:r>
    <w:r>
      <w:rPr>
        <w:noProof/>
      </w:rPr>
      <w:fldChar w:fldCharType="end"/>
    </w:r>
    <w:r w:rsidRPr="006B3732">
      <w:t>]</w:t>
    </w:r>
  </w:p>
  <w:p w14:paraId="22351710" w14:textId="77777777" w:rsidR="00655562" w:rsidRPr="006B3732" w:rsidRDefault="0065556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CA2FED" w14:textId="77777777" w:rsidR="00655562" w:rsidRDefault="00655562" w:rsidP="00F410C4">
    <w:pPr>
      <w:pStyle w:val="Footer"/>
      <w:rPr>
        <w:highlight w:val="yellow"/>
      </w:rPr>
    </w:pPr>
  </w:p>
  <w:p w14:paraId="709D676B" w14:textId="77777777" w:rsidR="00655562" w:rsidRDefault="00655562" w:rsidP="00F410C4">
    <w:pPr>
      <w:pStyle w:val="Footer"/>
      <w:rPr>
        <w:highlight w:val="yellow"/>
      </w:rPr>
    </w:pPr>
  </w:p>
  <w:p w14:paraId="61956948" w14:textId="77777777" w:rsidR="00655562" w:rsidRDefault="00655562" w:rsidP="00F410C4">
    <w:pPr>
      <w:pStyle w:val="Footer"/>
      <w:rPr>
        <w:highlight w:val="yellow"/>
      </w:rPr>
    </w:pPr>
  </w:p>
  <w:p w14:paraId="3BF4E146" w14:textId="5F1D8E50" w:rsidR="00655562" w:rsidRPr="00FD2373" w:rsidRDefault="00655562" w:rsidP="00F410C4">
    <w:pPr>
      <w:pStyle w:val="Footer"/>
    </w:pPr>
    <w:r>
      <w:t>Lee, et al</w:t>
    </w:r>
    <w:r>
      <w:tab/>
      <w:t>Expires June 2018</w:t>
    </w:r>
    <w:r>
      <w:tab/>
    </w:r>
    <w:r w:rsidRPr="00FD2373">
      <w:t xml:space="preserve">[Page </w:t>
    </w:r>
    <w:r>
      <w:fldChar w:fldCharType="begin"/>
    </w:r>
    <w:r>
      <w:instrText xml:space="preserve"> PAGE </w:instrText>
    </w:r>
    <w:r>
      <w:fldChar w:fldCharType="separate"/>
    </w:r>
    <w:r w:rsidR="00F061AF">
      <w:rPr>
        <w:noProof/>
      </w:rPr>
      <w:t>1</w:t>
    </w:r>
    <w:r>
      <w:rPr>
        <w:noProof/>
      </w:rPr>
      <w:fldChar w:fldCharType="end"/>
    </w:r>
    <w:r w:rsidRPr="00FD2373">
      <w:t>]</w:t>
    </w:r>
  </w:p>
  <w:p w14:paraId="3C730668" w14:textId="77777777" w:rsidR="00655562" w:rsidRPr="00FD2373" w:rsidRDefault="00655562" w:rsidP="00F410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87DB9" w14:textId="77777777" w:rsidR="00E41907" w:rsidRDefault="00E41907">
      <w:r>
        <w:separator/>
      </w:r>
    </w:p>
  </w:footnote>
  <w:footnote w:type="continuationSeparator" w:id="0">
    <w:p w14:paraId="4C99471D" w14:textId="77777777" w:rsidR="00E41907" w:rsidRDefault="00E41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0DDBB" w14:textId="0F043449" w:rsidR="00655562" w:rsidRDefault="00655562" w:rsidP="00F410C4">
    <w:pPr>
      <w:pStyle w:val="Header"/>
    </w:pPr>
    <w:r>
      <w:rPr>
        <w:lang w:eastAsia="ko-KR"/>
      </w:rPr>
      <w:t>Internet-Draft</w:t>
    </w:r>
    <w:r>
      <w:rPr>
        <w:rFonts w:cs="Times New Roman"/>
        <w:lang w:eastAsia="ko-KR"/>
      </w:rPr>
      <w:tab/>
    </w:r>
    <w:r w:rsidRPr="00D57D1F">
      <w:rPr>
        <w:rFonts w:hAnsi="SimSun" w:cs="SimSun"/>
      </w:rPr>
      <w:t xml:space="preserve">PCEP Extension for </w:t>
    </w:r>
    <w:r>
      <w:rPr>
        <w:rFonts w:hAnsi="SimSun" w:cs="SimSun"/>
      </w:rPr>
      <w:t>Flexible Grid</w:t>
    </w:r>
    <w:r>
      <w:rPr>
        <w:lang w:eastAsia="ko-KR"/>
      </w:rPr>
      <w:tab/>
    </w:r>
    <w:r>
      <w:t>February 2019</w:t>
    </w:r>
  </w:p>
  <w:p w14:paraId="44B7289F" w14:textId="77777777" w:rsidR="00655562" w:rsidRDefault="00655562"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04E636" w14:textId="7459636B" w:rsidR="00655562" w:rsidRDefault="00655562" w:rsidP="0042630B">
    <w:pPr>
      <w:pStyle w:val="Header"/>
    </w:pPr>
    <w:r>
      <w:rPr>
        <w:lang w:val="en-GB"/>
      </w:rPr>
      <w:t>PCE Working Group</w:t>
    </w:r>
    <w:r>
      <w:rPr>
        <w:lang w:val="en-GB"/>
      </w:rPr>
      <w:tab/>
    </w:r>
    <w:r>
      <w:rPr>
        <w:lang w:val="en-GB"/>
      </w:rPr>
      <w:tab/>
      <w:t xml:space="preserve"> </w:t>
    </w:r>
    <w:r>
      <w:t>Y. Lee (Editor)</w:t>
    </w:r>
  </w:p>
  <w:p w14:paraId="07389C47" w14:textId="1B018885" w:rsidR="00655562" w:rsidRDefault="00655562" w:rsidP="0042630B">
    <w:pPr>
      <w:pStyle w:val="Header"/>
    </w:pPr>
    <w:r w:rsidRPr="002151FA">
      <w:rPr>
        <w:lang w:val="sv-SE"/>
      </w:rPr>
      <w:t>Internet Draft</w:t>
    </w:r>
    <w:r>
      <w:rPr>
        <w:lang w:val="sv-SE"/>
      </w:rPr>
      <w:tab/>
    </w:r>
    <w:r>
      <w:rPr>
        <w:lang w:val="sv-SE"/>
      </w:rPr>
      <w:tab/>
      <w:t>H. Zheng</w:t>
    </w:r>
  </w:p>
  <w:p w14:paraId="7B05FF33" w14:textId="549796FC" w:rsidR="00655562" w:rsidRPr="00584F4A" w:rsidRDefault="00655562" w:rsidP="0042630B">
    <w:pPr>
      <w:pStyle w:val="Header"/>
    </w:pPr>
    <w:r w:rsidRPr="002151FA">
      <w:rPr>
        <w:lang w:val="sv-SE"/>
      </w:rPr>
      <w:t>Intended status: Standard</w:t>
    </w:r>
    <w:r>
      <w:rPr>
        <w:lang w:val="sv-SE"/>
      </w:rPr>
      <w:t xml:space="preserve"> Track</w:t>
    </w:r>
    <w:r>
      <w:tab/>
    </w:r>
    <w:r>
      <w:tab/>
      <w:t>Huawei</w:t>
    </w:r>
  </w:p>
  <w:p w14:paraId="6C696C01" w14:textId="269CE75E" w:rsidR="00655562" w:rsidRDefault="00655562" w:rsidP="0042630B">
    <w:pPr>
      <w:pStyle w:val="Header"/>
      <w:rPr>
        <w:lang w:val="en-GB"/>
      </w:rPr>
    </w:pPr>
    <w:r>
      <w:rPr>
        <w:lang w:val="en-GB"/>
      </w:rPr>
      <w:t xml:space="preserve">Expires: </w:t>
    </w:r>
    <w:ins w:id="801" w:author="Leeyoung" w:date="2019-02-26T16:25:00Z">
      <w:r>
        <w:rPr>
          <w:lang w:val="en-GB"/>
        </w:rPr>
        <w:t>August 25</w:t>
      </w:r>
    </w:ins>
    <w:del w:id="802" w:author="Leeyoung" w:date="2019-02-26T16:25:00Z">
      <w:r w:rsidDel="00DE59F4">
        <w:rPr>
          <w:lang w:val="en-GB"/>
        </w:rPr>
        <w:delText>June 19</w:delText>
      </w:r>
    </w:del>
    <w:r>
      <w:rPr>
        <w:lang w:val="en-GB"/>
      </w:rPr>
      <w:t xml:space="preserve">, 2019                                      </w:t>
    </w:r>
  </w:p>
  <w:p w14:paraId="2FD9BA38" w14:textId="371EB249" w:rsidR="00655562" w:rsidRPr="002151FA" w:rsidRDefault="00655562" w:rsidP="0042630B">
    <w:pPr>
      <w:pStyle w:val="Header"/>
      <w:rPr>
        <w:lang w:val="sv-SE"/>
      </w:rPr>
    </w:pPr>
    <w:r>
      <w:rPr>
        <w:lang w:val="en-GB"/>
      </w:rPr>
      <w:tab/>
    </w:r>
    <w:r>
      <w:rPr>
        <w:lang w:val="en-GB"/>
      </w:rPr>
      <w:tab/>
    </w:r>
    <w:r>
      <w:rPr>
        <w:lang w:val="sv-SE"/>
      </w:rPr>
      <w:t>R. Casellas</w:t>
    </w:r>
    <w:r w:rsidRPr="002151FA">
      <w:rPr>
        <w:lang w:val="sv-SE"/>
      </w:rPr>
      <w:t xml:space="preserve">                             </w:t>
    </w:r>
    <w:r>
      <w:rPr>
        <w:lang w:val="sv-SE"/>
      </w:rPr>
      <w:t xml:space="preserve">     </w:t>
    </w:r>
    <w:r w:rsidRPr="002151FA">
      <w:rPr>
        <w:lang w:val="sv-SE"/>
      </w:rPr>
      <w:t xml:space="preserve">                 </w:t>
    </w:r>
    <w:r w:rsidRPr="002151FA">
      <w:rPr>
        <w:lang w:val="sv-SE"/>
      </w:rPr>
      <w:tab/>
      <w:t xml:space="preserve">   </w:t>
    </w:r>
    <w:r>
      <w:rPr>
        <w:lang w:val="sv-SE"/>
      </w:rPr>
      <w:t xml:space="preserve">                                                          R. Vilalta                      </w:t>
    </w:r>
    <w:r>
      <w:rPr>
        <w:lang w:val="en-GB"/>
      </w:rPr>
      <w:t xml:space="preserve">   </w:t>
    </w:r>
    <w:r>
      <w:rPr>
        <w:lang w:val="sv-SE"/>
      </w:rPr>
      <w:t xml:space="preserve"> </w:t>
    </w:r>
  </w:p>
  <w:p w14:paraId="23DBACC7" w14:textId="77777777" w:rsidR="00655562" w:rsidRDefault="00655562" w:rsidP="001258AA">
    <w:pPr>
      <w:pStyle w:val="RFCFigure"/>
      <w:jc w:val="right"/>
      <w:rPr>
        <w:lang w:val="sv-SE"/>
      </w:rPr>
    </w:pPr>
    <w:r>
      <w:rPr>
        <w:lang w:val="sv-SE"/>
      </w:rPr>
      <w:t>CTTC</w:t>
    </w:r>
  </w:p>
  <w:p w14:paraId="13F541C5" w14:textId="56A28072" w:rsidR="00655562" w:rsidRDefault="00655562" w:rsidP="001258AA">
    <w:pPr>
      <w:pStyle w:val="RFCFigure"/>
      <w:jc w:val="right"/>
      <w:rPr>
        <w:lang w:val="de-DE"/>
      </w:rPr>
    </w:pPr>
    <w:r w:rsidRPr="002151FA">
      <w:rPr>
        <w:lang w:val="sv-SE"/>
      </w:rPr>
      <w:t xml:space="preserve">                                         </w:t>
    </w:r>
    <w:r>
      <w:rPr>
        <w:lang w:val="sv-SE"/>
      </w:rPr>
      <w:t xml:space="preserve">                        </w:t>
    </w:r>
    <w:r>
      <w:rPr>
        <w:lang w:val="en-GB"/>
      </w:rPr>
      <w:t xml:space="preserve">         D. Ceccarelli</w:t>
    </w:r>
  </w:p>
  <w:p w14:paraId="2FDD4C42" w14:textId="77777777" w:rsidR="00655562" w:rsidRDefault="00655562" w:rsidP="0042630B">
    <w:pPr>
      <w:pStyle w:val="Header"/>
      <w:rPr>
        <w:color w:val="222222"/>
      </w:rPr>
    </w:pPr>
    <w:r>
      <w:rPr>
        <w:lang w:val="de-DE"/>
      </w:rPr>
      <w:tab/>
    </w:r>
    <w:r>
      <w:rPr>
        <w:lang w:val="de-DE"/>
      </w:rPr>
      <w:tab/>
      <w:t xml:space="preserve">F. </w:t>
    </w:r>
    <w:r>
      <w:rPr>
        <w:color w:val="222222"/>
      </w:rPr>
      <w:t>Lazzeri</w:t>
    </w:r>
  </w:p>
  <w:p w14:paraId="7AC386E7" w14:textId="57C358B1" w:rsidR="00655562" w:rsidRPr="00F203A5" w:rsidRDefault="00655562" w:rsidP="0042630B">
    <w:pPr>
      <w:pStyle w:val="Header"/>
      <w:rPr>
        <w:lang w:val="de-DE"/>
      </w:rPr>
    </w:pPr>
    <w:r>
      <w:rPr>
        <w:color w:val="222222"/>
      </w:rPr>
      <w:t xml:space="preserve">                                                               Ericsson</w:t>
    </w:r>
    <w:r>
      <w:rPr>
        <w:lang w:val="de-DE"/>
      </w:rPr>
      <w:t xml:space="preserve"> </w:t>
    </w:r>
  </w:p>
  <w:p w14:paraId="7C4AF46E" w14:textId="77777777" w:rsidR="00655562" w:rsidRPr="00F203A5" w:rsidRDefault="00655562" w:rsidP="0042630B">
    <w:pPr>
      <w:pStyle w:val="Header"/>
      <w:rPr>
        <w:lang w:val="de-DE"/>
      </w:rPr>
    </w:pPr>
    <w:r>
      <w:rPr>
        <w:lang w:val="de-DE"/>
      </w:rPr>
      <w:tab/>
    </w:r>
    <w:r>
      <w:rPr>
        <w:lang w:val="de-DE"/>
      </w:rPr>
      <w:tab/>
    </w:r>
  </w:p>
  <w:p w14:paraId="62900869" w14:textId="70951761" w:rsidR="00655562" w:rsidRPr="00F203A5" w:rsidRDefault="00655562" w:rsidP="0042630B">
    <w:pPr>
      <w:pStyle w:val="Header"/>
      <w:rPr>
        <w:lang w:val="de-DE"/>
      </w:rPr>
    </w:pPr>
    <w:r>
      <w:rPr>
        <w:lang w:val="de-DE"/>
      </w:rPr>
      <w:tab/>
    </w:r>
    <w:r>
      <w:rPr>
        <w:lang w:val="de-DE"/>
      </w:rPr>
      <w:tab/>
    </w:r>
    <w:r>
      <w:rPr>
        <w:lang w:val="de-DE"/>
      </w:rPr>
      <w:tab/>
    </w:r>
    <w:r>
      <w:rPr>
        <w:lang w:val="de-DE"/>
      </w:rPr>
      <w:tab/>
    </w:r>
    <w:r>
      <w:rPr>
        <w:lang w:val="de-DE"/>
      </w:rPr>
      <w:tab/>
    </w:r>
    <w:r>
      <w:rPr>
        <w:lang w:val="de-DE"/>
      </w:rPr>
      <w:tab/>
    </w:r>
    <w:r>
      <w:fldChar w:fldCharType="begin"/>
    </w:r>
    <w:r>
      <w:instrText xml:space="preserve"> DATE  \@ "MMMM d, yyyy" </w:instrText>
    </w:r>
    <w:r>
      <w:fldChar w:fldCharType="separate"/>
    </w:r>
    <w:ins w:id="803" w:author="Leeyoung" w:date="2019-03-11T17:37:00Z">
      <w:r>
        <w:rPr>
          <w:noProof/>
        </w:rPr>
        <w:t>March 11, 2019</w:t>
      </w:r>
    </w:ins>
    <w:del w:id="804" w:author="Leeyoung" w:date="2019-02-27T11:37:00Z">
      <w:r w:rsidDel="00515335">
        <w:rPr>
          <w:noProof/>
        </w:rPr>
        <w:delText>February 26, 2019</w:delText>
      </w:r>
    </w:del>
    <w:r>
      <w:rPr>
        <w:noProof/>
      </w:rPr>
      <w:fldChar w:fldCharType="end"/>
    </w:r>
  </w:p>
  <w:p w14:paraId="4A9F8613" w14:textId="77777777" w:rsidR="00655562" w:rsidRPr="00F203A5" w:rsidRDefault="00655562" w:rsidP="004B54F1">
    <w:pPr>
      <w:pStyle w:val="Header"/>
      <w:rPr>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36EA0B96"/>
    <w:lvl w:ilvl="0" w:tplc="04090001">
      <w:start w:val="1"/>
      <w:numFmt w:val="bullet"/>
      <w:pStyle w:val="RFCListBullet"/>
      <w:lvlText w:val=""/>
      <w:lvlJc w:val="left"/>
      <w:pPr>
        <w:tabs>
          <w:tab w:val="num" w:pos="1296"/>
        </w:tabs>
        <w:ind w:left="1296" w:hanging="432"/>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2" w15:restartNumberingAfterBreak="0">
    <w:nsid w:val="09EE2434"/>
    <w:multiLevelType w:val="hybridMultilevel"/>
    <w:tmpl w:val="101C7066"/>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43AA8"/>
    <w:multiLevelType w:val="hybridMultilevel"/>
    <w:tmpl w:val="A59E1C6E"/>
    <w:lvl w:ilvl="0" w:tplc="3DF8D332">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5" w15:restartNumberingAfterBreak="0">
    <w:nsid w:val="15C01540"/>
    <w:multiLevelType w:val="multilevel"/>
    <w:tmpl w:val="040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6"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1D5F6C83"/>
    <w:multiLevelType w:val="hybridMultilevel"/>
    <w:tmpl w:val="46D24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DB4514"/>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1C82881"/>
    <w:multiLevelType w:val="multilevel"/>
    <w:tmpl w:val="04090023"/>
    <w:lvl w:ilvl="0">
      <w:start w:val="1"/>
      <w:numFmt w:val="upperRoman"/>
      <w:lvlText w:val="Article %1."/>
      <w:lvlJc w:val="left"/>
      <w:pPr>
        <w:tabs>
          <w:tab w:val="num" w:pos="1440"/>
        </w:tabs>
      </w:pPr>
      <w:rPr>
        <w:rFonts w:cs="Times New Roman"/>
      </w:rPr>
    </w:lvl>
    <w:lvl w:ilvl="1">
      <w:start w:val="1"/>
      <w:numFmt w:val="decimalZero"/>
      <w:isLgl/>
      <w:lvlText w:val="Section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23EC526E"/>
    <w:multiLevelType w:val="multilevel"/>
    <w:tmpl w:val="AC9A4538"/>
    <w:lvl w:ilvl="0">
      <w:start w:val="1"/>
      <w:numFmt w:val="upperLetter"/>
      <w:pStyle w:val="RFCApp"/>
      <w:suff w:val="nothing"/>
      <w:lvlText w:val="APPENDIX %1: "/>
      <w:lvlJc w:val="left"/>
      <w:pPr>
        <w:ind w:left="0" w:firstLine="0"/>
      </w:pPr>
      <w:rPr>
        <w:rFonts w:hint="default"/>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1"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283369A6"/>
    <w:multiLevelType w:val="hybridMultilevel"/>
    <w:tmpl w:val="8188C3E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3"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2B8E2D40"/>
    <w:multiLevelType w:val="multilevel"/>
    <w:tmpl w:val="BA783222"/>
    <w:lvl w:ilvl="0">
      <w:start w:val="1"/>
      <w:numFmt w:val="decimal"/>
      <w:pStyle w:val="Heading1"/>
      <w:suff w:val="nothing"/>
      <w:lvlText w:val="%1. "/>
      <w:lvlJc w:val="left"/>
      <w:pPr>
        <w:ind w:left="2952" w:hanging="432"/>
      </w:pPr>
      <w:rPr>
        <w:rFonts w:hint="default"/>
        <w:i w:val="0"/>
      </w:rPr>
    </w:lvl>
    <w:lvl w:ilvl="1">
      <w:start w:val="1"/>
      <w:numFmt w:val="decimal"/>
      <w:pStyle w:val="Heading2"/>
      <w:suff w:val="nothing"/>
      <w:lvlText w:val="%1.%2. "/>
      <w:lvlJc w:val="left"/>
      <w:pPr>
        <w:ind w:left="4827" w:hanging="432"/>
      </w:pPr>
      <w:rPr>
        <w:rFonts w:hint="default"/>
      </w:rPr>
    </w:lvl>
    <w:lvl w:ilvl="2">
      <w:start w:val="1"/>
      <w:numFmt w:val="decimal"/>
      <w:pStyle w:val="Heading3"/>
      <w:suff w:val="nothing"/>
      <w:lvlText w:val="%1.%2.%3. "/>
      <w:lvlJc w:val="left"/>
      <w:pPr>
        <w:ind w:left="6102" w:hanging="432"/>
      </w:pPr>
      <w:rPr>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5" w15:restartNumberingAfterBreak="0">
    <w:nsid w:val="39A3699F"/>
    <w:multiLevelType w:val="multilevel"/>
    <w:tmpl w:val="FFFFFFFF"/>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abstractNum w:abstractNumId="26" w15:restartNumberingAfterBreak="0">
    <w:nsid w:val="43D159A8"/>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D26D09"/>
    <w:multiLevelType w:val="hybridMultilevel"/>
    <w:tmpl w:val="9CE21BEC"/>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8" w15:restartNumberingAfterBreak="0">
    <w:nsid w:val="48D26E73"/>
    <w:multiLevelType w:val="hybridMultilevel"/>
    <w:tmpl w:val="4E488BC4"/>
    <w:lvl w:ilvl="0" w:tplc="F142131A">
      <w:start w:val="1"/>
      <w:numFmt w:val="lowerLetter"/>
      <w:lvlText w:val="(%1)"/>
      <w:lvlJc w:val="left"/>
      <w:pPr>
        <w:ind w:left="1152" w:hanging="72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9" w15:restartNumberingAfterBreak="0">
    <w:nsid w:val="4B0373E8"/>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30"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31" w15:restartNumberingAfterBreak="0">
    <w:nsid w:val="4E9B45FA"/>
    <w:multiLevelType w:val="multilevel"/>
    <w:tmpl w:val="FFFFFFFF"/>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52C644E4"/>
    <w:multiLevelType w:val="multilevel"/>
    <w:tmpl w:val="FFFFFFF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5" w15:restartNumberingAfterBreak="0">
    <w:nsid w:val="5480692F"/>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7076900"/>
    <w:multiLevelType w:val="hybridMultilevel"/>
    <w:tmpl w:val="D0889FC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7"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5B603D98"/>
    <w:multiLevelType w:val="multilevel"/>
    <w:tmpl w:val="040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80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288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396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39" w15:restartNumberingAfterBreak="0">
    <w:nsid w:val="5BAC1052"/>
    <w:multiLevelType w:val="multilevel"/>
    <w:tmpl w:val="30467CD8"/>
    <w:lvl w:ilvl="0">
      <w:start w:val="1"/>
      <w:numFmt w:val="decimal"/>
      <w:lvlText w:val="Figure %1"/>
      <w:lvlJc w:val="left"/>
      <w:pPr>
        <w:tabs>
          <w:tab w:val="num" w:pos="0"/>
        </w:tabs>
        <w:ind w:left="432" w:firstLine="0"/>
      </w:pPr>
      <w:rPr>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5DB10B7C"/>
    <w:multiLevelType w:val="hybridMultilevel"/>
    <w:tmpl w:val="9116819E"/>
    <w:lvl w:ilvl="0" w:tplc="985CA3CE">
      <w:numFmt w:val="bullet"/>
      <w:lvlText w:val="-"/>
      <w:lvlJc w:val="left"/>
      <w:pPr>
        <w:tabs>
          <w:tab w:val="num" w:pos="1296"/>
        </w:tabs>
        <w:ind w:left="1296" w:hanging="432"/>
      </w:pPr>
      <w:rPr>
        <w:rFonts w:ascii="Cambria" w:eastAsiaTheme="minorHAnsi" w:hAnsi="Cambria" w:cstheme="minorBidi"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41" w15:restartNumberingAfterBreak="0">
    <w:nsid w:val="5EE37BE2"/>
    <w:multiLevelType w:val="hybridMultilevel"/>
    <w:tmpl w:val="CC542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F9D6147"/>
    <w:multiLevelType w:val="hybridMultilevel"/>
    <w:tmpl w:val="7702150A"/>
    <w:lvl w:ilvl="0" w:tplc="EA3EE7D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44"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hint="default"/>
        <w:b w:val="0"/>
        <w:i w:val="0"/>
        <w:iCs w:val="0"/>
        <w:caps w:val="0"/>
        <w:smallCaps w:val="0"/>
        <w:strike w:val="0"/>
        <w:dstrike w:val="0"/>
        <w:noProof w:val="0"/>
        <w:vanish w:val="0"/>
        <w:color w:val="000000"/>
        <w:spacing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43"/>
  </w:num>
  <w:num w:numId="32">
    <w:abstractNumId w:val="33"/>
  </w:num>
  <w:num w:numId="33">
    <w:abstractNumId w:val="32"/>
  </w:num>
  <w:num w:numId="34">
    <w:abstractNumId w:val="24"/>
  </w:num>
  <w:num w:numId="35">
    <w:abstractNumId w:val="30"/>
  </w:num>
  <w:num w:numId="36">
    <w:abstractNumId w:val="11"/>
  </w:num>
  <w:num w:numId="37">
    <w:abstractNumId w:val="20"/>
  </w:num>
  <w:num w:numId="38">
    <w:abstractNumId w:val="22"/>
  </w:num>
  <w:num w:numId="39">
    <w:abstractNumId w:val="36"/>
  </w:num>
  <w:num w:numId="40">
    <w:abstractNumId w:val="27"/>
  </w:num>
  <w:num w:numId="41">
    <w:abstractNumId w:val="31"/>
  </w:num>
  <w:num w:numId="42">
    <w:abstractNumId w:val="25"/>
  </w:num>
  <w:num w:numId="43">
    <w:abstractNumId w:val="34"/>
  </w:num>
  <w:num w:numId="44">
    <w:abstractNumId w:val="29"/>
  </w:num>
  <w:num w:numId="45">
    <w:abstractNumId w:val="19"/>
  </w:num>
  <w:num w:numId="46">
    <w:abstractNumId w:val="15"/>
  </w:num>
  <w:num w:numId="47">
    <w:abstractNumId w:val="38"/>
  </w:num>
  <w:num w:numId="48">
    <w:abstractNumId w:val="18"/>
  </w:num>
  <w:num w:numId="49">
    <w:abstractNumId w:val="26"/>
  </w:num>
  <w:num w:numId="50">
    <w:abstractNumId w:val="35"/>
  </w:num>
  <w:num w:numId="51">
    <w:abstractNumId w:val="42"/>
  </w:num>
  <w:num w:numId="52">
    <w:abstractNumId w:val="44"/>
  </w:num>
  <w:num w:numId="53">
    <w:abstractNumId w:val="23"/>
  </w:num>
  <w:num w:numId="54">
    <w:abstractNumId w:val="23"/>
    <w:lvlOverride w:ilvl="0">
      <w:startOverride w:val="1"/>
    </w:lvlOverride>
  </w:num>
  <w:num w:numId="55">
    <w:abstractNumId w:val="10"/>
  </w:num>
  <w:num w:numId="56">
    <w:abstractNumId w:val="37"/>
  </w:num>
  <w:num w:numId="57">
    <w:abstractNumId w:val="16"/>
  </w:num>
  <w:num w:numId="58">
    <w:abstractNumId w:val="44"/>
    <w:lvlOverride w:ilvl="0">
      <w:startOverride w:val="1"/>
    </w:lvlOverride>
  </w:num>
  <w:num w:numId="59">
    <w:abstractNumId w:val="45"/>
  </w:num>
  <w:num w:numId="60">
    <w:abstractNumId w:val="13"/>
  </w:num>
  <w:num w:numId="61">
    <w:abstractNumId w:val="39"/>
  </w:num>
  <w:num w:numId="62">
    <w:abstractNumId w:val="21"/>
  </w:num>
  <w:num w:numId="63">
    <w:abstractNumId w:val="44"/>
    <w:lvlOverride w:ilvl="0">
      <w:startOverride w:val="1"/>
    </w:lvlOverride>
  </w:num>
  <w:num w:numId="64">
    <w:abstractNumId w:val="41"/>
  </w:num>
  <w:num w:numId="65">
    <w:abstractNumId w:val="17"/>
  </w:num>
  <w:num w:numId="66">
    <w:abstractNumId w:val="12"/>
  </w:num>
  <w:num w:numId="67">
    <w:abstractNumId w:val="14"/>
  </w:num>
  <w:num w:numId="68">
    <w:abstractNumId w:val="28"/>
  </w:num>
  <w:num w:numId="69">
    <w:abstractNumId w:val="40"/>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eyoung">
    <w15:presenceInfo w15:providerId="AD" w15:userId="S-1-5-21-147214757-305610072-1517763936-260626"/>
  </w15:person>
  <w15:person w15:author="Ramon Casellas">
    <w15:presenceInfo w15:providerId="Windows Live" w15:userId="74917d6ccc32dd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815"/>
    <w:rsid w:val="00000708"/>
    <w:rsid w:val="000017CE"/>
    <w:rsid w:val="000037CD"/>
    <w:rsid w:val="000078CB"/>
    <w:rsid w:val="00007CB3"/>
    <w:rsid w:val="00010A83"/>
    <w:rsid w:val="00013C75"/>
    <w:rsid w:val="0001519F"/>
    <w:rsid w:val="00015336"/>
    <w:rsid w:val="000158FC"/>
    <w:rsid w:val="00016401"/>
    <w:rsid w:val="000177F3"/>
    <w:rsid w:val="00020B81"/>
    <w:rsid w:val="000252DE"/>
    <w:rsid w:val="000263A7"/>
    <w:rsid w:val="00026CC5"/>
    <w:rsid w:val="00026D6F"/>
    <w:rsid w:val="00030E32"/>
    <w:rsid w:val="0003162B"/>
    <w:rsid w:val="00033485"/>
    <w:rsid w:val="000334E8"/>
    <w:rsid w:val="00033BBD"/>
    <w:rsid w:val="0003576F"/>
    <w:rsid w:val="0004005B"/>
    <w:rsid w:val="00040DE5"/>
    <w:rsid w:val="00042ACC"/>
    <w:rsid w:val="00043B4F"/>
    <w:rsid w:val="000440BE"/>
    <w:rsid w:val="00045A33"/>
    <w:rsid w:val="000461F2"/>
    <w:rsid w:val="00046441"/>
    <w:rsid w:val="00047647"/>
    <w:rsid w:val="00052D45"/>
    <w:rsid w:val="00053DD6"/>
    <w:rsid w:val="0005588D"/>
    <w:rsid w:val="00055923"/>
    <w:rsid w:val="000566F5"/>
    <w:rsid w:val="0005797D"/>
    <w:rsid w:val="00061E0D"/>
    <w:rsid w:val="00061E5D"/>
    <w:rsid w:val="0006409E"/>
    <w:rsid w:val="00064A9B"/>
    <w:rsid w:val="00064AD9"/>
    <w:rsid w:val="00065EC0"/>
    <w:rsid w:val="00072E31"/>
    <w:rsid w:val="00073B3B"/>
    <w:rsid w:val="00073D1D"/>
    <w:rsid w:val="00075D20"/>
    <w:rsid w:val="0007656C"/>
    <w:rsid w:val="00080B5F"/>
    <w:rsid w:val="00082E4E"/>
    <w:rsid w:val="000853BB"/>
    <w:rsid w:val="00085BAF"/>
    <w:rsid w:val="00086AB5"/>
    <w:rsid w:val="00086ED4"/>
    <w:rsid w:val="00087CC3"/>
    <w:rsid w:val="00087E79"/>
    <w:rsid w:val="000901DB"/>
    <w:rsid w:val="00090EE4"/>
    <w:rsid w:val="00092153"/>
    <w:rsid w:val="000936BD"/>
    <w:rsid w:val="00093D38"/>
    <w:rsid w:val="00095154"/>
    <w:rsid w:val="00096242"/>
    <w:rsid w:val="000A0E42"/>
    <w:rsid w:val="000A54DA"/>
    <w:rsid w:val="000A7147"/>
    <w:rsid w:val="000A757F"/>
    <w:rsid w:val="000B1845"/>
    <w:rsid w:val="000B1B64"/>
    <w:rsid w:val="000B2074"/>
    <w:rsid w:val="000B33B4"/>
    <w:rsid w:val="000B3F6C"/>
    <w:rsid w:val="000B4E3D"/>
    <w:rsid w:val="000B4EC0"/>
    <w:rsid w:val="000B7986"/>
    <w:rsid w:val="000C0094"/>
    <w:rsid w:val="000C22EA"/>
    <w:rsid w:val="000C3D49"/>
    <w:rsid w:val="000C4693"/>
    <w:rsid w:val="000C5330"/>
    <w:rsid w:val="000D0D26"/>
    <w:rsid w:val="000D1F2E"/>
    <w:rsid w:val="000D34BC"/>
    <w:rsid w:val="000D4759"/>
    <w:rsid w:val="000D7EBA"/>
    <w:rsid w:val="000E0C9D"/>
    <w:rsid w:val="000E2C73"/>
    <w:rsid w:val="000E2DF8"/>
    <w:rsid w:val="000E453B"/>
    <w:rsid w:val="000E50BA"/>
    <w:rsid w:val="000E74ED"/>
    <w:rsid w:val="000F022D"/>
    <w:rsid w:val="000F1E54"/>
    <w:rsid w:val="000F2706"/>
    <w:rsid w:val="000F2D89"/>
    <w:rsid w:val="000F4246"/>
    <w:rsid w:val="000F6746"/>
    <w:rsid w:val="00100BDA"/>
    <w:rsid w:val="001024B5"/>
    <w:rsid w:val="0010316C"/>
    <w:rsid w:val="0010341A"/>
    <w:rsid w:val="0010357E"/>
    <w:rsid w:val="00105319"/>
    <w:rsid w:val="00105EA5"/>
    <w:rsid w:val="0010654D"/>
    <w:rsid w:val="00106B92"/>
    <w:rsid w:val="00110B24"/>
    <w:rsid w:val="00112909"/>
    <w:rsid w:val="001129A3"/>
    <w:rsid w:val="00112A34"/>
    <w:rsid w:val="001133B7"/>
    <w:rsid w:val="00113878"/>
    <w:rsid w:val="00113B7C"/>
    <w:rsid w:val="00113F07"/>
    <w:rsid w:val="001157EA"/>
    <w:rsid w:val="001165FF"/>
    <w:rsid w:val="0011758D"/>
    <w:rsid w:val="0011797E"/>
    <w:rsid w:val="00121052"/>
    <w:rsid w:val="001213A6"/>
    <w:rsid w:val="00121441"/>
    <w:rsid w:val="00121FA7"/>
    <w:rsid w:val="00124E94"/>
    <w:rsid w:val="001258AA"/>
    <w:rsid w:val="0012626C"/>
    <w:rsid w:val="0013009A"/>
    <w:rsid w:val="00130571"/>
    <w:rsid w:val="00132044"/>
    <w:rsid w:val="00132858"/>
    <w:rsid w:val="001338F6"/>
    <w:rsid w:val="00135776"/>
    <w:rsid w:val="001358DC"/>
    <w:rsid w:val="00135F4C"/>
    <w:rsid w:val="001365F5"/>
    <w:rsid w:val="00141D86"/>
    <w:rsid w:val="001446EA"/>
    <w:rsid w:val="00144C89"/>
    <w:rsid w:val="00145A89"/>
    <w:rsid w:val="00145D40"/>
    <w:rsid w:val="00145EA7"/>
    <w:rsid w:val="0014624A"/>
    <w:rsid w:val="00146956"/>
    <w:rsid w:val="00146E66"/>
    <w:rsid w:val="00147470"/>
    <w:rsid w:val="001542E2"/>
    <w:rsid w:val="0016099B"/>
    <w:rsid w:val="001609FF"/>
    <w:rsid w:val="00160DC6"/>
    <w:rsid w:val="00161919"/>
    <w:rsid w:val="00164BA6"/>
    <w:rsid w:val="00164CAD"/>
    <w:rsid w:val="001652E7"/>
    <w:rsid w:val="00165768"/>
    <w:rsid w:val="001657C9"/>
    <w:rsid w:val="001667B0"/>
    <w:rsid w:val="00171703"/>
    <w:rsid w:val="00171854"/>
    <w:rsid w:val="001719C3"/>
    <w:rsid w:val="00171DE8"/>
    <w:rsid w:val="00172D4B"/>
    <w:rsid w:val="00180115"/>
    <w:rsid w:val="0018134A"/>
    <w:rsid w:val="00182E24"/>
    <w:rsid w:val="001901E2"/>
    <w:rsid w:val="001902CB"/>
    <w:rsid w:val="00194571"/>
    <w:rsid w:val="001948DE"/>
    <w:rsid w:val="0019497B"/>
    <w:rsid w:val="00194DCF"/>
    <w:rsid w:val="00197B1C"/>
    <w:rsid w:val="001A03E0"/>
    <w:rsid w:val="001A079D"/>
    <w:rsid w:val="001A0856"/>
    <w:rsid w:val="001A209B"/>
    <w:rsid w:val="001A2B2B"/>
    <w:rsid w:val="001A335F"/>
    <w:rsid w:val="001A3789"/>
    <w:rsid w:val="001A48EF"/>
    <w:rsid w:val="001A6E2B"/>
    <w:rsid w:val="001B0437"/>
    <w:rsid w:val="001B14E7"/>
    <w:rsid w:val="001B224F"/>
    <w:rsid w:val="001B4533"/>
    <w:rsid w:val="001C02A0"/>
    <w:rsid w:val="001C079B"/>
    <w:rsid w:val="001C0E1B"/>
    <w:rsid w:val="001C54F3"/>
    <w:rsid w:val="001C56D0"/>
    <w:rsid w:val="001C7794"/>
    <w:rsid w:val="001D11CE"/>
    <w:rsid w:val="001D2323"/>
    <w:rsid w:val="001D3A8D"/>
    <w:rsid w:val="001D430A"/>
    <w:rsid w:val="001D4EF1"/>
    <w:rsid w:val="001D6AB1"/>
    <w:rsid w:val="001D74FF"/>
    <w:rsid w:val="001E0120"/>
    <w:rsid w:val="001E2222"/>
    <w:rsid w:val="001E3DE1"/>
    <w:rsid w:val="001E3E79"/>
    <w:rsid w:val="001E489A"/>
    <w:rsid w:val="001E59B4"/>
    <w:rsid w:val="001E7112"/>
    <w:rsid w:val="001F013D"/>
    <w:rsid w:val="001F0413"/>
    <w:rsid w:val="001F247C"/>
    <w:rsid w:val="001F2823"/>
    <w:rsid w:val="001F394B"/>
    <w:rsid w:val="001F50EC"/>
    <w:rsid w:val="001F6550"/>
    <w:rsid w:val="001F7FB3"/>
    <w:rsid w:val="002009A8"/>
    <w:rsid w:val="00201A05"/>
    <w:rsid w:val="00202D67"/>
    <w:rsid w:val="00206480"/>
    <w:rsid w:val="00206771"/>
    <w:rsid w:val="00206FC9"/>
    <w:rsid w:val="00212972"/>
    <w:rsid w:val="00213271"/>
    <w:rsid w:val="00213745"/>
    <w:rsid w:val="00214528"/>
    <w:rsid w:val="002151FA"/>
    <w:rsid w:val="00215255"/>
    <w:rsid w:val="002155F5"/>
    <w:rsid w:val="00221680"/>
    <w:rsid w:val="00221738"/>
    <w:rsid w:val="00224E8C"/>
    <w:rsid w:val="002263B7"/>
    <w:rsid w:val="00227789"/>
    <w:rsid w:val="002312BA"/>
    <w:rsid w:val="002344D0"/>
    <w:rsid w:val="00234834"/>
    <w:rsid w:val="00234F61"/>
    <w:rsid w:val="002360B8"/>
    <w:rsid w:val="002365E1"/>
    <w:rsid w:val="00237575"/>
    <w:rsid w:val="00237595"/>
    <w:rsid w:val="00237697"/>
    <w:rsid w:val="00237A75"/>
    <w:rsid w:val="0024037A"/>
    <w:rsid w:val="00240916"/>
    <w:rsid w:val="00244E78"/>
    <w:rsid w:val="0024542A"/>
    <w:rsid w:val="00247C9F"/>
    <w:rsid w:val="002511F2"/>
    <w:rsid w:val="00254C86"/>
    <w:rsid w:val="00254FD6"/>
    <w:rsid w:val="00256607"/>
    <w:rsid w:val="00260454"/>
    <w:rsid w:val="0026235C"/>
    <w:rsid w:val="00265CC4"/>
    <w:rsid w:val="002676C6"/>
    <w:rsid w:val="002729BE"/>
    <w:rsid w:val="00272E25"/>
    <w:rsid w:val="002736A4"/>
    <w:rsid w:val="002745EC"/>
    <w:rsid w:val="00274AAF"/>
    <w:rsid w:val="0027663B"/>
    <w:rsid w:val="0027759C"/>
    <w:rsid w:val="002809E1"/>
    <w:rsid w:val="00281858"/>
    <w:rsid w:val="0028397A"/>
    <w:rsid w:val="00283C3B"/>
    <w:rsid w:val="002851EA"/>
    <w:rsid w:val="0028681A"/>
    <w:rsid w:val="00286C18"/>
    <w:rsid w:val="00291216"/>
    <w:rsid w:val="002917BD"/>
    <w:rsid w:val="0029416D"/>
    <w:rsid w:val="00294221"/>
    <w:rsid w:val="00294D68"/>
    <w:rsid w:val="00295B6A"/>
    <w:rsid w:val="002971FD"/>
    <w:rsid w:val="002A0C9A"/>
    <w:rsid w:val="002A707B"/>
    <w:rsid w:val="002B0CF4"/>
    <w:rsid w:val="002B102E"/>
    <w:rsid w:val="002B1977"/>
    <w:rsid w:val="002B4A42"/>
    <w:rsid w:val="002B5673"/>
    <w:rsid w:val="002B6872"/>
    <w:rsid w:val="002B7B95"/>
    <w:rsid w:val="002C11B4"/>
    <w:rsid w:val="002C1F42"/>
    <w:rsid w:val="002C24B9"/>
    <w:rsid w:val="002C2C92"/>
    <w:rsid w:val="002C6624"/>
    <w:rsid w:val="002C6E72"/>
    <w:rsid w:val="002C7A27"/>
    <w:rsid w:val="002D0180"/>
    <w:rsid w:val="002D0435"/>
    <w:rsid w:val="002D2F11"/>
    <w:rsid w:val="002D4563"/>
    <w:rsid w:val="002E2A5C"/>
    <w:rsid w:val="002E3190"/>
    <w:rsid w:val="002E4191"/>
    <w:rsid w:val="002E41B0"/>
    <w:rsid w:val="002E48E1"/>
    <w:rsid w:val="002E5424"/>
    <w:rsid w:val="002E5DA5"/>
    <w:rsid w:val="002E5F3E"/>
    <w:rsid w:val="002F018A"/>
    <w:rsid w:val="002F20A7"/>
    <w:rsid w:val="002F3F0B"/>
    <w:rsid w:val="002F5682"/>
    <w:rsid w:val="0030065A"/>
    <w:rsid w:val="00300B6A"/>
    <w:rsid w:val="0030239C"/>
    <w:rsid w:val="00305B15"/>
    <w:rsid w:val="00306164"/>
    <w:rsid w:val="00311A6A"/>
    <w:rsid w:val="00311C95"/>
    <w:rsid w:val="00311E06"/>
    <w:rsid w:val="00312A0A"/>
    <w:rsid w:val="0031331D"/>
    <w:rsid w:val="00314A3F"/>
    <w:rsid w:val="00315D28"/>
    <w:rsid w:val="00316BB2"/>
    <w:rsid w:val="003178A7"/>
    <w:rsid w:val="00320C59"/>
    <w:rsid w:val="00322A1D"/>
    <w:rsid w:val="00322D5E"/>
    <w:rsid w:val="00324D54"/>
    <w:rsid w:val="0032506B"/>
    <w:rsid w:val="003301B9"/>
    <w:rsid w:val="00330A6E"/>
    <w:rsid w:val="00332CD5"/>
    <w:rsid w:val="00333869"/>
    <w:rsid w:val="00333D88"/>
    <w:rsid w:val="003342E5"/>
    <w:rsid w:val="00334C43"/>
    <w:rsid w:val="003365F1"/>
    <w:rsid w:val="00336629"/>
    <w:rsid w:val="00336B03"/>
    <w:rsid w:val="003404A4"/>
    <w:rsid w:val="00340A23"/>
    <w:rsid w:val="00341FFA"/>
    <w:rsid w:val="00342A68"/>
    <w:rsid w:val="00342B4A"/>
    <w:rsid w:val="003434D9"/>
    <w:rsid w:val="003438C3"/>
    <w:rsid w:val="00345132"/>
    <w:rsid w:val="00345474"/>
    <w:rsid w:val="00345788"/>
    <w:rsid w:val="003466A6"/>
    <w:rsid w:val="00347A3C"/>
    <w:rsid w:val="00347F7B"/>
    <w:rsid w:val="00352C73"/>
    <w:rsid w:val="00352F88"/>
    <w:rsid w:val="00352FE7"/>
    <w:rsid w:val="0035424B"/>
    <w:rsid w:val="0035495F"/>
    <w:rsid w:val="00356C30"/>
    <w:rsid w:val="00356D5A"/>
    <w:rsid w:val="00357EC0"/>
    <w:rsid w:val="003629ED"/>
    <w:rsid w:val="00363A7F"/>
    <w:rsid w:val="0036408C"/>
    <w:rsid w:val="003721B1"/>
    <w:rsid w:val="00374108"/>
    <w:rsid w:val="003749F5"/>
    <w:rsid w:val="0037526A"/>
    <w:rsid w:val="003755C4"/>
    <w:rsid w:val="00375B73"/>
    <w:rsid w:val="00376C0C"/>
    <w:rsid w:val="00381FA7"/>
    <w:rsid w:val="00384AF3"/>
    <w:rsid w:val="003875A2"/>
    <w:rsid w:val="0038761C"/>
    <w:rsid w:val="00390BE1"/>
    <w:rsid w:val="003911EC"/>
    <w:rsid w:val="00391D71"/>
    <w:rsid w:val="0039446D"/>
    <w:rsid w:val="003953C6"/>
    <w:rsid w:val="00396CDC"/>
    <w:rsid w:val="003A1329"/>
    <w:rsid w:val="003A2EE9"/>
    <w:rsid w:val="003A5BEB"/>
    <w:rsid w:val="003A7107"/>
    <w:rsid w:val="003A7DD2"/>
    <w:rsid w:val="003B0464"/>
    <w:rsid w:val="003B0C11"/>
    <w:rsid w:val="003B1227"/>
    <w:rsid w:val="003B156D"/>
    <w:rsid w:val="003B1F32"/>
    <w:rsid w:val="003B3D19"/>
    <w:rsid w:val="003B3E9D"/>
    <w:rsid w:val="003B40FE"/>
    <w:rsid w:val="003B5063"/>
    <w:rsid w:val="003B7A79"/>
    <w:rsid w:val="003C429A"/>
    <w:rsid w:val="003C4DB0"/>
    <w:rsid w:val="003C6CDF"/>
    <w:rsid w:val="003C7575"/>
    <w:rsid w:val="003D1C2A"/>
    <w:rsid w:val="003D4879"/>
    <w:rsid w:val="003D4A9E"/>
    <w:rsid w:val="003D532E"/>
    <w:rsid w:val="003D68B4"/>
    <w:rsid w:val="003D7C00"/>
    <w:rsid w:val="003E096F"/>
    <w:rsid w:val="003E3FCA"/>
    <w:rsid w:val="003E5A72"/>
    <w:rsid w:val="003E7E3D"/>
    <w:rsid w:val="003F202A"/>
    <w:rsid w:val="003F479B"/>
    <w:rsid w:val="003F4C86"/>
    <w:rsid w:val="003F4FF1"/>
    <w:rsid w:val="003F629C"/>
    <w:rsid w:val="003F6468"/>
    <w:rsid w:val="003F7DA5"/>
    <w:rsid w:val="003F7F3A"/>
    <w:rsid w:val="00413799"/>
    <w:rsid w:val="00416D00"/>
    <w:rsid w:val="00417203"/>
    <w:rsid w:val="004173B0"/>
    <w:rsid w:val="00422AAE"/>
    <w:rsid w:val="00423D5D"/>
    <w:rsid w:val="00424E19"/>
    <w:rsid w:val="0042630B"/>
    <w:rsid w:val="00426A67"/>
    <w:rsid w:val="00426AB8"/>
    <w:rsid w:val="00427B6A"/>
    <w:rsid w:val="004309EA"/>
    <w:rsid w:val="00433728"/>
    <w:rsid w:val="00434400"/>
    <w:rsid w:val="00434A3B"/>
    <w:rsid w:val="004359FC"/>
    <w:rsid w:val="0043618D"/>
    <w:rsid w:val="0043781A"/>
    <w:rsid w:val="00437D57"/>
    <w:rsid w:val="00440338"/>
    <w:rsid w:val="00441BB6"/>
    <w:rsid w:val="00442928"/>
    <w:rsid w:val="00444B78"/>
    <w:rsid w:val="00446D49"/>
    <w:rsid w:val="004509D0"/>
    <w:rsid w:val="00451005"/>
    <w:rsid w:val="0045218D"/>
    <w:rsid w:val="00452E92"/>
    <w:rsid w:val="004538BC"/>
    <w:rsid w:val="004538EF"/>
    <w:rsid w:val="0045402E"/>
    <w:rsid w:val="004546DB"/>
    <w:rsid w:val="00454981"/>
    <w:rsid w:val="004629C3"/>
    <w:rsid w:val="00463531"/>
    <w:rsid w:val="004645E0"/>
    <w:rsid w:val="004722F5"/>
    <w:rsid w:val="004734CF"/>
    <w:rsid w:val="0047383C"/>
    <w:rsid w:val="00476016"/>
    <w:rsid w:val="00476B26"/>
    <w:rsid w:val="00477408"/>
    <w:rsid w:val="00477B6B"/>
    <w:rsid w:val="00480AFD"/>
    <w:rsid w:val="0048240F"/>
    <w:rsid w:val="00486543"/>
    <w:rsid w:val="00487AF3"/>
    <w:rsid w:val="00490865"/>
    <w:rsid w:val="00494565"/>
    <w:rsid w:val="00494987"/>
    <w:rsid w:val="00497840"/>
    <w:rsid w:val="004A2AED"/>
    <w:rsid w:val="004B0DF0"/>
    <w:rsid w:val="004B4A07"/>
    <w:rsid w:val="004B4B22"/>
    <w:rsid w:val="004B54F1"/>
    <w:rsid w:val="004B62EC"/>
    <w:rsid w:val="004B72F0"/>
    <w:rsid w:val="004C0277"/>
    <w:rsid w:val="004C2287"/>
    <w:rsid w:val="004C2DCF"/>
    <w:rsid w:val="004C7531"/>
    <w:rsid w:val="004C76BC"/>
    <w:rsid w:val="004D06BC"/>
    <w:rsid w:val="004D1778"/>
    <w:rsid w:val="004D2949"/>
    <w:rsid w:val="004D3555"/>
    <w:rsid w:val="004D4E0E"/>
    <w:rsid w:val="004D4EBF"/>
    <w:rsid w:val="004D5229"/>
    <w:rsid w:val="004D52EF"/>
    <w:rsid w:val="004D589C"/>
    <w:rsid w:val="004D62C5"/>
    <w:rsid w:val="004E25F7"/>
    <w:rsid w:val="004E45AD"/>
    <w:rsid w:val="004F02F6"/>
    <w:rsid w:val="004F26FA"/>
    <w:rsid w:val="004F73D6"/>
    <w:rsid w:val="004F7DFE"/>
    <w:rsid w:val="00500AAF"/>
    <w:rsid w:val="005010FF"/>
    <w:rsid w:val="00501984"/>
    <w:rsid w:val="0050271E"/>
    <w:rsid w:val="0050286E"/>
    <w:rsid w:val="00502F29"/>
    <w:rsid w:val="00503824"/>
    <w:rsid w:val="0050458F"/>
    <w:rsid w:val="00507DDA"/>
    <w:rsid w:val="00507FD8"/>
    <w:rsid w:val="00511103"/>
    <w:rsid w:val="005125DB"/>
    <w:rsid w:val="00512A16"/>
    <w:rsid w:val="0051376A"/>
    <w:rsid w:val="005148B5"/>
    <w:rsid w:val="00515335"/>
    <w:rsid w:val="005170FF"/>
    <w:rsid w:val="005171D2"/>
    <w:rsid w:val="00517380"/>
    <w:rsid w:val="005228A0"/>
    <w:rsid w:val="005240B4"/>
    <w:rsid w:val="00524A0D"/>
    <w:rsid w:val="00526C82"/>
    <w:rsid w:val="0052735F"/>
    <w:rsid w:val="00530C02"/>
    <w:rsid w:val="00530C28"/>
    <w:rsid w:val="00531543"/>
    <w:rsid w:val="00533A67"/>
    <w:rsid w:val="00535335"/>
    <w:rsid w:val="00535544"/>
    <w:rsid w:val="0054088F"/>
    <w:rsid w:val="00541DA2"/>
    <w:rsid w:val="0054278C"/>
    <w:rsid w:val="0054771B"/>
    <w:rsid w:val="0055124D"/>
    <w:rsid w:val="00551BD4"/>
    <w:rsid w:val="005525B2"/>
    <w:rsid w:val="00552B3E"/>
    <w:rsid w:val="00552F48"/>
    <w:rsid w:val="005535B6"/>
    <w:rsid w:val="0055413F"/>
    <w:rsid w:val="00554D61"/>
    <w:rsid w:val="005553FA"/>
    <w:rsid w:val="00555818"/>
    <w:rsid w:val="005561AC"/>
    <w:rsid w:val="00556963"/>
    <w:rsid w:val="00556D58"/>
    <w:rsid w:val="0055745A"/>
    <w:rsid w:val="00557A3A"/>
    <w:rsid w:val="005613B7"/>
    <w:rsid w:val="0056171C"/>
    <w:rsid w:val="00563336"/>
    <w:rsid w:val="00564AA2"/>
    <w:rsid w:val="00566B0F"/>
    <w:rsid w:val="00567B58"/>
    <w:rsid w:val="0057136A"/>
    <w:rsid w:val="0057231E"/>
    <w:rsid w:val="00572A0E"/>
    <w:rsid w:val="00572F00"/>
    <w:rsid w:val="00573C8F"/>
    <w:rsid w:val="0057409A"/>
    <w:rsid w:val="005749C3"/>
    <w:rsid w:val="00575501"/>
    <w:rsid w:val="0057592E"/>
    <w:rsid w:val="005771F1"/>
    <w:rsid w:val="00581197"/>
    <w:rsid w:val="00581409"/>
    <w:rsid w:val="00581F25"/>
    <w:rsid w:val="00583989"/>
    <w:rsid w:val="00584F4A"/>
    <w:rsid w:val="00585EFE"/>
    <w:rsid w:val="00587483"/>
    <w:rsid w:val="005904C7"/>
    <w:rsid w:val="00593454"/>
    <w:rsid w:val="0059514C"/>
    <w:rsid w:val="00596DFF"/>
    <w:rsid w:val="00597ACE"/>
    <w:rsid w:val="005A02FB"/>
    <w:rsid w:val="005A0F16"/>
    <w:rsid w:val="005A2281"/>
    <w:rsid w:val="005A3DF0"/>
    <w:rsid w:val="005A4D1E"/>
    <w:rsid w:val="005A691C"/>
    <w:rsid w:val="005B0838"/>
    <w:rsid w:val="005B1400"/>
    <w:rsid w:val="005B348C"/>
    <w:rsid w:val="005B57D1"/>
    <w:rsid w:val="005C03FF"/>
    <w:rsid w:val="005C1408"/>
    <w:rsid w:val="005C37A3"/>
    <w:rsid w:val="005C4247"/>
    <w:rsid w:val="005C4E7A"/>
    <w:rsid w:val="005C7643"/>
    <w:rsid w:val="005C7B49"/>
    <w:rsid w:val="005D1656"/>
    <w:rsid w:val="005D48C2"/>
    <w:rsid w:val="005D48EF"/>
    <w:rsid w:val="005E0FA9"/>
    <w:rsid w:val="005E13F3"/>
    <w:rsid w:val="005E16DF"/>
    <w:rsid w:val="005E227E"/>
    <w:rsid w:val="005E5EF9"/>
    <w:rsid w:val="005F066B"/>
    <w:rsid w:val="005F1C5E"/>
    <w:rsid w:val="005F1D39"/>
    <w:rsid w:val="005F41B2"/>
    <w:rsid w:val="005F5001"/>
    <w:rsid w:val="00602509"/>
    <w:rsid w:val="006042AE"/>
    <w:rsid w:val="00605243"/>
    <w:rsid w:val="0060578B"/>
    <w:rsid w:val="006063DE"/>
    <w:rsid w:val="00606AD3"/>
    <w:rsid w:val="006073C9"/>
    <w:rsid w:val="00607902"/>
    <w:rsid w:val="00607FD9"/>
    <w:rsid w:val="00610428"/>
    <w:rsid w:val="00613F0A"/>
    <w:rsid w:val="006159BD"/>
    <w:rsid w:val="006176A6"/>
    <w:rsid w:val="0062052E"/>
    <w:rsid w:val="00623FDF"/>
    <w:rsid w:val="006257E0"/>
    <w:rsid w:val="006258B6"/>
    <w:rsid w:val="006259F8"/>
    <w:rsid w:val="00626323"/>
    <w:rsid w:val="00626DE2"/>
    <w:rsid w:val="00627125"/>
    <w:rsid w:val="00635A8F"/>
    <w:rsid w:val="00635C58"/>
    <w:rsid w:val="0063752C"/>
    <w:rsid w:val="00637FA0"/>
    <w:rsid w:val="0064131C"/>
    <w:rsid w:val="00641FFA"/>
    <w:rsid w:val="00642655"/>
    <w:rsid w:val="00644370"/>
    <w:rsid w:val="006472B9"/>
    <w:rsid w:val="00647AAE"/>
    <w:rsid w:val="00651AFD"/>
    <w:rsid w:val="00653442"/>
    <w:rsid w:val="00655562"/>
    <w:rsid w:val="00657594"/>
    <w:rsid w:val="00657BAD"/>
    <w:rsid w:val="006613BD"/>
    <w:rsid w:val="00662559"/>
    <w:rsid w:val="006627E4"/>
    <w:rsid w:val="00664741"/>
    <w:rsid w:val="006649BE"/>
    <w:rsid w:val="0067177B"/>
    <w:rsid w:val="00672582"/>
    <w:rsid w:val="00676EB6"/>
    <w:rsid w:val="00684891"/>
    <w:rsid w:val="00686551"/>
    <w:rsid w:val="006956C5"/>
    <w:rsid w:val="00696527"/>
    <w:rsid w:val="00696974"/>
    <w:rsid w:val="006A0019"/>
    <w:rsid w:val="006A1998"/>
    <w:rsid w:val="006A40B3"/>
    <w:rsid w:val="006A5F0F"/>
    <w:rsid w:val="006A79CB"/>
    <w:rsid w:val="006A7F07"/>
    <w:rsid w:val="006B2638"/>
    <w:rsid w:val="006B2726"/>
    <w:rsid w:val="006B3732"/>
    <w:rsid w:val="006B4F1E"/>
    <w:rsid w:val="006B5201"/>
    <w:rsid w:val="006B5D0D"/>
    <w:rsid w:val="006B6155"/>
    <w:rsid w:val="006B6757"/>
    <w:rsid w:val="006B6A97"/>
    <w:rsid w:val="006B7356"/>
    <w:rsid w:val="006C01E2"/>
    <w:rsid w:val="006C1F09"/>
    <w:rsid w:val="006C208D"/>
    <w:rsid w:val="006C2D4D"/>
    <w:rsid w:val="006C2FB2"/>
    <w:rsid w:val="006C3558"/>
    <w:rsid w:val="006C48F2"/>
    <w:rsid w:val="006C56AE"/>
    <w:rsid w:val="006C6567"/>
    <w:rsid w:val="006C6589"/>
    <w:rsid w:val="006D230C"/>
    <w:rsid w:val="006D2E6F"/>
    <w:rsid w:val="006D3C3F"/>
    <w:rsid w:val="006D47AB"/>
    <w:rsid w:val="006D4A2F"/>
    <w:rsid w:val="006D5ACF"/>
    <w:rsid w:val="006D5DE5"/>
    <w:rsid w:val="006D642B"/>
    <w:rsid w:val="006D6884"/>
    <w:rsid w:val="006D6FDB"/>
    <w:rsid w:val="006E00FE"/>
    <w:rsid w:val="006E14F9"/>
    <w:rsid w:val="006E1AC3"/>
    <w:rsid w:val="006E330E"/>
    <w:rsid w:val="006E3627"/>
    <w:rsid w:val="006E3699"/>
    <w:rsid w:val="006E39C0"/>
    <w:rsid w:val="006E47D5"/>
    <w:rsid w:val="006E5AC3"/>
    <w:rsid w:val="006E63BC"/>
    <w:rsid w:val="006E7069"/>
    <w:rsid w:val="006E7839"/>
    <w:rsid w:val="006F07D3"/>
    <w:rsid w:val="006F0EE0"/>
    <w:rsid w:val="006F2D73"/>
    <w:rsid w:val="006F3E80"/>
    <w:rsid w:val="006F4076"/>
    <w:rsid w:val="006F6D4A"/>
    <w:rsid w:val="006F6F19"/>
    <w:rsid w:val="006F6F4C"/>
    <w:rsid w:val="006F7D37"/>
    <w:rsid w:val="00701025"/>
    <w:rsid w:val="007046C9"/>
    <w:rsid w:val="00710904"/>
    <w:rsid w:val="00711EFE"/>
    <w:rsid w:val="007124AB"/>
    <w:rsid w:val="00713412"/>
    <w:rsid w:val="00713F70"/>
    <w:rsid w:val="0071404E"/>
    <w:rsid w:val="00720D70"/>
    <w:rsid w:val="007221ED"/>
    <w:rsid w:val="0072379A"/>
    <w:rsid w:val="00723D90"/>
    <w:rsid w:val="007303D4"/>
    <w:rsid w:val="00730BD1"/>
    <w:rsid w:val="00731DD7"/>
    <w:rsid w:val="00732695"/>
    <w:rsid w:val="00732C6E"/>
    <w:rsid w:val="00734DCE"/>
    <w:rsid w:val="00736446"/>
    <w:rsid w:val="00741752"/>
    <w:rsid w:val="00743ABE"/>
    <w:rsid w:val="00744918"/>
    <w:rsid w:val="00745C92"/>
    <w:rsid w:val="0074687E"/>
    <w:rsid w:val="00750C66"/>
    <w:rsid w:val="00755ECD"/>
    <w:rsid w:val="0075610B"/>
    <w:rsid w:val="00756310"/>
    <w:rsid w:val="007564ED"/>
    <w:rsid w:val="00757691"/>
    <w:rsid w:val="007608F6"/>
    <w:rsid w:val="00760CBB"/>
    <w:rsid w:val="007619DE"/>
    <w:rsid w:val="00767D58"/>
    <w:rsid w:val="007703F4"/>
    <w:rsid w:val="00770FE7"/>
    <w:rsid w:val="007715D8"/>
    <w:rsid w:val="00772408"/>
    <w:rsid w:val="00772D1B"/>
    <w:rsid w:val="00776578"/>
    <w:rsid w:val="00777309"/>
    <w:rsid w:val="00780DFD"/>
    <w:rsid w:val="007814A0"/>
    <w:rsid w:val="00781D5D"/>
    <w:rsid w:val="0078209B"/>
    <w:rsid w:val="00783716"/>
    <w:rsid w:val="00783A8A"/>
    <w:rsid w:val="0078453C"/>
    <w:rsid w:val="0078497C"/>
    <w:rsid w:val="0078709F"/>
    <w:rsid w:val="00791CC6"/>
    <w:rsid w:val="00791D42"/>
    <w:rsid w:val="00791ED3"/>
    <w:rsid w:val="0079263E"/>
    <w:rsid w:val="007A01B5"/>
    <w:rsid w:val="007A08DB"/>
    <w:rsid w:val="007A1D70"/>
    <w:rsid w:val="007A1EA1"/>
    <w:rsid w:val="007A3F29"/>
    <w:rsid w:val="007A4204"/>
    <w:rsid w:val="007A46C6"/>
    <w:rsid w:val="007A64CF"/>
    <w:rsid w:val="007B29C6"/>
    <w:rsid w:val="007B775F"/>
    <w:rsid w:val="007C3040"/>
    <w:rsid w:val="007C37B1"/>
    <w:rsid w:val="007C44EF"/>
    <w:rsid w:val="007C44F4"/>
    <w:rsid w:val="007C46C0"/>
    <w:rsid w:val="007C4E95"/>
    <w:rsid w:val="007C5E13"/>
    <w:rsid w:val="007C6126"/>
    <w:rsid w:val="007C68D7"/>
    <w:rsid w:val="007D1FF5"/>
    <w:rsid w:val="007D218A"/>
    <w:rsid w:val="007D3202"/>
    <w:rsid w:val="007D4DEE"/>
    <w:rsid w:val="007D5104"/>
    <w:rsid w:val="007D525E"/>
    <w:rsid w:val="007D61D1"/>
    <w:rsid w:val="007D6D71"/>
    <w:rsid w:val="007E261E"/>
    <w:rsid w:val="007E33B0"/>
    <w:rsid w:val="007E410F"/>
    <w:rsid w:val="007E552B"/>
    <w:rsid w:val="007E656D"/>
    <w:rsid w:val="007E7704"/>
    <w:rsid w:val="007F356E"/>
    <w:rsid w:val="007F3AA8"/>
    <w:rsid w:val="007F51B2"/>
    <w:rsid w:val="007F6E7C"/>
    <w:rsid w:val="007F6EE1"/>
    <w:rsid w:val="007F7864"/>
    <w:rsid w:val="007F7886"/>
    <w:rsid w:val="007F7DB5"/>
    <w:rsid w:val="008002EB"/>
    <w:rsid w:val="00802208"/>
    <w:rsid w:val="0080296F"/>
    <w:rsid w:val="00803157"/>
    <w:rsid w:val="00803480"/>
    <w:rsid w:val="008041C8"/>
    <w:rsid w:val="00804F21"/>
    <w:rsid w:val="0080591B"/>
    <w:rsid w:val="00806AD3"/>
    <w:rsid w:val="00806E15"/>
    <w:rsid w:val="00810248"/>
    <w:rsid w:val="00810558"/>
    <w:rsid w:val="008109F4"/>
    <w:rsid w:val="008122D3"/>
    <w:rsid w:val="00812F2F"/>
    <w:rsid w:val="0081357B"/>
    <w:rsid w:val="00817598"/>
    <w:rsid w:val="00822E20"/>
    <w:rsid w:val="00824686"/>
    <w:rsid w:val="008307C2"/>
    <w:rsid w:val="0083107B"/>
    <w:rsid w:val="008340BB"/>
    <w:rsid w:val="00834330"/>
    <w:rsid w:val="0083767B"/>
    <w:rsid w:val="00842832"/>
    <w:rsid w:val="00843628"/>
    <w:rsid w:val="00845B3B"/>
    <w:rsid w:val="00850297"/>
    <w:rsid w:val="008526A0"/>
    <w:rsid w:val="00853FBB"/>
    <w:rsid w:val="008544FD"/>
    <w:rsid w:val="00857824"/>
    <w:rsid w:val="00863520"/>
    <w:rsid w:val="00863537"/>
    <w:rsid w:val="00863FA1"/>
    <w:rsid w:val="00866AD8"/>
    <w:rsid w:val="0086703E"/>
    <w:rsid w:val="008670CB"/>
    <w:rsid w:val="00867243"/>
    <w:rsid w:val="00870AAD"/>
    <w:rsid w:val="008713E3"/>
    <w:rsid w:val="008734F9"/>
    <w:rsid w:val="00874364"/>
    <w:rsid w:val="0087522A"/>
    <w:rsid w:val="00875E93"/>
    <w:rsid w:val="00880F05"/>
    <w:rsid w:val="0088262A"/>
    <w:rsid w:val="00882671"/>
    <w:rsid w:val="00883DCB"/>
    <w:rsid w:val="00884A9F"/>
    <w:rsid w:val="00884DCF"/>
    <w:rsid w:val="00885CE9"/>
    <w:rsid w:val="0089160A"/>
    <w:rsid w:val="00891BA3"/>
    <w:rsid w:val="00892D48"/>
    <w:rsid w:val="008966DE"/>
    <w:rsid w:val="00897624"/>
    <w:rsid w:val="008A0865"/>
    <w:rsid w:val="008A122B"/>
    <w:rsid w:val="008A3A9F"/>
    <w:rsid w:val="008A3CFF"/>
    <w:rsid w:val="008A55F8"/>
    <w:rsid w:val="008A64C7"/>
    <w:rsid w:val="008B024F"/>
    <w:rsid w:val="008B05DB"/>
    <w:rsid w:val="008B08A7"/>
    <w:rsid w:val="008B721A"/>
    <w:rsid w:val="008B7F0B"/>
    <w:rsid w:val="008C1C1C"/>
    <w:rsid w:val="008C332D"/>
    <w:rsid w:val="008C4ED7"/>
    <w:rsid w:val="008C5B1A"/>
    <w:rsid w:val="008C625D"/>
    <w:rsid w:val="008D2FBB"/>
    <w:rsid w:val="008D3444"/>
    <w:rsid w:val="008D50C0"/>
    <w:rsid w:val="008D755F"/>
    <w:rsid w:val="008E0CAD"/>
    <w:rsid w:val="008E3911"/>
    <w:rsid w:val="008E42BB"/>
    <w:rsid w:val="008E4E7C"/>
    <w:rsid w:val="008E4FFF"/>
    <w:rsid w:val="008E5B2C"/>
    <w:rsid w:val="008E670E"/>
    <w:rsid w:val="008E6FDA"/>
    <w:rsid w:val="008E73BC"/>
    <w:rsid w:val="008F7CEA"/>
    <w:rsid w:val="008F7DAD"/>
    <w:rsid w:val="00903E5E"/>
    <w:rsid w:val="00906DA9"/>
    <w:rsid w:val="009076D8"/>
    <w:rsid w:val="00910881"/>
    <w:rsid w:val="00912FA2"/>
    <w:rsid w:val="0091465E"/>
    <w:rsid w:val="00915D0D"/>
    <w:rsid w:val="0091607B"/>
    <w:rsid w:val="00920423"/>
    <w:rsid w:val="00922C7E"/>
    <w:rsid w:val="00924B0B"/>
    <w:rsid w:val="00925F94"/>
    <w:rsid w:val="00927A40"/>
    <w:rsid w:val="00931617"/>
    <w:rsid w:val="009336F0"/>
    <w:rsid w:val="00933A48"/>
    <w:rsid w:val="00933D6D"/>
    <w:rsid w:val="00934CEC"/>
    <w:rsid w:val="00936A66"/>
    <w:rsid w:val="00937E3A"/>
    <w:rsid w:val="00937F7C"/>
    <w:rsid w:val="009412AA"/>
    <w:rsid w:val="00941553"/>
    <w:rsid w:val="00942F6B"/>
    <w:rsid w:val="009437C5"/>
    <w:rsid w:val="009439D8"/>
    <w:rsid w:val="00944A86"/>
    <w:rsid w:val="00945E70"/>
    <w:rsid w:val="00946196"/>
    <w:rsid w:val="009473D2"/>
    <w:rsid w:val="00952234"/>
    <w:rsid w:val="00957A96"/>
    <w:rsid w:val="00961238"/>
    <w:rsid w:val="009613D7"/>
    <w:rsid w:val="0096341C"/>
    <w:rsid w:val="00965755"/>
    <w:rsid w:val="00966311"/>
    <w:rsid w:val="009668C8"/>
    <w:rsid w:val="00967761"/>
    <w:rsid w:val="00967E52"/>
    <w:rsid w:val="009705E7"/>
    <w:rsid w:val="00972DA7"/>
    <w:rsid w:val="00973708"/>
    <w:rsid w:val="009754F3"/>
    <w:rsid w:val="009755D8"/>
    <w:rsid w:val="00977D83"/>
    <w:rsid w:val="009808D7"/>
    <w:rsid w:val="009819C7"/>
    <w:rsid w:val="00982437"/>
    <w:rsid w:val="0098581A"/>
    <w:rsid w:val="00986022"/>
    <w:rsid w:val="00986B6E"/>
    <w:rsid w:val="00992AC2"/>
    <w:rsid w:val="009942D2"/>
    <w:rsid w:val="00995A02"/>
    <w:rsid w:val="009A15FB"/>
    <w:rsid w:val="009A4CC5"/>
    <w:rsid w:val="009A526F"/>
    <w:rsid w:val="009B0913"/>
    <w:rsid w:val="009B2ADD"/>
    <w:rsid w:val="009B2B2C"/>
    <w:rsid w:val="009B34D3"/>
    <w:rsid w:val="009B3523"/>
    <w:rsid w:val="009B39FC"/>
    <w:rsid w:val="009B5716"/>
    <w:rsid w:val="009B7347"/>
    <w:rsid w:val="009B7829"/>
    <w:rsid w:val="009C0EF4"/>
    <w:rsid w:val="009C319B"/>
    <w:rsid w:val="009C5F01"/>
    <w:rsid w:val="009D0BEA"/>
    <w:rsid w:val="009D0BF8"/>
    <w:rsid w:val="009D42D3"/>
    <w:rsid w:val="009D47D8"/>
    <w:rsid w:val="009D50B7"/>
    <w:rsid w:val="009D50BB"/>
    <w:rsid w:val="009D7DBA"/>
    <w:rsid w:val="009E028F"/>
    <w:rsid w:val="009E076E"/>
    <w:rsid w:val="009E0865"/>
    <w:rsid w:val="009E0BC4"/>
    <w:rsid w:val="009E0E75"/>
    <w:rsid w:val="009E3483"/>
    <w:rsid w:val="009E456C"/>
    <w:rsid w:val="009E5EC0"/>
    <w:rsid w:val="009E6BEB"/>
    <w:rsid w:val="009E7926"/>
    <w:rsid w:val="009F077F"/>
    <w:rsid w:val="009F112F"/>
    <w:rsid w:val="009F1A77"/>
    <w:rsid w:val="009F321C"/>
    <w:rsid w:val="009F392D"/>
    <w:rsid w:val="009F5CD1"/>
    <w:rsid w:val="009F6CC0"/>
    <w:rsid w:val="00A0048D"/>
    <w:rsid w:val="00A0090F"/>
    <w:rsid w:val="00A00AEC"/>
    <w:rsid w:val="00A0195D"/>
    <w:rsid w:val="00A02636"/>
    <w:rsid w:val="00A05E25"/>
    <w:rsid w:val="00A065A6"/>
    <w:rsid w:val="00A06E25"/>
    <w:rsid w:val="00A072E1"/>
    <w:rsid w:val="00A07FEE"/>
    <w:rsid w:val="00A12161"/>
    <w:rsid w:val="00A124A6"/>
    <w:rsid w:val="00A12AA1"/>
    <w:rsid w:val="00A12D65"/>
    <w:rsid w:val="00A15E3F"/>
    <w:rsid w:val="00A16F50"/>
    <w:rsid w:val="00A2123C"/>
    <w:rsid w:val="00A25FD8"/>
    <w:rsid w:val="00A265F5"/>
    <w:rsid w:val="00A269FF"/>
    <w:rsid w:val="00A26F10"/>
    <w:rsid w:val="00A32C7A"/>
    <w:rsid w:val="00A34B93"/>
    <w:rsid w:val="00A3737D"/>
    <w:rsid w:val="00A41241"/>
    <w:rsid w:val="00A41519"/>
    <w:rsid w:val="00A43372"/>
    <w:rsid w:val="00A454F5"/>
    <w:rsid w:val="00A45E78"/>
    <w:rsid w:val="00A47C47"/>
    <w:rsid w:val="00A503C6"/>
    <w:rsid w:val="00A50C4F"/>
    <w:rsid w:val="00A549D9"/>
    <w:rsid w:val="00A54B88"/>
    <w:rsid w:val="00A6009C"/>
    <w:rsid w:val="00A61011"/>
    <w:rsid w:val="00A658AE"/>
    <w:rsid w:val="00A65A11"/>
    <w:rsid w:val="00A7088E"/>
    <w:rsid w:val="00A715FB"/>
    <w:rsid w:val="00A7238B"/>
    <w:rsid w:val="00A749A8"/>
    <w:rsid w:val="00A74A63"/>
    <w:rsid w:val="00A75096"/>
    <w:rsid w:val="00A7607E"/>
    <w:rsid w:val="00A7613F"/>
    <w:rsid w:val="00A76318"/>
    <w:rsid w:val="00A815B2"/>
    <w:rsid w:val="00A8355A"/>
    <w:rsid w:val="00A8568F"/>
    <w:rsid w:val="00A8666D"/>
    <w:rsid w:val="00A90F61"/>
    <w:rsid w:val="00A910CF"/>
    <w:rsid w:val="00A91B6A"/>
    <w:rsid w:val="00A91C7F"/>
    <w:rsid w:val="00A9233C"/>
    <w:rsid w:val="00A929C3"/>
    <w:rsid w:val="00A93916"/>
    <w:rsid w:val="00A95721"/>
    <w:rsid w:val="00A95B29"/>
    <w:rsid w:val="00AA1604"/>
    <w:rsid w:val="00AA1893"/>
    <w:rsid w:val="00AA2654"/>
    <w:rsid w:val="00AA4F57"/>
    <w:rsid w:val="00AA5454"/>
    <w:rsid w:val="00AA54E7"/>
    <w:rsid w:val="00AA638D"/>
    <w:rsid w:val="00AA6E08"/>
    <w:rsid w:val="00AB0238"/>
    <w:rsid w:val="00AB0C6E"/>
    <w:rsid w:val="00AB1F96"/>
    <w:rsid w:val="00AB3C5D"/>
    <w:rsid w:val="00AB575C"/>
    <w:rsid w:val="00AB71AE"/>
    <w:rsid w:val="00AB7A06"/>
    <w:rsid w:val="00AC4410"/>
    <w:rsid w:val="00AC73B8"/>
    <w:rsid w:val="00AC7A7C"/>
    <w:rsid w:val="00AD5077"/>
    <w:rsid w:val="00AD685E"/>
    <w:rsid w:val="00AD6D0F"/>
    <w:rsid w:val="00AD79C7"/>
    <w:rsid w:val="00AE009F"/>
    <w:rsid w:val="00AE0541"/>
    <w:rsid w:val="00AE1E21"/>
    <w:rsid w:val="00AE33E0"/>
    <w:rsid w:val="00AE378D"/>
    <w:rsid w:val="00AF035F"/>
    <w:rsid w:val="00AF3B48"/>
    <w:rsid w:val="00AF454F"/>
    <w:rsid w:val="00AF719A"/>
    <w:rsid w:val="00AF7F0D"/>
    <w:rsid w:val="00B008EF"/>
    <w:rsid w:val="00B016B1"/>
    <w:rsid w:val="00B01DFE"/>
    <w:rsid w:val="00B022FF"/>
    <w:rsid w:val="00B036BB"/>
    <w:rsid w:val="00B04E4E"/>
    <w:rsid w:val="00B05D40"/>
    <w:rsid w:val="00B06B29"/>
    <w:rsid w:val="00B07AD7"/>
    <w:rsid w:val="00B07F6E"/>
    <w:rsid w:val="00B114A1"/>
    <w:rsid w:val="00B11E11"/>
    <w:rsid w:val="00B1619F"/>
    <w:rsid w:val="00B1791D"/>
    <w:rsid w:val="00B17EBA"/>
    <w:rsid w:val="00B17EC6"/>
    <w:rsid w:val="00B2193D"/>
    <w:rsid w:val="00B21B97"/>
    <w:rsid w:val="00B21E1C"/>
    <w:rsid w:val="00B2247C"/>
    <w:rsid w:val="00B22771"/>
    <w:rsid w:val="00B2624A"/>
    <w:rsid w:val="00B274DF"/>
    <w:rsid w:val="00B3007E"/>
    <w:rsid w:val="00B317B5"/>
    <w:rsid w:val="00B35D6F"/>
    <w:rsid w:val="00B36650"/>
    <w:rsid w:val="00B405D2"/>
    <w:rsid w:val="00B40C03"/>
    <w:rsid w:val="00B40E7C"/>
    <w:rsid w:val="00B4152D"/>
    <w:rsid w:val="00B420D2"/>
    <w:rsid w:val="00B43227"/>
    <w:rsid w:val="00B443C0"/>
    <w:rsid w:val="00B452A3"/>
    <w:rsid w:val="00B51104"/>
    <w:rsid w:val="00B55468"/>
    <w:rsid w:val="00B60428"/>
    <w:rsid w:val="00B61668"/>
    <w:rsid w:val="00B62498"/>
    <w:rsid w:val="00B66463"/>
    <w:rsid w:val="00B665D7"/>
    <w:rsid w:val="00B6754D"/>
    <w:rsid w:val="00B70158"/>
    <w:rsid w:val="00B72C50"/>
    <w:rsid w:val="00B72C8C"/>
    <w:rsid w:val="00B72E4A"/>
    <w:rsid w:val="00B77E78"/>
    <w:rsid w:val="00B8025E"/>
    <w:rsid w:val="00B80A7A"/>
    <w:rsid w:val="00B82340"/>
    <w:rsid w:val="00B8422B"/>
    <w:rsid w:val="00B86E59"/>
    <w:rsid w:val="00B92C15"/>
    <w:rsid w:val="00B93C90"/>
    <w:rsid w:val="00B93E02"/>
    <w:rsid w:val="00B95874"/>
    <w:rsid w:val="00B97220"/>
    <w:rsid w:val="00B97B8A"/>
    <w:rsid w:val="00BA469F"/>
    <w:rsid w:val="00BA47FE"/>
    <w:rsid w:val="00BA6857"/>
    <w:rsid w:val="00BB1A1E"/>
    <w:rsid w:val="00BB1B3C"/>
    <w:rsid w:val="00BB2AE2"/>
    <w:rsid w:val="00BB2E88"/>
    <w:rsid w:val="00BB5A89"/>
    <w:rsid w:val="00BB5B87"/>
    <w:rsid w:val="00BB5FFF"/>
    <w:rsid w:val="00BB6030"/>
    <w:rsid w:val="00BC00DB"/>
    <w:rsid w:val="00BC042E"/>
    <w:rsid w:val="00BC32C1"/>
    <w:rsid w:val="00BC4A93"/>
    <w:rsid w:val="00BC5731"/>
    <w:rsid w:val="00BC6074"/>
    <w:rsid w:val="00BC73C3"/>
    <w:rsid w:val="00BC7717"/>
    <w:rsid w:val="00BD6000"/>
    <w:rsid w:val="00BD743C"/>
    <w:rsid w:val="00BE1F88"/>
    <w:rsid w:val="00BE3DC5"/>
    <w:rsid w:val="00BE611E"/>
    <w:rsid w:val="00BE6286"/>
    <w:rsid w:val="00BF0345"/>
    <w:rsid w:val="00BF4E63"/>
    <w:rsid w:val="00BF5784"/>
    <w:rsid w:val="00C0058B"/>
    <w:rsid w:val="00C030F0"/>
    <w:rsid w:val="00C05550"/>
    <w:rsid w:val="00C10367"/>
    <w:rsid w:val="00C10F8A"/>
    <w:rsid w:val="00C11658"/>
    <w:rsid w:val="00C11A83"/>
    <w:rsid w:val="00C126F8"/>
    <w:rsid w:val="00C150E1"/>
    <w:rsid w:val="00C169D2"/>
    <w:rsid w:val="00C170D3"/>
    <w:rsid w:val="00C20270"/>
    <w:rsid w:val="00C20A86"/>
    <w:rsid w:val="00C2126F"/>
    <w:rsid w:val="00C25A6A"/>
    <w:rsid w:val="00C27D0A"/>
    <w:rsid w:val="00C33284"/>
    <w:rsid w:val="00C350E8"/>
    <w:rsid w:val="00C3567D"/>
    <w:rsid w:val="00C36A60"/>
    <w:rsid w:val="00C37171"/>
    <w:rsid w:val="00C37B11"/>
    <w:rsid w:val="00C42C10"/>
    <w:rsid w:val="00C44964"/>
    <w:rsid w:val="00C46F76"/>
    <w:rsid w:val="00C476F7"/>
    <w:rsid w:val="00C51DB5"/>
    <w:rsid w:val="00C53914"/>
    <w:rsid w:val="00C60C0E"/>
    <w:rsid w:val="00C63A15"/>
    <w:rsid w:val="00C64EDD"/>
    <w:rsid w:val="00C6514F"/>
    <w:rsid w:val="00C65842"/>
    <w:rsid w:val="00C679AD"/>
    <w:rsid w:val="00C71A13"/>
    <w:rsid w:val="00C71E67"/>
    <w:rsid w:val="00C72924"/>
    <w:rsid w:val="00C744E6"/>
    <w:rsid w:val="00C74912"/>
    <w:rsid w:val="00C77C3A"/>
    <w:rsid w:val="00C80262"/>
    <w:rsid w:val="00C814C6"/>
    <w:rsid w:val="00C849D0"/>
    <w:rsid w:val="00C868FB"/>
    <w:rsid w:val="00C924E4"/>
    <w:rsid w:val="00C93CE6"/>
    <w:rsid w:val="00C95C21"/>
    <w:rsid w:val="00C95D63"/>
    <w:rsid w:val="00C963D9"/>
    <w:rsid w:val="00C96623"/>
    <w:rsid w:val="00CA0E16"/>
    <w:rsid w:val="00CA1A5B"/>
    <w:rsid w:val="00CA315E"/>
    <w:rsid w:val="00CA4223"/>
    <w:rsid w:val="00CA53EC"/>
    <w:rsid w:val="00CA65A6"/>
    <w:rsid w:val="00CA6987"/>
    <w:rsid w:val="00CB155E"/>
    <w:rsid w:val="00CB1CFE"/>
    <w:rsid w:val="00CB3075"/>
    <w:rsid w:val="00CB63B2"/>
    <w:rsid w:val="00CC1051"/>
    <w:rsid w:val="00CC12E0"/>
    <w:rsid w:val="00CC2DE5"/>
    <w:rsid w:val="00CC30CC"/>
    <w:rsid w:val="00CC4069"/>
    <w:rsid w:val="00CC4955"/>
    <w:rsid w:val="00CC532A"/>
    <w:rsid w:val="00CC653D"/>
    <w:rsid w:val="00CD00AE"/>
    <w:rsid w:val="00CD566F"/>
    <w:rsid w:val="00CD57FA"/>
    <w:rsid w:val="00CE150A"/>
    <w:rsid w:val="00CE28E2"/>
    <w:rsid w:val="00CE2FBB"/>
    <w:rsid w:val="00CE5350"/>
    <w:rsid w:val="00CE6973"/>
    <w:rsid w:val="00CF083D"/>
    <w:rsid w:val="00CF0887"/>
    <w:rsid w:val="00CF0B71"/>
    <w:rsid w:val="00CF3498"/>
    <w:rsid w:val="00CF3625"/>
    <w:rsid w:val="00CF60A5"/>
    <w:rsid w:val="00CF64C8"/>
    <w:rsid w:val="00CF6A07"/>
    <w:rsid w:val="00CF7C74"/>
    <w:rsid w:val="00D0018C"/>
    <w:rsid w:val="00D02969"/>
    <w:rsid w:val="00D062B7"/>
    <w:rsid w:val="00D07C1A"/>
    <w:rsid w:val="00D07F3C"/>
    <w:rsid w:val="00D127FF"/>
    <w:rsid w:val="00D1288C"/>
    <w:rsid w:val="00D15777"/>
    <w:rsid w:val="00D15996"/>
    <w:rsid w:val="00D16F4D"/>
    <w:rsid w:val="00D2158F"/>
    <w:rsid w:val="00D215F2"/>
    <w:rsid w:val="00D22276"/>
    <w:rsid w:val="00D22ABE"/>
    <w:rsid w:val="00D25E62"/>
    <w:rsid w:val="00D26534"/>
    <w:rsid w:val="00D30F0D"/>
    <w:rsid w:val="00D32902"/>
    <w:rsid w:val="00D33CA2"/>
    <w:rsid w:val="00D34239"/>
    <w:rsid w:val="00D346E4"/>
    <w:rsid w:val="00D34740"/>
    <w:rsid w:val="00D358DD"/>
    <w:rsid w:val="00D368E6"/>
    <w:rsid w:val="00D375D1"/>
    <w:rsid w:val="00D37D2D"/>
    <w:rsid w:val="00D400A0"/>
    <w:rsid w:val="00D41291"/>
    <w:rsid w:val="00D41F63"/>
    <w:rsid w:val="00D4322A"/>
    <w:rsid w:val="00D4742C"/>
    <w:rsid w:val="00D525C5"/>
    <w:rsid w:val="00D53349"/>
    <w:rsid w:val="00D555C9"/>
    <w:rsid w:val="00D571E0"/>
    <w:rsid w:val="00D57212"/>
    <w:rsid w:val="00D574B3"/>
    <w:rsid w:val="00D57D1F"/>
    <w:rsid w:val="00D60B40"/>
    <w:rsid w:val="00D60B72"/>
    <w:rsid w:val="00D6202C"/>
    <w:rsid w:val="00D6467A"/>
    <w:rsid w:val="00D65E2F"/>
    <w:rsid w:val="00D72940"/>
    <w:rsid w:val="00D72EA4"/>
    <w:rsid w:val="00D72FD8"/>
    <w:rsid w:val="00D73D58"/>
    <w:rsid w:val="00D73EE8"/>
    <w:rsid w:val="00D74679"/>
    <w:rsid w:val="00D7531D"/>
    <w:rsid w:val="00D80121"/>
    <w:rsid w:val="00D80C37"/>
    <w:rsid w:val="00D8262E"/>
    <w:rsid w:val="00D82B38"/>
    <w:rsid w:val="00D84811"/>
    <w:rsid w:val="00D84860"/>
    <w:rsid w:val="00D84B50"/>
    <w:rsid w:val="00D91131"/>
    <w:rsid w:val="00D939E0"/>
    <w:rsid w:val="00D93A6D"/>
    <w:rsid w:val="00D952D2"/>
    <w:rsid w:val="00D95DFD"/>
    <w:rsid w:val="00D96147"/>
    <w:rsid w:val="00D96499"/>
    <w:rsid w:val="00D97B3F"/>
    <w:rsid w:val="00DA1B42"/>
    <w:rsid w:val="00DA3007"/>
    <w:rsid w:val="00DB0170"/>
    <w:rsid w:val="00DB1636"/>
    <w:rsid w:val="00DB353D"/>
    <w:rsid w:val="00DB35E1"/>
    <w:rsid w:val="00DB6399"/>
    <w:rsid w:val="00DC09AA"/>
    <w:rsid w:val="00DC0C5B"/>
    <w:rsid w:val="00DC17C0"/>
    <w:rsid w:val="00DC34AA"/>
    <w:rsid w:val="00DC520D"/>
    <w:rsid w:val="00DC5824"/>
    <w:rsid w:val="00DD2941"/>
    <w:rsid w:val="00DD2D7A"/>
    <w:rsid w:val="00DD3C3F"/>
    <w:rsid w:val="00DD4803"/>
    <w:rsid w:val="00DD5381"/>
    <w:rsid w:val="00DD69E2"/>
    <w:rsid w:val="00DD6A0E"/>
    <w:rsid w:val="00DD76FB"/>
    <w:rsid w:val="00DE0144"/>
    <w:rsid w:val="00DE12AA"/>
    <w:rsid w:val="00DE3920"/>
    <w:rsid w:val="00DE59F4"/>
    <w:rsid w:val="00DE67E4"/>
    <w:rsid w:val="00DE6BD0"/>
    <w:rsid w:val="00DE707A"/>
    <w:rsid w:val="00DF2F80"/>
    <w:rsid w:val="00DF34CA"/>
    <w:rsid w:val="00DF41CA"/>
    <w:rsid w:val="00DF41E3"/>
    <w:rsid w:val="00DF58BE"/>
    <w:rsid w:val="00DF6D0C"/>
    <w:rsid w:val="00DF7343"/>
    <w:rsid w:val="00DF7911"/>
    <w:rsid w:val="00E0086C"/>
    <w:rsid w:val="00E021E3"/>
    <w:rsid w:val="00E03BB6"/>
    <w:rsid w:val="00E05D4B"/>
    <w:rsid w:val="00E134C8"/>
    <w:rsid w:val="00E1420C"/>
    <w:rsid w:val="00E17A73"/>
    <w:rsid w:val="00E208CF"/>
    <w:rsid w:val="00E2152C"/>
    <w:rsid w:val="00E22773"/>
    <w:rsid w:val="00E22776"/>
    <w:rsid w:val="00E2339B"/>
    <w:rsid w:val="00E254CE"/>
    <w:rsid w:val="00E257E5"/>
    <w:rsid w:val="00E25F78"/>
    <w:rsid w:val="00E26234"/>
    <w:rsid w:val="00E31F2D"/>
    <w:rsid w:val="00E324A2"/>
    <w:rsid w:val="00E326DD"/>
    <w:rsid w:val="00E347B6"/>
    <w:rsid w:val="00E35746"/>
    <w:rsid w:val="00E372D2"/>
    <w:rsid w:val="00E41907"/>
    <w:rsid w:val="00E41BF0"/>
    <w:rsid w:val="00E42CB0"/>
    <w:rsid w:val="00E43406"/>
    <w:rsid w:val="00E44BAD"/>
    <w:rsid w:val="00E44FDA"/>
    <w:rsid w:val="00E51CD5"/>
    <w:rsid w:val="00E53B79"/>
    <w:rsid w:val="00E554D9"/>
    <w:rsid w:val="00E5718E"/>
    <w:rsid w:val="00E60ABF"/>
    <w:rsid w:val="00E65283"/>
    <w:rsid w:val="00E70A34"/>
    <w:rsid w:val="00E70FD8"/>
    <w:rsid w:val="00E736E5"/>
    <w:rsid w:val="00E74332"/>
    <w:rsid w:val="00E7613B"/>
    <w:rsid w:val="00E76BB6"/>
    <w:rsid w:val="00E81578"/>
    <w:rsid w:val="00E8322E"/>
    <w:rsid w:val="00E83834"/>
    <w:rsid w:val="00E83FF5"/>
    <w:rsid w:val="00E84240"/>
    <w:rsid w:val="00E843A6"/>
    <w:rsid w:val="00E8484D"/>
    <w:rsid w:val="00E863F1"/>
    <w:rsid w:val="00E86D3E"/>
    <w:rsid w:val="00E87DEC"/>
    <w:rsid w:val="00E915FE"/>
    <w:rsid w:val="00E91C9E"/>
    <w:rsid w:val="00E940A8"/>
    <w:rsid w:val="00E94845"/>
    <w:rsid w:val="00E967DF"/>
    <w:rsid w:val="00E96A9C"/>
    <w:rsid w:val="00E97A41"/>
    <w:rsid w:val="00EA140C"/>
    <w:rsid w:val="00EA22B4"/>
    <w:rsid w:val="00EA28C3"/>
    <w:rsid w:val="00EA790C"/>
    <w:rsid w:val="00EA7A99"/>
    <w:rsid w:val="00EB1C03"/>
    <w:rsid w:val="00EB23D2"/>
    <w:rsid w:val="00EB28A7"/>
    <w:rsid w:val="00EB3067"/>
    <w:rsid w:val="00EB308C"/>
    <w:rsid w:val="00EB3917"/>
    <w:rsid w:val="00EB3DEA"/>
    <w:rsid w:val="00EB41EC"/>
    <w:rsid w:val="00EB5625"/>
    <w:rsid w:val="00EB5869"/>
    <w:rsid w:val="00EB5ECE"/>
    <w:rsid w:val="00EB7FCA"/>
    <w:rsid w:val="00EC0E17"/>
    <w:rsid w:val="00EC1109"/>
    <w:rsid w:val="00EC3C57"/>
    <w:rsid w:val="00EC477F"/>
    <w:rsid w:val="00EC570E"/>
    <w:rsid w:val="00EC755C"/>
    <w:rsid w:val="00ED2297"/>
    <w:rsid w:val="00ED2931"/>
    <w:rsid w:val="00ED2D12"/>
    <w:rsid w:val="00ED3200"/>
    <w:rsid w:val="00ED5DC0"/>
    <w:rsid w:val="00EE2C82"/>
    <w:rsid w:val="00EE3E41"/>
    <w:rsid w:val="00EE5197"/>
    <w:rsid w:val="00EE5F97"/>
    <w:rsid w:val="00EE5FE8"/>
    <w:rsid w:val="00EE6D6D"/>
    <w:rsid w:val="00EE6F04"/>
    <w:rsid w:val="00EF0C4A"/>
    <w:rsid w:val="00EF0D60"/>
    <w:rsid w:val="00EF0FC9"/>
    <w:rsid w:val="00EF127A"/>
    <w:rsid w:val="00EF5EEB"/>
    <w:rsid w:val="00F00774"/>
    <w:rsid w:val="00F01C07"/>
    <w:rsid w:val="00F02079"/>
    <w:rsid w:val="00F03014"/>
    <w:rsid w:val="00F0376C"/>
    <w:rsid w:val="00F03DA7"/>
    <w:rsid w:val="00F03E5B"/>
    <w:rsid w:val="00F061AF"/>
    <w:rsid w:val="00F12C38"/>
    <w:rsid w:val="00F1423F"/>
    <w:rsid w:val="00F14F23"/>
    <w:rsid w:val="00F15366"/>
    <w:rsid w:val="00F15393"/>
    <w:rsid w:val="00F203A5"/>
    <w:rsid w:val="00F20E40"/>
    <w:rsid w:val="00F222DA"/>
    <w:rsid w:val="00F22914"/>
    <w:rsid w:val="00F22A55"/>
    <w:rsid w:val="00F234CA"/>
    <w:rsid w:val="00F24C9F"/>
    <w:rsid w:val="00F260D9"/>
    <w:rsid w:val="00F26815"/>
    <w:rsid w:val="00F27527"/>
    <w:rsid w:val="00F317DA"/>
    <w:rsid w:val="00F31D39"/>
    <w:rsid w:val="00F35EE7"/>
    <w:rsid w:val="00F4039E"/>
    <w:rsid w:val="00F410C4"/>
    <w:rsid w:val="00F54AD2"/>
    <w:rsid w:val="00F56B61"/>
    <w:rsid w:val="00F64611"/>
    <w:rsid w:val="00F65095"/>
    <w:rsid w:val="00F717E0"/>
    <w:rsid w:val="00F74B03"/>
    <w:rsid w:val="00F76202"/>
    <w:rsid w:val="00F76BB4"/>
    <w:rsid w:val="00F8116F"/>
    <w:rsid w:val="00F837F0"/>
    <w:rsid w:val="00F852A8"/>
    <w:rsid w:val="00F87FE4"/>
    <w:rsid w:val="00F91EC9"/>
    <w:rsid w:val="00F939B1"/>
    <w:rsid w:val="00FA2D7E"/>
    <w:rsid w:val="00FA2E20"/>
    <w:rsid w:val="00FA2EB7"/>
    <w:rsid w:val="00FA2EF5"/>
    <w:rsid w:val="00FA33A1"/>
    <w:rsid w:val="00FA5909"/>
    <w:rsid w:val="00FA5F07"/>
    <w:rsid w:val="00FA63C8"/>
    <w:rsid w:val="00FA6A5F"/>
    <w:rsid w:val="00FB072A"/>
    <w:rsid w:val="00FB148D"/>
    <w:rsid w:val="00FB2618"/>
    <w:rsid w:val="00FB48BB"/>
    <w:rsid w:val="00FB7488"/>
    <w:rsid w:val="00FC0CDF"/>
    <w:rsid w:val="00FC1076"/>
    <w:rsid w:val="00FC1D1B"/>
    <w:rsid w:val="00FC232F"/>
    <w:rsid w:val="00FC400F"/>
    <w:rsid w:val="00FC448B"/>
    <w:rsid w:val="00FC61EE"/>
    <w:rsid w:val="00FD1DB8"/>
    <w:rsid w:val="00FD2373"/>
    <w:rsid w:val="00FD2BF2"/>
    <w:rsid w:val="00FD2E0E"/>
    <w:rsid w:val="00FD2EAC"/>
    <w:rsid w:val="00FD6F31"/>
    <w:rsid w:val="00FD70DB"/>
    <w:rsid w:val="00FE0770"/>
    <w:rsid w:val="00FE0815"/>
    <w:rsid w:val="00FE0931"/>
    <w:rsid w:val="00FE2F1E"/>
    <w:rsid w:val="00FE4E0C"/>
    <w:rsid w:val="00FE50ED"/>
    <w:rsid w:val="00FF3407"/>
    <w:rsid w:val="00FF4624"/>
    <w:rsid w:val="00FF49E1"/>
    <w:rsid w:val="00FF7141"/>
    <w:rsid w:val="00FF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53FAC5"/>
  <w15:docId w15:val="{57807AA8-B5B5-403B-80FE-84EA938CA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iPriority="99" w:unhideWhenUsed="1"/>
    <w:lsdException w:name="index 2" w:locked="1" w:semiHidden="1" w:uiPriority="99" w:unhideWhenUsed="1"/>
    <w:lsdException w:name="index 3" w:locked="1" w:semiHidden="1" w:uiPriority="99" w:unhideWhenUsed="1"/>
    <w:lsdException w:name="index 4" w:locked="1" w:semiHidden="1" w:uiPriority="99" w:unhideWhenUsed="1"/>
    <w:lsdException w:name="index 5" w:locked="1" w:semiHidden="1" w:uiPriority="99" w:unhideWhenUsed="1"/>
    <w:lsdException w:name="index 6" w:locked="1" w:semiHidden="1" w:uiPriority="99" w:unhideWhenUsed="1"/>
    <w:lsdException w:name="index 7" w:locked="1" w:semiHidden="1" w:uiPriority="99" w:unhideWhenUsed="1"/>
    <w:lsdException w:name="index 8" w:locked="1" w:semiHidden="1" w:uiPriority="99" w:unhideWhenUsed="1"/>
    <w:lsdException w:name="index 9" w:locked="1" w:semiHidden="1" w:uiPriority="99" w:unhideWhenUsed="1"/>
    <w:lsdException w:name="toc 1" w:uiPriority="39" w:unhideWhenUsed="1"/>
    <w:lsdException w:name="toc 2" w:uiPriority="39" w:unhideWhenUsed="1"/>
    <w:lsdException w:name="toc 3" w:uiPriority="39" w:unhideWhenUsed="1"/>
    <w:lsdException w:name="toc 4" w:uiPriority="39" w:unhideWhenUsed="1"/>
    <w:lsdException w:name="toc 5" w:unhideWhenUsed="1"/>
    <w:lsdException w:name="toc 6" w:unhideWhenUsed="1"/>
    <w:lsdException w:name="toc 7" w:unhideWhenUsed="1"/>
    <w:lsdException w:name="toc 8" w:unhideWhenUsed="1"/>
    <w:lsdException w:name="toc 9" w:unhideWhenUsed="1"/>
    <w:lsdException w:name="Normal Indent" w:locked="1" w:semiHidden="1" w:unhideWhenUsed="1"/>
    <w:lsdException w:name="footnote text" w:locked="1" w:semiHidden="1" w:unhideWhenUsed="1"/>
    <w:lsdException w:name="annotation text" w:locked="1" w:semiHidden="1" w:uiPriority="99" w:unhideWhenUsed="1"/>
    <w:lsdException w:name="header" w:locked="1" w:semiHidden="1" w:unhideWhenUsed="1"/>
    <w:lsdException w:name="footer" w:locked="1" w:semiHidden="1" w:unhideWhenUsed="1"/>
    <w:lsdException w:name="index heading" w:locked="1" w:semiHidden="1" w:uiPriority="99" w:unhideWhenUsed="1"/>
    <w:lsdException w:name="caption"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iPriority="99"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iPriority="99" w:unhideWhenUsed="1"/>
    <w:lsdException w:name="table of authorities" w:locked="1" w:semiHidden="1" w:uiPriority="99" w:unhideWhenUsed="1"/>
    <w:lsdException w:name="macro" w:locked="1" w:semiHidden="1" w:uiPriority="99" w:unhideWhenUsed="1"/>
    <w:lsdException w:name="toa heading" w:locked="1" w:semiHidden="1" w:uiPriority="99"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qFormat="1"/>
    <w:lsdException w:name="Emphasis" w:qFormat="1"/>
    <w:lsdException w:name="Document Map" w:locked="1" w:semiHidden="1" w:uiPriority="99" w:unhideWhenUsed="1"/>
    <w:lsdException w:name="Plain Text" w:locked="1" w:semiHidden="1" w:uiPriority="99" w:unhideWhenUsed="1"/>
    <w:lsdException w:name="E-mail Signature" w:locked="1" w:semiHidden="1" w:unhideWhenUsed="1"/>
    <w:lsdException w:name="HTML Top of Form" w:locked="1" w:semiHidden="1" w:uiPriority="99" w:unhideWhenUsed="1"/>
    <w:lsdException w:name="HTML Bottom of Form" w:locked="1" w:semiHidden="1" w:uiPriority="99"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iPriority="99" w:unhideWhenUsed="1"/>
    <w:lsdException w:name="annotation subject" w:locked="1" w:semiHidden="1" w:uiPriority="99"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iPriority="99" w:unhideWhenUs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rPr>
  </w:style>
  <w:style w:type="paragraph" w:styleId="Heading1">
    <w:name w:val="heading 1"/>
    <w:basedOn w:val="Normal"/>
    <w:next w:val="Normal"/>
    <w:link w:val="Heading1Char"/>
    <w:qFormat/>
    <w:rsid w:val="009437C5"/>
    <w:pPr>
      <w:keepNext/>
      <w:numPr>
        <w:numId w:val="34"/>
      </w:numPr>
      <w:ind w:left="432"/>
      <w:outlineLvl w:val="0"/>
    </w:pPr>
  </w:style>
  <w:style w:type="paragraph" w:styleId="Heading2">
    <w:name w:val="heading 2"/>
    <w:basedOn w:val="Normal"/>
    <w:next w:val="Normal"/>
    <w:link w:val="Heading2Char"/>
    <w:qFormat/>
    <w:rsid w:val="009437C5"/>
    <w:pPr>
      <w:keepNext/>
      <w:numPr>
        <w:ilvl w:val="1"/>
        <w:numId w:val="34"/>
      </w:numPr>
      <w:ind w:left="432"/>
      <w:outlineLvl w:val="1"/>
    </w:pPr>
    <w:rPr>
      <w:rFonts w:cs="Arial"/>
      <w:bCs/>
      <w:iCs/>
      <w:szCs w:val="28"/>
    </w:rPr>
  </w:style>
  <w:style w:type="paragraph" w:styleId="Heading3">
    <w:name w:val="heading 3"/>
    <w:basedOn w:val="Normal"/>
    <w:next w:val="Normal"/>
    <w:link w:val="Heading3Char"/>
    <w:qFormat/>
    <w:rsid w:val="009437C5"/>
    <w:pPr>
      <w:keepNext/>
      <w:numPr>
        <w:ilvl w:val="2"/>
        <w:numId w:val="34"/>
      </w:numPr>
      <w:ind w:left="1602"/>
      <w:outlineLvl w:val="2"/>
    </w:pPr>
    <w:rPr>
      <w:rFonts w:cs="Arial"/>
      <w:bCs/>
      <w:szCs w:val="26"/>
    </w:rPr>
  </w:style>
  <w:style w:type="paragraph" w:styleId="Heading4">
    <w:name w:val="heading 4"/>
    <w:basedOn w:val="Normal"/>
    <w:next w:val="Normal"/>
    <w:link w:val="Heading4Char"/>
    <w:qFormat/>
    <w:rsid w:val="009437C5"/>
    <w:pPr>
      <w:keepNext/>
      <w:numPr>
        <w:ilvl w:val="3"/>
        <w:numId w:val="34"/>
      </w:numPr>
      <w:outlineLvl w:val="3"/>
    </w:pPr>
    <w:rPr>
      <w:bCs/>
      <w:szCs w:val="28"/>
    </w:rPr>
  </w:style>
  <w:style w:type="paragraph" w:styleId="Heading5">
    <w:name w:val="heading 5"/>
    <w:basedOn w:val="Normal"/>
    <w:next w:val="Normal"/>
    <w:link w:val="Heading5Char"/>
    <w:qFormat/>
    <w:rsid w:val="009437C5"/>
    <w:pPr>
      <w:keepNext/>
      <w:numPr>
        <w:ilvl w:val="4"/>
        <w:numId w:val="34"/>
      </w:numPr>
      <w:outlineLvl w:val="4"/>
    </w:pPr>
    <w:rPr>
      <w:bCs/>
      <w:iCs/>
      <w:szCs w:val="26"/>
    </w:rPr>
  </w:style>
  <w:style w:type="paragraph" w:styleId="Heading6">
    <w:name w:val="heading 6"/>
    <w:basedOn w:val="Normal"/>
    <w:next w:val="Normal"/>
    <w:link w:val="Heading6Char"/>
    <w:qFormat/>
    <w:rsid w:val="009437C5"/>
    <w:pPr>
      <w:keepNext/>
      <w:numPr>
        <w:ilvl w:val="5"/>
        <w:numId w:val="34"/>
      </w:numPr>
      <w:outlineLvl w:val="5"/>
    </w:pPr>
    <w:rPr>
      <w:bCs/>
      <w:szCs w:val="22"/>
    </w:rPr>
  </w:style>
  <w:style w:type="paragraph" w:styleId="Heading7">
    <w:name w:val="heading 7"/>
    <w:basedOn w:val="Normal"/>
    <w:next w:val="Normal"/>
    <w:link w:val="Heading7Char"/>
    <w:qFormat/>
    <w:rsid w:val="009437C5"/>
    <w:pPr>
      <w:keepNext/>
      <w:numPr>
        <w:ilvl w:val="6"/>
        <w:numId w:val="34"/>
      </w:numPr>
      <w:outlineLvl w:val="6"/>
    </w:pPr>
  </w:style>
  <w:style w:type="paragraph" w:styleId="Heading8">
    <w:name w:val="heading 8"/>
    <w:basedOn w:val="Normal"/>
    <w:next w:val="Normal"/>
    <w:link w:val="Heading8Char"/>
    <w:qFormat/>
    <w:rsid w:val="009437C5"/>
    <w:pPr>
      <w:keepNext/>
      <w:numPr>
        <w:ilvl w:val="7"/>
        <w:numId w:val="34"/>
      </w:numPr>
      <w:outlineLvl w:val="7"/>
    </w:pPr>
    <w:rPr>
      <w:iCs/>
    </w:rPr>
  </w:style>
  <w:style w:type="paragraph" w:styleId="Heading9">
    <w:name w:val="heading 9"/>
    <w:basedOn w:val="Normal"/>
    <w:next w:val="Normal"/>
    <w:link w:val="Heading9Char"/>
    <w:qFormat/>
    <w:rsid w:val="009437C5"/>
    <w:pPr>
      <w:keepNext/>
      <w:numPr>
        <w:ilvl w:val="8"/>
        <w:numId w:val="3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0A0E42"/>
    <w:rPr>
      <w:rFonts w:ascii="Courier New" w:eastAsia="Batang" w:hAnsi="Courier New" w:cs="Courier New"/>
      <w:sz w:val="24"/>
      <w:szCs w:val="24"/>
    </w:rPr>
  </w:style>
  <w:style w:type="character" w:customStyle="1" w:styleId="Heading2Char">
    <w:name w:val="Heading 2 Char"/>
    <w:link w:val="Heading2"/>
    <w:locked/>
    <w:rsid w:val="006C6589"/>
    <w:rPr>
      <w:rFonts w:ascii="Courier New" w:eastAsia="Batang" w:hAnsi="Courier New" w:cs="Arial"/>
      <w:bCs/>
      <w:iCs/>
      <w:sz w:val="24"/>
      <w:szCs w:val="28"/>
      <w:lang w:eastAsia="en-US"/>
    </w:rPr>
  </w:style>
  <w:style w:type="character" w:customStyle="1" w:styleId="Heading3Char">
    <w:name w:val="Heading 3 Char"/>
    <w:link w:val="Heading3"/>
    <w:locked/>
    <w:rsid w:val="00664741"/>
    <w:rPr>
      <w:rFonts w:ascii="Courier New" w:eastAsia="Batang" w:hAnsi="Courier New" w:cs="Arial"/>
      <w:bCs/>
      <w:sz w:val="24"/>
      <w:szCs w:val="26"/>
      <w:lang w:eastAsia="en-US"/>
    </w:rPr>
  </w:style>
  <w:style w:type="character" w:customStyle="1" w:styleId="Heading4Char">
    <w:name w:val="Heading 4 Char"/>
    <w:link w:val="Heading4"/>
    <w:locked/>
    <w:rsid w:val="00664741"/>
    <w:rPr>
      <w:rFonts w:ascii="Courier New" w:eastAsia="Batang" w:hAnsi="Courier New" w:cs="Courier New"/>
      <w:bCs/>
      <w:sz w:val="24"/>
      <w:szCs w:val="28"/>
      <w:lang w:eastAsia="en-US"/>
    </w:rPr>
  </w:style>
  <w:style w:type="character" w:customStyle="1" w:styleId="Heading5Char">
    <w:name w:val="Heading 5 Char"/>
    <w:link w:val="Heading5"/>
    <w:locked/>
    <w:rsid w:val="00664741"/>
    <w:rPr>
      <w:rFonts w:ascii="Courier New" w:eastAsia="Batang" w:hAnsi="Courier New" w:cs="Courier New"/>
      <w:bCs/>
      <w:iCs/>
      <w:sz w:val="24"/>
      <w:szCs w:val="26"/>
      <w:lang w:eastAsia="en-US"/>
    </w:rPr>
  </w:style>
  <w:style w:type="character" w:customStyle="1" w:styleId="Heading6Char">
    <w:name w:val="Heading 6 Char"/>
    <w:link w:val="Heading6"/>
    <w:locked/>
    <w:rsid w:val="00664741"/>
    <w:rPr>
      <w:rFonts w:ascii="Courier New" w:eastAsia="Batang" w:hAnsi="Courier New" w:cs="Courier New"/>
      <w:bCs/>
      <w:sz w:val="24"/>
      <w:szCs w:val="22"/>
      <w:lang w:eastAsia="en-US"/>
    </w:rPr>
  </w:style>
  <w:style w:type="character" w:customStyle="1" w:styleId="Heading7Char">
    <w:name w:val="Heading 7 Char"/>
    <w:link w:val="Heading7"/>
    <w:locked/>
    <w:rsid w:val="00664741"/>
    <w:rPr>
      <w:rFonts w:ascii="Courier New" w:eastAsia="Batang" w:hAnsi="Courier New" w:cs="Courier New"/>
      <w:sz w:val="24"/>
      <w:szCs w:val="24"/>
      <w:lang w:eastAsia="en-US"/>
    </w:rPr>
  </w:style>
  <w:style w:type="character" w:customStyle="1" w:styleId="Heading8Char">
    <w:name w:val="Heading 8 Char"/>
    <w:link w:val="Heading8"/>
    <w:locked/>
    <w:rsid w:val="00664741"/>
    <w:rPr>
      <w:rFonts w:ascii="Courier New" w:eastAsia="Batang" w:hAnsi="Courier New" w:cs="Courier New"/>
      <w:iCs/>
      <w:sz w:val="24"/>
      <w:szCs w:val="24"/>
      <w:lang w:eastAsia="en-US"/>
    </w:rPr>
  </w:style>
  <w:style w:type="character" w:customStyle="1" w:styleId="Heading9Char">
    <w:name w:val="Heading 9 Char"/>
    <w:link w:val="Heading9"/>
    <w:locked/>
    <w:rsid w:val="00664741"/>
    <w:rPr>
      <w:rFonts w:ascii="Courier New" w:eastAsia="Batang" w:hAnsi="Courier New" w:cs="Arial"/>
      <w:sz w:val="24"/>
      <w:szCs w:val="22"/>
      <w:lang w:eastAsia="en-US"/>
    </w:rPr>
  </w:style>
  <w:style w:type="paragraph" w:styleId="Header">
    <w:name w:val="header"/>
    <w:basedOn w:val="Normal"/>
    <w:link w:val="HeaderChar"/>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HeaderChar">
    <w:name w:val="Header Char"/>
    <w:link w:val="Header"/>
    <w:locked/>
    <w:rsid w:val="00664741"/>
    <w:rPr>
      <w:rFonts w:ascii="Courier New" w:eastAsia="Batang" w:hAnsi="Courier New" w:cs="Courier New"/>
      <w:sz w:val="24"/>
      <w:szCs w:val="24"/>
      <w:lang w:eastAsia="en-US"/>
    </w:rPr>
  </w:style>
  <w:style w:type="paragraph" w:styleId="Footer">
    <w:name w:val="footer"/>
    <w:basedOn w:val="Header"/>
    <w:link w:val="FooterChar"/>
    <w:rsid w:val="009437C5"/>
    <w:rPr>
      <w:lang w:eastAsia="ko-KR"/>
    </w:rPr>
  </w:style>
  <w:style w:type="character" w:customStyle="1" w:styleId="FooterChar">
    <w:name w:val="Footer Char"/>
    <w:link w:val="Footer"/>
    <w:locked/>
    <w:rsid w:val="00664741"/>
    <w:rPr>
      <w:rFonts w:ascii="Courier New" w:eastAsia="Batang" w:hAnsi="Courier New" w:cs="Courier New"/>
      <w:sz w:val="24"/>
      <w:szCs w:val="24"/>
      <w:lang w:eastAsia="ko-KR"/>
    </w:rPr>
  </w:style>
  <w:style w:type="paragraph" w:styleId="TOC1">
    <w:name w:val="toc 1"/>
    <w:basedOn w:val="Normal"/>
    <w:next w:val="Normal"/>
    <w:autoRedefine/>
    <w:uiPriority w:val="39"/>
    <w:rsid w:val="004337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paragraph" w:styleId="TOC4">
    <w:name w:val="toc 4"/>
    <w:basedOn w:val="Normal"/>
    <w:next w:val="Normal"/>
    <w:autoRedefine/>
    <w:uiPriority w:val="39"/>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semiHidden/>
    <w:rsid w:val="009437C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9437C5"/>
    <w:pPr>
      <w:spacing w:after="120"/>
      <w:ind w:left="1440" w:right="1440"/>
    </w:pPr>
  </w:style>
  <w:style w:type="paragraph" w:styleId="BodyText">
    <w:name w:val="Body Text"/>
    <w:basedOn w:val="Normal"/>
    <w:link w:val="BodyTextChar"/>
    <w:semiHidden/>
    <w:rsid w:val="009437C5"/>
    <w:pPr>
      <w:spacing w:after="120"/>
    </w:pPr>
  </w:style>
  <w:style w:type="character" w:customStyle="1" w:styleId="BodyTextChar">
    <w:name w:val="Body Text Char"/>
    <w:link w:val="BodyText"/>
    <w:semiHidden/>
    <w:locked/>
    <w:rsid w:val="00664741"/>
    <w:rPr>
      <w:rFonts w:ascii="Courier New" w:eastAsia="Batang" w:hAnsi="Courier New" w:cs="Courier New"/>
      <w:sz w:val="24"/>
      <w:szCs w:val="24"/>
      <w:lang w:eastAsia="en-US"/>
    </w:rPr>
  </w:style>
  <w:style w:type="paragraph" w:customStyle="1" w:styleId="RFCH1-noTOCnonum">
    <w:name w:val="RFC H1 - no TOC no num"/>
    <w:basedOn w:val="RFCH1-nonum"/>
    <w:next w:val="Normal"/>
    <w:rsid w:val="009437C5"/>
    <w:pPr>
      <w:outlineLvl w:val="9"/>
    </w:pPr>
  </w:style>
  <w:style w:type="paragraph" w:styleId="FootnoteText">
    <w:name w:val="footnote text"/>
    <w:basedOn w:val="Normal"/>
    <w:link w:val="FootnoteTextChar"/>
    <w:semiHidden/>
    <w:rsid w:val="009437C5"/>
    <w:rPr>
      <w:sz w:val="20"/>
      <w:szCs w:val="20"/>
    </w:rPr>
  </w:style>
  <w:style w:type="character" w:customStyle="1" w:styleId="FootnoteTextChar">
    <w:name w:val="Footnote Text Char"/>
    <w:link w:val="FootnoteText"/>
    <w:semiHidden/>
    <w:locked/>
    <w:rsid w:val="00664741"/>
    <w:rPr>
      <w:rFonts w:ascii="Courier New" w:eastAsia="Batang" w:hAnsi="Courier New" w:cs="Courier New"/>
      <w:lang w:eastAsia="en-US"/>
    </w:rPr>
  </w:style>
  <w:style w:type="character" w:styleId="EndnoteReference">
    <w:name w:val="endnote reference"/>
    <w:semiHidden/>
    <w:rsid w:val="009437C5"/>
    <w:rPr>
      <w:vertAlign w:val="baseline"/>
    </w:rPr>
  </w:style>
  <w:style w:type="paragraph" w:styleId="Caption">
    <w:name w:val="caption"/>
    <w:basedOn w:val="Normal"/>
    <w:next w:val="Normal"/>
    <w:qFormat/>
    <w:rsid w:val="009437C5"/>
    <w:pPr>
      <w:numPr>
        <w:numId w:val="52"/>
      </w:numPr>
      <w:jc w:val="center"/>
    </w:pPr>
    <w:rPr>
      <w:bCs/>
      <w:szCs w:val="20"/>
    </w:rPr>
  </w:style>
  <w:style w:type="character" w:styleId="FootnoteReference">
    <w:name w:val="footnote reference"/>
    <w:semiHidden/>
    <w:rsid w:val="009437C5"/>
    <w:rPr>
      <w:vertAlign w:val="superscript"/>
    </w:rPr>
  </w:style>
  <w:style w:type="paragraph" w:customStyle="1" w:styleId="RFCReferencesBookmark">
    <w:name w:val="RFC References Bookmark"/>
    <w:basedOn w:val="RFCReferences"/>
    <w:rsid w:val="009437C5"/>
    <w:pPr>
      <w:numPr>
        <w:numId w:val="0"/>
      </w:numPr>
      <w:ind w:left="1872" w:hanging="1440"/>
    </w:pPr>
  </w:style>
  <w:style w:type="paragraph" w:customStyle="1" w:styleId="RFCReferences">
    <w:name w:val="RFC References"/>
    <w:basedOn w:val="Normal"/>
    <w:rsid w:val="009437C5"/>
    <w:pPr>
      <w:keepLines/>
      <w:numPr>
        <w:numId w:val="35"/>
      </w:numPr>
      <w:tabs>
        <w:tab w:val="clear" w:pos="432"/>
        <w:tab w:val="clear" w:pos="864"/>
      </w:tabs>
    </w:pPr>
  </w:style>
  <w:style w:type="paragraph" w:customStyle="1" w:styleId="RFCH1-nonum">
    <w:name w:val="RFC H1 - no num"/>
    <w:basedOn w:val="Normal"/>
    <w:next w:val="Normal"/>
    <w:semiHidden/>
    <w:rsid w:val="009437C5"/>
    <w:pPr>
      <w:keepNext/>
      <w:ind w:left="0"/>
      <w:outlineLvl w:val="0"/>
    </w:pPr>
    <w:rPr>
      <w:rFonts w:eastAsia="Times New Roman"/>
      <w:bCs/>
    </w:rPr>
  </w:style>
  <w:style w:type="paragraph" w:customStyle="1" w:styleId="RFCTitle">
    <w:name w:val="RFC Title"/>
    <w:basedOn w:val="Normal"/>
    <w:rsid w:val="009437C5"/>
    <w:pPr>
      <w:spacing w:after="480"/>
      <w:jc w:val="center"/>
    </w:pPr>
    <w:rPr>
      <w:rFonts w:eastAsia="Times New Roman"/>
    </w:rPr>
  </w:style>
  <w:style w:type="paragraph" w:customStyle="1" w:styleId="RFCInstructions">
    <w:name w:val="RFC Instructions"/>
    <w:basedOn w:val="Normal"/>
    <w:next w:val="Normal"/>
    <w:semiHidden/>
    <w:rsid w:val="009437C5"/>
    <w:rPr>
      <w:b/>
    </w:rPr>
  </w:style>
  <w:style w:type="paragraph" w:customStyle="1" w:styleId="RFCListNumbered">
    <w:name w:val="RFC List Numbered"/>
    <w:basedOn w:val="Normal"/>
    <w:link w:val="RFCListNumberedChar"/>
    <w:rsid w:val="009437C5"/>
    <w:pPr>
      <w:keepLines/>
      <w:numPr>
        <w:numId w:val="53"/>
      </w:numPr>
    </w:pPr>
  </w:style>
  <w:style w:type="paragraph" w:customStyle="1" w:styleId="RFCApp">
    <w:name w:val="RFC App"/>
    <w:basedOn w:val="RFCH1-nonum"/>
    <w:next w:val="Normal"/>
    <w:rsid w:val="009437C5"/>
    <w:pPr>
      <w:pageBreakBefore/>
      <w:numPr>
        <w:numId w:val="37"/>
      </w:numPr>
    </w:pPr>
  </w:style>
  <w:style w:type="paragraph" w:customStyle="1" w:styleId="RFCAppH1">
    <w:name w:val="RFC App H1"/>
    <w:basedOn w:val="RFCH1-nonum"/>
    <w:next w:val="Normal"/>
    <w:rsid w:val="009437C5"/>
    <w:pPr>
      <w:numPr>
        <w:ilvl w:val="1"/>
        <w:numId w:val="37"/>
      </w:numPr>
      <w:outlineLvl w:val="1"/>
    </w:pPr>
  </w:style>
  <w:style w:type="paragraph" w:customStyle="1" w:styleId="RFCAppH2">
    <w:name w:val="RFC App H2"/>
    <w:basedOn w:val="RFCH1-nonum"/>
    <w:next w:val="Normal"/>
    <w:rsid w:val="009437C5"/>
    <w:pPr>
      <w:numPr>
        <w:ilvl w:val="2"/>
        <w:numId w:val="37"/>
      </w:numPr>
      <w:outlineLvl w:val="2"/>
    </w:pPr>
  </w:style>
  <w:style w:type="paragraph" w:styleId="BodyText2">
    <w:name w:val="Body Text 2"/>
    <w:basedOn w:val="Normal"/>
    <w:link w:val="BodyText2Char"/>
    <w:semiHidden/>
    <w:rsid w:val="009437C5"/>
    <w:pPr>
      <w:spacing w:after="120" w:line="480" w:lineRule="auto"/>
    </w:pPr>
  </w:style>
  <w:style w:type="character" w:customStyle="1" w:styleId="BodyText2Char">
    <w:name w:val="Body Text 2 Char"/>
    <w:link w:val="BodyText2"/>
    <w:semiHidden/>
    <w:locked/>
    <w:rsid w:val="00664741"/>
    <w:rPr>
      <w:rFonts w:ascii="Courier New" w:eastAsia="Batang" w:hAnsi="Courier New" w:cs="Courier New"/>
      <w:sz w:val="24"/>
      <w:szCs w:val="24"/>
      <w:lang w:eastAsia="en-US"/>
    </w:rPr>
  </w:style>
  <w:style w:type="paragraph" w:styleId="BodyText3">
    <w:name w:val="Body Text 3"/>
    <w:basedOn w:val="Normal"/>
    <w:link w:val="BodyText3Char"/>
    <w:semiHidden/>
    <w:rsid w:val="009437C5"/>
    <w:pPr>
      <w:spacing w:after="120"/>
    </w:pPr>
    <w:rPr>
      <w:sz w:val="16"/>
      <w:szCs w:val="16"/>
    </w:rPr>
  </w:style>
  <w:style w:type="character" w:customStyle="1" w:styleId="BodyText3Char">
    <w:name w:val="Body Text 3 Char"/>
    <w:link w:val="BodyText3"/>
    <w:semiHidden/>
    <w:locked/>
    <w:rsid w:val="00664741"/>
    <w:rPr>
      <w:rFonts w:ascii="Courier New" w:eastAsia="Batang" w:hAnsi="Courier New" w:cs="Courier New"/>
      <w:sz w:val="16"/>
      <w:szCs w:val="16"/>
      <w:lang w:eastAsia="en-US"/>
    </w:rPr>
  </w:style>
  <w:style w:type="paragraph" w:styleId="BodyTextFirstIndent">
    <w:name w:val="Body Text First Indent"/>
    <w:basedOn w:val="BodyText"/>
    <w:link w:val="BodyTextFirstIndentChar"/>
    <w:semiHidden/>
    <w:rsid w:val="009437C5"/>
    <w:pPr>
      <w:ind w:firstLine="210"/>
    </w:pPr>
  </w:style>
  <w:style w:type="character" w:customStyle="1" w:styleId="BodyTextFirstIndentChar">
    <w:name w:val="Body Text First Indent Char"/>
    <w:basedOn w:val="BodyTextChar"/>
    <w:link w:val="BodyTextFirstIndent"/>
    <w:semiHidden/>
    <w:locked/>
    <w:rsid w:val="00664741"/>
    <w:rPr>
      <w:rFonts w:ascii="Courier New" w:eastAsia="Batang" w:hAnsi="Courier New" w:cs="Courier New"/>
      <w:sz w:val="24"/>
      <w:szCs w:val="24"/>
      <w:lang w:eastAsia="en-US"/>
    </w:rPr>
  </w:style>
  <w:style w:type="paragraph" w:styleId="BodyTextIndent">
    <w:name w:val="Body Text Indent"/>
    <w:basedOn w:val="Normal"/>
    <w:link w:val="BodyTextIndentChar"/>
    <w:semiHidden/>
    <w:rsid w:val="009437C5"/>
    <w:pPr>
      <w:spacing w:after="120"/>
      <w:ind w:left="360"/>
    </w:pPr>
  </w:style>
  <w:style w:type="character" w:customStyle="1" w:styleId="BodyTextIndentChar">
    <w:name w:val="Body Text Indent Char"/>
    <w:link w:val="BodyTextIndent"/>
    <w:semiHidden/>
    <w:locked/>
    <w:rsid w:val="00664741"/>
    <w:rPr>
      <w:rFonts w:ascii="Courier New" w:eastAsia="Batang" w:hAnsi="Courier New" w:cs="Courier New"/>
      <w:sz w:val="24"/>
      <w:szCs w:val="24"/>
      <w:lang w:eastAsia="en-US"/>
    </w:rPr>
  </w:style>
  <w:style w:type="paragraph" w:styleId="BodyTextFirstIndent2">
    <w:name w:val="Body Text First Indent 2"/>
    <w:basedOn w:val="BodyTextIndent"/>
    <w:link w:val="BodyTextFirstIndent2Char"/>
    <w:semiHidden/>
    <w:rsid w:val="009437C5"/>
    <w:pPr>
      <w:ind w:firstLine="210"/>
    </w:pPr>
  </w:style>
  <w:style w:type="character" w:customStyle="1" w:styleId="BodyTextFirstIndent2Char">
    <w:name w:val="Body Text First Indent 2 Char"/>
    <w:basedOn w:val="BodyTextIndentChar"/>
    <w:link w:val="BodyTextFirstIndent2"/>
    <w:semiHidden/>
    <w:locked/>
    <w:rsid w:val="00664741"/>
    <w:rPr>
      <w:rFonts w:ascii="Courier New" w:eastAsia="Batang" w:hAnsi="Courier New" w:cs="Courier New"/>
      <w:sz w:val="24"/>
      <w:szCs w:val="24"/>
      <w:lang w:eastAsia="en-US"/>
    </w:rPr>
  </w:style>
  <w:style w:type="paragraph" w:styleId="BodyTextIndent2">
    <w:name w:val="Body Text Indent 2"/>
    <w:basedOn w:val="Normal"/>
    <w:link w:val="BodyTextIndent2Char"/>
    <w:semiHidden/>
    <w:rsid w:val="009437C5"/>
    <w:pPr>
      <w:spacing w:after="120" w:line="480" w:lineRule="auto"/>
      <w:ind w:left="360"/>
    </w:pPr>
  </w:style>
  <w:style w:type="character" w:customStyle="1" w:styleId="BodyTextIndent2Char">
    <w:name w:val="Body Text Indent 2 Char"/>
    <w:link w:val="BodyTextIndent2"/>
    <w:semiHidden/>
    <w:locked/>
    <w:rsid w:val="00664741"/>
    <w:rPr>
      <w:rFonts w:ascii="Courier New" w:eastAsia="Batang" w:hAnsi="Courier New" w:cs="Courier New"/>
      <w:sz w:val="24"/>
      <w:szCs w:val="24"/>
      <w:lang w:eastAsia="en-US"/>
    </w:rPr>
  </w:style>
  <w:style w:type="paragraph" w:styleId="BodyTextIndent3">
    <w:name w:val="Body Text Indent 3"/>
    <w:basedOn w:val="Normal"/>
    <w:link w:val="BodyTextIndent3Char"/>
    <w:semiHidden/>
    <w:rsid w:val="009437C5"/>
    <w:pPr>
      <w:spacing w:after="120"/>
      <w:ind w:left="360"/>
    </w:pPr>
    <w:rPr>
      <w:sz w:val="16"/>
      <w:szCs w:val="16"/>
    </w:rPr>
  </w:style>
  <w:style w:type="character" w:customStyle="1" w:styleId="BodyTextIndent3Char">
    <w:name w:val="Body Text Indent 3 Char"/>
    <w:link w:val="BodyTextIndent3"/>
    <w:semiHidden/>
    <w:locked/>
    <w:rsid w:val="00664741"/>
    <w:rPr>
      <w:rFonts w:ascii="Courier New" w:eastAsia="Batang" w:hAnsi="Courier New" w:cs="Courier New"/>
      <w:sz w:val="16"/>
      <w:szCs w:val="16"/>
      <w:lang w:eastAsia="en-US"/>
    </w:rPr>
  </w:style>
  <w:style w:type="paragraph" w:styleId="Closing">
    <w:name w:val="Closing"/>
    <w:basedOn w:val="Normal"/>
    <w:link w:val="ClosingChar"/>
    <w:semiHidden/>
    <w:rsid w:val="009437C5"/>
    <w:pPr>
      <w:ind w:left="4320"/>
    </w:pPr>
  </w:style>
  <w:style w:type="character" w:customStyle="1" w:styleId="ClosingChar">
    <w:name w:val="Closing Char"/>
    <w:link w:val="Closing"/>
    <w:semiHidden/>
    <w:locked/>
    <w:rsid w:val="00664741"/>
    <w:rPr>
      <w:rFonts w:ascii="Courier New" w:eastAsia="Batang" w:hAnsi="Courier New" w:cs="Courier New"/>
      <w:sz w:val="24"/>
      <w:szCs w:val="24"/>
      <w:lang w:eastAsia="en-US"/>
    </w:rPr>
  </w:style>
  <w:style w:type="paragraph" w:styleId="Date">
    <w:name w:val="Date"/>
    <w:basedOn w:val="Normal"/>
    <w:next w:val="Normal"/>
    <w:link w:val="DateChar"/>
    <w:semiHidden/>
    <w:rsid w:val="009437C5"/>
  </w:style>
  <w:style w:type="character" w:customStyle="1" w:styleId="DateChar">
    <w:name w:val="Date Char"/>
    <w:link w:val="Date"/>
    <w:semiHidden/>
    <w:locked/>
    <w:rsid w:val="00664741"/>
    <w:rPr>
      <w:rFonts w:ascii="Courier New" w:eastAsia="Batang" w:hAnsi="Courier New" w:cs="Courier New"/>
      <w:sz w:val="24"/>
      <w:szCs w:val="24"/>
      <w:lang w:eastAsia="en-US"/>
    </w:rPr>
  </w:style>
  <w:style w:type="paragraph" w:styleId="E-mailSignature">
    <w:name w:val="E-mail Signature"/>
    <w:basedOn w:val="Normal"/>
    <w:link w:val="E-mailSignatureChar"/>
    <w:semiHidden/>
    <w:rsid w:val="009437C5"/>
  </w:style>
  <w:style w:type="character" w:customStyle="1" w:styleId="E-mailSignatureChar">
    <w:name w:val="E-mail Signature Char"/>
    <w:link w:val="E-mailSignature"/>
    <w:semiHidden/>
    <w:locked/>
    <w:rsid w:val="00664741"/>
    <w:rPr>
      <w:rFonts w:ascii="Courier New" w:eastAsia="Batang" w:hAnsi="Courier New" w:cs="Courier New"/>
      <w:sz w:val="24"/>
      <w:szCs w:val="24"/>
      <w:lang w:eastAsia="en-US"/>
    </w:rPr>
  </w:style>
  <w:style w:type="character" w:styleId="Emphasis">
    <w:name w:val="Emphasis"/>
    <w:qFormat/>
    <w:rsid w:val="009437C5"/>
    <w:rPr>
      <w:i/>
      <w:iCs/>
    </w:rPr>
  </w:style>
  <w:style w:type="paragraph" w:styleId="EnvelopeAddress">
    <w:name w:val="envelope address"/>
    <w:basedOn w:val="Normal"/>
    <w:semiHidden/>
    <w:rsid w:val="009437C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9437C5"/>
    <w:rPr>
      <w:rFonts w:ascii="Arial" w:hAnsi="Arial" w:cs="Arial"/>
      <w:sz w:val="20"/>
      <w:szCs w:val="20"/>
    </w:rPr>
  </w:style>
  <w:style w:type="character" w:styleId="FollowedHyperlink">
    <w:name w:val="FollowedHyperlink"/>
    <w:semiHidden/>
    <w:rsid w:val="009437C5"/>
    <w:rPr>
      <w:color w:val="800080"/>
      <w:u w:val="single"/>
    </w:rPr>
  </w:style>
  <w:style w:type="character" w:styleId="HTMLAcronym">
    <w:name w:val="HTML Acronym"/>
    <w:semiHidden/>
    <w:rsid w:val="009437C5"/>
  </w:style>
  <w:style w:type="paragraph" w:styleId="HTMLAddress">
    <w:name w:val="HTML Address"/>
    <w:basedOn w:val="Normal"/>
    <w:link w:val="HTMLAddressChar"/>
    <w:semiHidden/>
    <w:rsid w:val="009437C5"/>
    <w:rPr>
      <w:i/>
      <w:iCs/>
    </w:rPr>
  </w:style>
  <w:style w:type="character" w:customStyle="1" w:styleId="HTMLAddressChar">
    <w:name w:val="HTML Address Char"/>
    <w:link w:val="HTMLAddress"/>
    <w:semiHidden/>
    <w:locked/>
    <w:rsid w:val="00664741"/>
    <w:rPr>
      <w:rFonts w:ascii="Courier New" w:eastAsia="Batang" w:hAnsi="Courier New" w:cs="Courier New"/>
      <w:i/>
      <w:iCs/>
      <w:sz w:val="24"/>
      <w:szCs w:val="24"/>
      <w:lang w:eastAsia="en-US"/>
    </w:rPr>
  </w:style>
  <w:style w:type="character" w:styleId="HTMLCite">
    <w:name w:val="HTML Cite"/>
    <w:semiHidden/>
    <w:rsid w:val="009437C5"/>
    <w:rPr>
      <w:i/>
      <w:iCs/>
    </w:rPr>
  </w:style>
  <w:style w:type="character" w:styleId="HTMLCode">
    <w:name w:val="HTML Code"/>
    <w:semiHidden/>
    <w:rsid w:val="009437C5"/>
    <w:rPr>
      <w:rFonts w:ascii="Courier New" w:hAnsi="Courier New" w:cs="Courier New"/>
      <w:sz w:val="20"/>
      <w:szCs w:val="20"/>
    </w:rPr>
  </w:style>
  <w:style w:type="character" w:styleId="HTMLDefinition">
    <w:name w:val="HTML Definition"/>
    <w:semiHidden/>
    <w:rsid w:val="009437C5"/>
    <w:rPr>
      <w:i/>
      <w:iCs/>
    </w:rPr>
  </w:style>
  <w:style w:type="character" w:styleId="HTMLKeyboard">
    <w:name w:val="HTML Keyboard"/>
    <w:semiHidden/>
    <w:rsid w:val="009437C5"/>
    <w:rPr>
      <w:rFonts w:ascii="Courier New" w:hAnsi="Courier New" w:cs="Courier New"/>
      <w:sz w:val="20"/>
      <w:szCs w:val="20"/>
    </w:rPr>
  </w:style>
  <w:style w:type="paragraph" w:styleId="HTMLPreformatted">
    <w:name w:val="HTML Preformatted"/>
    <w:basedOn w:val="Normal"/>
    <w:link w:val="HTMLPreformattedChar"/>
    <w:uiPriority w:val="99"/>
    <w:semiHidden/>
    <w:rsid w:val="009437C5"/>
    <w:rPr>
      <w:sz w:val="20"/>
      <w:szCs w:val="20"/>
    </w:rPr>
  </w:style>
  <w:style w:type="character" w:customStyle="1" w:styleId="HTMLPreformattedChar">
    <w:name w:val="HTML Preformatted Char"/>
    <w:link w:val="HTMLPreformatted"/>
    <w:uiPriority w:val="99"/>
    <w:semiHidden/>
    <w:locked/>
    <w:rsid w:val="00A76318"/>
    <w:rPr>
      <w:rFonts w:ascii="Courier New" w:eastAsia="Batang" w:hAnsi="Courier New" w:cs="Courier New"/>
      <w:lang w:eastAsia="en-US"/>
    </w:rPr>
  </w:style>
  <w:style w:type="character" w:styleId="HTMLSample">
    <w:name w:val="HTML Sample"/>
    <w:semiHidden/>
    <w:rsid w:val="009437C5"/>
    <w:rPr>
      <w:rFonts w:ascii="Courier New" w:hAnsi="Courier New" w:cs="Courier New"/>
    </w:rPr>
  </w:style>
  <w:style w:type="character" w:styleId="HTMLTypewriter">
    <w:name w:val="HTML Typewriter"/>
    <w:semiHidden/>
    <w:rsid w:val="009437C5"/>
    <w:rPr>
      <w:rFonts w:ascii="Courier New" w:hAnsi="Courier New" w:cs="Courier New"/>
      <w:sz w:val="20"/>
      <w:szCs w:val="20"/>
    </w:rPr>
  </w:style>
  <w:style w:type="character" w:styleId="HTMLVariable">
    <w:name w:val="HTML Variable"/>
    <w:semiHidden/>
    <w:rsid w:val="009437C5"/>
    <w:rPr>
      <w:i/>
      <w:iCs/>
    </w:rPr>
  </w:style>
  <w:style w:type="character" w:styleId="Hyperlink">
    <w:name w:val="Hyperlink"/>
    <w:uiPriority w:val="99"/>
    <w:rsid w:val="009437C5"/>
    <w:rPr>
      <w:color w:val="0000FF"/>
      <w:u w:val="single"/>
    </w:rPr>
  </w:style>
  <w:style w:type="character" w:styleId="LineNumber">
    <w:name w:val="line number"/>
    <w:semiHidden/>
    <w:rsid w:val="009437C5"/>
  </w:style>
  <w:style w:type="paragraph" w:styleId="List">
    <w:name w:val="List"/>
    <w:basedOn w:val="Normal"/>
    <w:semiHidden/>
    <w:rsid w:val="009437C5"/>
    <w:pPr>
      <w:ind w:left="360" w:hanging="360"/>
    </w:pPr>
  </w:style>
  <w:style w:type="paragraph" w:styleId="List2">
    <w:name w:val="List 2"/>
    <w:basedOn w:val="Normal"/>
    <w:semiHidden/>
    <w:rsid w:val="009437C5"/>
    <w:pPr>
      <w:ind w:left="720" w:hanging="360"/>
    </w:pPr>
  </w:style>
  <w:style w:type="paragraph" w:styleId="List3">
    <w:name w:val="List 3"/>
    <w:basedOn w:val="Normal"/>
    <w:semiHidden/>
    <w:rsid w:val="009437C5"/>
    <w:pPr>
      <w:ind w:left="1080" w:hanging="360"/>
    </w:pPr>
  </w:style>
  <w:style w:type="paragraph" w:styleId="List4">
    <w:name w:val="List 4"/>
    <w:basedOn w:val="Normal"/>
    <w:semiHidden/>
    <w:rsid w:val="009437C5"/>
    <w:pPr>
      <w:ind w:left="1440" w:hanging="360"/>
    </w:pPr>
  </w:style>
  <w:style w:type="paragraph" w:styleId="List5">
    <w:name w:val="List 5"/>
    <w:basedOn w:val="Normal"/>
    <w:semiHidden/>
    <w:rsid w:val="009437C5"/>
    <w:pPr>
      <w:ind w:left="1800" w:hanging="360"/>
    </w:pPr>
  </w:style>
  <w:style w:type="paragraph" w:styleId="ListBullet">
    <w:name w:val="List Bullet"/>
    <w:basedOn w:val="Normal"/>
    <w:autoRedefine/>
    <w:semiHidden/>
    <w:rsid w:val="009437C5"/>
    <w:pPr>
      <w:numPr>
        <w:numId w:val="1"/>
      </w:numPr>
    </w:pPr>
  </w:style>
  <w:style w:type="paragraph" w:styleId="ListBullet2">
    <w:name w:val="List Bullet 2"/>
    <w:basedOn w:val="Normal"/>
    <w:autoRedefine/>
    <w:semiHidden/>
    <w:rsid w:val="009437C5"/>
    <w:pPr>
      <w:numPr>
        <w:numId w:val="2"/>
      </w:numPr>
    </w:pPr>
  </w:style>
  <w:style w:type="paragraph" w:styleId="ListBullet3">
    <w:name w:val="List Bullet 3"/>
    <w:basedOn w:val="Normal"/>
    <w:autoRedefine/>
    <w:semiHidden/>
    <w:rsid w:val="009437C5"/>
    <w:pPr>
      <w:numPr>
        <w:numId w:val="3"/>
      </w:numPr>
    </w:pPr>
  </w:style>
  <w:style w:type="paragraph" w:styleId="ListBullet4">
    <w:name w:val="List Bullet 4"/>
    <w:basedOn w:val="Normal"/>
    <w:autoRedefine/>
    <w:semiHidden/>
    <w:rsid w:val="009437C5"/>
    <w:pPr>
      <w:numPr>
        <w:numId w:val="4"/>
      </w:numPr>
    </w:pPr>
  </w:style>
  <w:style w:type="paragraph" w:styleId="ListBullet5">
    <w:name w:val="List Bullet 5"/>
    <w:basedOn w:val="Normal"/>
    <w:autoRedefine/>
    <w:semiHidden/>
    <w:rsid w:val="009437C5"/>
    <w:pPr>
      <w:numPr>
        <w:numId w:val="5"/>
      </w:numPr>
    </w:pPr>
  </w:style>
  <w:style w:type="paragraph" w:styleId="ListContinue">
    <w:name w:val="List Continue"/>
    <w:basedOn w:val="Normal"/>
    <w:semiHidden/>
    <w:rsid w:val="009437C5"/>
    <w:pPr>
      <w:spacing w:after="120"/>
      <w:ind w:left="360"/>
    </w:pPr>
  </w:style>
  <w:style w:type="paragraph" w:styleId="ListContinue2">
    <w:name w:val="List Continue 2"/>
    <w:basedOn w:val="Normal"/>
    <w:semiHidden/>
    <w:rsid w:val="009437C5"/>
    <w:pPr>
      <w:spacing w:after="120"/>
      <w:ind w:left="720"/>
    </w:pPr>
  </w:style>
  <w:style w:type="paragraph" w:styleId="ListContinue3">
    <w:name w:val="List Continue 3"/>
    <w:basedOn w:val="Normal"/>
    <w:semiHidden/>
    <w:rsid w:val="009437C5"/>
    <w:pPr>
      <w:spacing w:after="120"/>
      <w:ind w:left="1080"/>
    </w:pPr>
  </w:style>
  <w:style w:type="paragraph" w:styleId="ListContinue4">
    <w:name w:val="List Continue 4"/>
    <w:basedOn w:val="Normal"/>
    <w:semiHidden/>
    <w:rsid w:val="009437C5"/>
    <w:pPr>
      <w:spacing w:after="120"/>
      <w:ind w:left="1440"/>
    </w:pPr>
  </w:style>
  <w:style w:type="paragraph" w:styleId="ListContinue5">
    <w:name w:val="List Continue 5"/>
    <w:basedOn w:val="Normal"/>
    <w:semiHidden/>
    <w:rsid w:val="009437C5"/>
    <w:pPr>
      <w:spacing w:after="120"/>
      <w:ind w:left="1800"/>
    </w:pPr>
  </w:style>
  <w:style w:type="paragraph" w:styleId="ListNumber">
    <w:name w:val="List Number"/>
    <w:basedOn w:val="Normal"/>
    <w:semiHidden/>
    <w:rsid w:val="009437C5"/>
    <w:pPr>
      <w:numPr>
        <w:numId w:val="6"/>
      </w:numPr>
    </w:pPr>
  </w:style>
  <w:style w:type="paragraph" w:styleId="ListNumber2">
    <w:name w:val="List Number 2"/>
    <w:basedOn w:val="Normal"/>
    <w:semiHidden/>
    <w:rsid w:val="009437C5"/>
    <w:pPr>
      <w:numPr>
        <w:numId w:val="7"/>
      </w:numPr>
    </w:pPr>
  </w:style>
  <w:style w:type="paragraph" w:styleId="ListNumber3">
    <w:name w:val="List Number 3"/>
    <w:basedOn w:val="Normal"/>
    <w:semiHidden/>
    <w:rsid w:val="009437C5"/>
    <w:pPr>
      <w:numPr>
        <w:numId w:val="8"/>
      </w:numPr>
    </w:pPr>
  </w:style>
  <w:style w:type="paragraph" w:styleId="ListNumber4">
    <w:name w:val="List Number 4"/>
    <w:basedOn w:val="Normal"/>
    <w:semiHidden/>
    <w:rsid w:val="009437C5"/>
    <w:pPr>
      <w:numPr>
        <w:numId w:val="9"/>
      </w:numPr>
    </w:pPr>
  </w:style>
  <w:style w:type="paragraph" w:styleId="ListNumber5">
    <w:name w:val="List Number 5"/>
    <w:basedOn w:val="Normal"/>
    <w:semiHidden/>
    <w:rsid w:val="009437C5"/>
    <w:pPr>
      <w:numPr>
        <w:numId w:val="10"/>
      </w:numPr>
    </w:pPr>
  </w:style>
  <w:style w:type="paragraph" w:styleId="MessageHeader">
    <w:name w:val="Message Header"/>
    <w:basedOn w:val="Normal"/>
    <w:link w:val="MessageHeaderChar"/>
    <w:semiHidden/>
    <w:rsid w:val="009437C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664741"/>
    <w:rPr>
      <w:rFonts w:ascii="Arial" w:eastAsia="Batang" w:hAnsi="Arial" w:cs="Arial"/>
      <w:sz w:val="24"/>
      <w:szCs w:val="24"/>
      <w:shd w:val="pct20" w:color="auto" w:fill="auto"/>
      <w:lang w:eastAsia="en-US"/>
    </w:rPr>
  </w:style>
  <w:style w:type="paragraph" w:styleId="NormalWeb">
    <w:name w:val="Normal (Web)"/>
    <w:basedOn w:val="Normal"/>
    <w:semiHidden/>
    <w:rsid w:val="009437C5"/>
    <w:rPr>
      <w:rFonts w:ascii="Times New Roman" w:hAnsi="Times New Roman" w:cs="Times New Roman"/>
    </w:rPr>
  </w:style>
  <w:style w:type="paragraph" w:styleId="NormalIndent">
    <w:name w:val="Normal Indent"/>
    <w:basedOn w:val="Normal"/>
    <w:semiHidden/>
    <w:rsid w:val="009437C5"/>
    <w:pPr>
      <w:ind w:left="720"/>
    </w:pPr>
  </w:style>
  <w:style w:type="paragraph" w:styleId="NoteHeading">
    <w:name w:val="Note Heading"/>
    <w:basedOn w:val="Normal"/>
    <w:next w:val="Normal"/>
    <w:link w:val="NoteHeadingChar"/>
    <w:semiHidden/>
    <w:rsid w:val="009437C5"/>
  </w:style>
  <w:style w:type="character" w:customStyle="1" w:styleId="NoteHeadingChar">
    <w:name w:val="Note Heading Char"/>
    <w:link w:val="NoteHeading"/>
    <w:semiHidden/>
    <w:locked/>
    <w:rsid w:val="00664741"/>
    <w:rPr>
      <w:rFonts w:ascii="Courier New" w:eastAsia="Batang" w:hAnsi="Courier New" w:cs="Courier New"/>
      <w:sz w:val="24"/>
      <w:szCs w:val="24"/>
      <w:lang w:eastAsia="en-US"/>
    </w:rPr>
  </w:style>
  <w:style w:type="character" w:styleId="PageNumber">
    <w:name w:val="page number"/>
    <w:semiHidden/>
    <w:rsid w:val="009437C5"/>
  </w:style>
  <w:style w:type="paragraph" w:styleId="Salutation">
    <w:name w:val="Salutation"/>
    <w:basedOn w:val="Normal"/>
    <w:next w:val="Normal"/>
    <w:link w:val="SalutationChar"/>
    <w:semiHidden/>
    <w:rsid w:val="009437C5"/>
  </w:style>
  <w:style w:type="character" w:customStyle="1" w:styleId="SalutationChar">
    <w:name w:val="Salutation Char"/>
    <w:link w:val="Salutation"/>
    <w:semiHidden/>
    <w:locked/>
    <w:rsid w:val="00664741"/>
    <w:rPr>
      <w:rFonts w:ascii="Courier New" w:eastAsia="Batang" w:hAnsi="Courier New" w:cs="Courier New"/>
      <w:sz w:val="24"/>
      <w:szCs w:val="24"/>
      <w:lang w:eastAsia="en-US"/>
    </w:rPr>
  </w:style>
  <w:style w:type="paragraph" w:styleId="Signature">
    <w:name w:val="Signature"/>
    <w:basedOn w:val="Normal"/>
    <w:link w:val="SignatureChar"/>
    <w:semiHidden/>
    <w:rsid w:val="009437C5"/>
    <w:pPr>
      <w:ind w:left="4320"/>
    </w:pPr>
  </w:style>
  <w:style w:type="character" w:customStyle="1" w:styleId="SignatureChar">
    <w:name w:val="Signature Char"/>
    <w:link w:val="Signature"/>
    <w:semiHidden/>
    <w:locked/>
    <w:rsid w:val="00664741"/>
    <w:rPr>
      <w:rFonts w:ascii="Courier New" w:eastAsia="Batang" w:hAnsi="Courier New" w:cs="Courier New"/>
      <w:sz w:val="24"/>
      <w:szCs w:val="24"/>
      <w:lang w:eastAsia="en-US"/>
    </w:rPr>
  </w:style>
  <w:style w:type="character" w:styleId="Strong">
    <w:name w:val="Strong"/>
    <w:qFormat/>
    <w:rsid w:val="009437C5"/>
    <w:rPr>
      <w:b/>
      <w:bCs/>
    </w:rPr>
  </w:style>
  <w:style w:type="paragraph" w:styleId="Subtitle">
    <w:name w:val="Subtitle"/>
    <w:basedOn w:val="Normal"/>
    <w:link w:val="SubtitleChar"/>
    <w:qFormat/>
    <w:rsid w:val="009437C5"/>
    <w:pPr>
      <w:spacing w:after="60"/>
      <w:jc w:val="center"/>
      <w:outlineLvl w:val="1"/>
    </w:pPr>
    <w:rPr>
      <w:rFonts w:ascii="Arial" w:hAnsi="Arial" w:cs="Arial"/>
    </w:rPr>
  </w:style>
  <w:style w:type="character" w:customStyle="1" w:styleId="SubtitleChar">
    <w:name w:val="Subtitle Char"/>
    <w:link w:val="Subtitle"/>
    <w:locked/>
    <w:rsid w:val="00664741"/>
    <w:rPr>
      <w:rFonts w:ascii="Arial" w:eastAsia="Batang" w:hAnsi="Arial" w:cs="Arial"/>
      <w:sz w:val="24"/>
      <w:szCs w:val="24"/>
      <w:lang w:eastAsia="en-US"/>
    </w:rPr>
  </w:style>
  <w:style w:type="table" w:styleId="Table3Deffects1">
    <w:name w:val="Table 3D effect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9437C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9437C5"/>
    <w:pPr>
      <w:spacing w:before="240" w:after="60"/>
      <w:jc w:val="center"/>
      <w:outlineLvl w:val="0"/>
    </w:pPr>
    <w:rPr>
      <w:rFonts w:ascii="Arial" w:hAnsi="Arial" w:cs="Arial"/>
      <w:b/>
      <w:bCs/>
      <w:kern w:val="28"/>
      <w:sz w:val="32"/>
      <w:szCs w:val="32"/>
    </w:rPr>
  </w:style>
  <w:style w:type="character" w:customStyle="1" w:styleId="TitleChar">
    <w:name w:val="Title Char"/>
    <w:link w:val="Title"/>
    <w:locked/>
    <w:rsid w:val="00664741"/>
    <w:rPr>
      <w:rFonts w:ascii="Arial" w:eastAsia="Batang" w:hAnsi="Arial" w:cs="Arial"/>
      <w:b/>
      <w:bCs/>
      <w:kern w:val="28"/>
      <w:sz w:val="32"/>
      <w:szCs w:val="32"/>
      <w:lang w:eastAsia="en-US"/>
    </w:rPr>
  </w:style>
  <w:style w:type="paragraph" w:customStyle="1" w:styleId="RFCFigure">
    <w:name w:val="RFC Figure"/>
    <w:basedOn w:val="Normal"/>
    <w:rsid w:val="009437C5"/>
    <w:pPr>
      <w:keepNext/>
      <w:keepLines/>
      <w:spacing w:after="0"/>
    </w:pPr>
  </w:style>
  <w:style w:type="paragraph" w:customStyle="1" w:styleId="RFCListBullet">
    <w:name w:val="RFC List Bullet"/>
    <w:basedOn w:val="Normal"/>
    <w:rsid w:val="009437C5"/>
    <w:pPr>
      <w:keepLines/>
      <w:numPr>
        <w:numId w:val="36"/>
      </w:numPr>
    </w:pPr>
  </w:style>
  <w:style w:type="paragraph" w:customStyle="1" w:styleId="RFCAppH3">
    <w:name w:val="RFC App H3"/>
    <w:basedOn w:val="RFCH1-nonum"/>
    <w:next w:val="Normal"/>
    <w:rsid w:val="009437C5"/>
    <w:pPr>
      <w:numPr>
        <w:ilvl w:val="3"/>
        <w:numId w:val="37"/>
      </w:numPr>
      <w:outlineLvl w:val="3"/>
    </w:pPr>
  </w:style>
  <w:style w:type="paragraph" w:customStyle="1" w:styleId="RFCAppH4">
    <w:name w:val="RFC App H4"/>
    <w:basedOn w:val="RFCH1-nonum"/>
    <w:next w:val="Normal"/>
    <w:rsid w:val="009437C5"/>
    <w:pPr>
      <w:numPr>
        <w:ilvl w:val="4"/>
        <w:numId w:val="37"/>
      </w:numPr>
      <w:outlineLvl w:val="4"/>
    </w:pPr>
  </w:style>
  <w:style w:type="paragraph" w:customStyle="1" w:styleId="RFCAppH5">
    <w:name w:val="RFC App H5"/>
    <w:basedOn w:val="RFCH1-nonum"/>
    <w:next w:val="Normal"/>
    <w:rsid w:val="009437C5"/>
    <w:pPr>
      <w:numPr>
        <w:ilvl w:val="5"/>
        <w:numId w:val="37"/>
      </w:numPr>
      <w:outlineLvl w:val="5"/>
    </w:pPr>
  </w:style>
  <w:style w:type="paragraph" w:customStyle="1" w:styleId="RFCBoilerplate">
    <w:name w:val="RFC Boilerplate"/>
    <w:basedOn w:val="Normal"/>
    <w:next w:val="Normal"/>
    <w:semiHidden/>
    <w:rsid w:val="009437C5"/>
  </w:style>
  <w:style w:type="paragraph" w:styleId="PlainText">
    <w:name w:val="Plain Text"/>
    <w:basedOn w:val="Normal"/>
    <w:link w:val="PlainTextChar"/>
    <w:uiPriority w:val="99"/>
    <w:rsid w:val="00E8322E"/>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SimSun" w:eastAsia="SimSun"/>
      <w:sz w:val="21"/>
      <w:szCs w:val="21"/>
      <w:lang w:eastAsia="zh-CN"/>
    </w:rPr>
  </w:style>
  <w:style w:type="character" w:customStyle="1" w:styleId="PlainTextChar">
    <w:name w:val="Plain Text Char"/>
    <w:link w:val="PlainText"/>
    <w:uiPriority w:val="99"/>
    <w:semiHidden/>
    <w:locked/>
    <w:rsid w:val="00664741"/>
    <w:rPr>
      <w:rFonts w:ascii="Courier New" w:eastAsia="Batang" w:hAnsi="Courier New" w:cs="Courier New"/>
      <w:sz w:val="20"/>
      <w:szCs w:val="20"/>
    </w:rPr>
  </w:style>
  <w:style w:type="paragraph" w:styleId="BalloonText">
    <w:name w:val="Balloon Text"/>
    <w:basedOn w:val="Normal"/>
    <w:link w:val="BalloonTextChar"/>
    <w:uiPriority w:val="99"/>
    <w:semiHidden/>
    <w:rsid w:val="00EC1109"/>
    <w:rPr>
      <w:rFonts w:ascii="Tahoma" w:hAnsi="Tahoma" w:cs="Tahoma"/>
      <w:sz w:val="16"/>
      <w:szCs w:val="16"/>
    </w:rPr>
  </w:style>
  <w:style w:type="character" w:customStyle="1" w:styleId="BalloonTextChar">
    <w:name w:val="Balloon Text Char"/>
    <w:link w:val="BalloonText"/>
    <w:uiPriority w:val="99"/>
    <w:semiHidden/>
    <w:locked/>
    <w:rsid w:val="00664741"/>
    <w:rPr>
      <w:rFonts w:eastAsia="Batang" w:cs="Times New Roman"/>
      <w:sz w:val="2"/>
    </w:rPr>
  </w:style>
  <w:style w:type="character" w:styleId="CommentReference">
    <w:name w:val="annotation reference"/>
    <w:uiPriority w:val="99"/>
    <w:semiHidden/>
    <w:rsid w:val="0074687E"/>
    <w:rPr>
      <w:rFonts w:cs="Times New Roman"/>
      <w:sz w:val="16"/>
    </w:rPr>
  </w:style>
  <w:style w:type="paragraph" w:styleId="CommentText">
    <w:name w:val="annotation text"/>
    <w:basedOn w:val="Normal"/>
    <w:link w:val="CommentTextChar"/>
    <w:uiPriority w:val="99"/>
    <w:semiHidden/>
    <w:rsid w:val="0074687E"/>
    <w:rPr>
      <w:sz w:val="20"/>
      <w:szCs w:val="20"/>
    </w:rPr>
  </w:style>
  <w:style w:type="character" w:customStyle="1" w:styleId="CommentTextChar">
    <w:name w:val="Comment Text Char"/>
    <w:link w:val="CommentText"/>
    <w:uiPriority w:val="99"/>
    <w:semiHidden/>
    <w:locked/>
    <w:rsid w:val="00664741"/>
    <w:rPr>
      <w:rFonts w:ascii="Courier New" w:eastAsia="Batang" w:hAnsi="Courier New" w:cs="Courier New"/>
      <w:sz w:val="20"/>
      <w:szCs w:val="20"/>
    </w:rPr>
  </w:style>
  <w:style w:type="paragraph" w:styleId="CommentSubject">
    <w:name w:val="annotation subject"/>
    <w:basedOn w:val="CommentText"/>
    <w:next w:val="CommentText"/>
    <w:link w:val="CommentSubjectChar"/>
    <w:uiPriority w:val="99"/>
    <w:semiHidden/>
    <w:rsid w:val="0074687E"/>
    <w:rPr>
      <w:b/>
      <w:bCs/>
    </w:rPr>
  </w:style>
  <w:style w:type="character" w:customStyle="1" w:styleId="CommentSubjectChar">
    <w:name w:val="Comment Subject Char"/>
    <w:link w:val="CommentSubject"/>
    <w:uiPriority w:val="99"/>
    <w:semiHidden/>
    <w:locked/>
    <w:rsid w:val="00664741"/>
    <w:rPr>
      <w:rFonts w:ascii="Courier New" w:eastAsia="Batang" w:hAnsi="Courier New" w:cs="Courier New"/>
      <w:b/>
      <w:bCs/>
      <w:sz w:val="20"/>
      <w:szCs w:val="20"/>
    </w:rPr>
  </w:style>
  <w:style w:type="paragraph" w:styleId="DocumentMap">
    <w:name w:val="Document Map"/>
    <w:basedOn w:val="Normal"/>
    <w:link w:val="DocumentMapChar"/>
    <w:uiPriority w:val="99"/>
    <w:semiHidden/>
    <w:rsid w:val="00227789"/>
    <w:pPr>
      <w:shd w:val="clear" w:color="auto" w:fill="000080"/>
    </w:pPr>
    <w:rPr>
      <w:rFonts w:ascii="Tahoma" w:hAnsi="Tahoma" w:cs="Tahoma"/>
      <w:sz w:val="20"/>
      <w:szCs w:val="20"/>
    </w:rPr>
  </w:style>
  <w:style w:type="character" w:customStyle="1" w:styleId="DocumentMapChar">
    <w:name w:val="Document Map Char"/>
    <w:link w:val="DocumentMap"/>
    <w:uiPriority w:val="99"/>
    <w:semiHidden/>
    <w:locked/>
    <w:rsid w:val="00664741"/>
    <w:rPr>
      <w:rFonts w:eastAsia="Batang" w:cs="Times New Roman"/>
      <w:sz w:val="2"/>
    </w:rPr>
  </w:style>
  <w:style w:type="character" w:customStyle="1" w:styleId="RFCListNumberedChar">
    <w:name w:val="RFC List Numbered Char"/>
    <w:link w:val="RFCListNumbered"/>
    <w:locked/>
    <w:rsid w:val="009B34D3"/>
    <w:rPr>
      <w:rFonts w:ascii="Courier New" w:eastAsia="Batang" w:hAnsi="Courier New" w:cs="Courier New"/>
      <w:sz w:val="24"/>
      <w:szCs w:val="24"/>
      <w:lang w:eastAsia="en-US"/>
    </w:rPr>
  </w:style>
  <w:style w:type="paragraph" w:customStyle="1" w:styleId="b">
    <w:name w:val="b"/>
    <w:basedOn w:val="Heading3"/>
    <w:uiPriority w:val="99"/>
    <w:rsid w:val="00EB5869"/>
  </w:style>
  <w:style w:type="character" w:customStyle="1" w:styleId="mh">
    <w:name w:val="m_h"/>
    <w:rsid w:val="009A4CC5"/>
    <w:rPr>
      <w:rFonts w:cs="Times New Roman"/>
    </w:rPr>
  </w:style>
  <w:style w:type="character" w:customStyle="1" w:styleId="mftr">
    <w:name w:val="m_ftr"/>
    <w:uiPriority w:val="99"/>
    <w:rsid w:val="00C95D63"/>
    <w:rPr>
      <w:rFonts w:cs="Times New Roman"/>
    </w:rPr>
  </w:style>
  <w:style w:type="character" w:customStyle="1" w:styleId="mhdr">
    <w:name w:val="m_hdr"/>
    <w:uiPriority w:val="99"/>
    <w:rsid w:val="00C95D63"/>
    <w:rPr>
      <w:rFonts w:cs="Times New Roman"/>
    </w:rPr>
  </w:style>
  <w:style w:type="paragraph" w:customStyle="1" w:styleId="bullet">
    <w:name w:val="bullet"/>
    <w:basedOn w:val="Normal"/>
    <w:uiPriority w:val="99"/>
    <w:rsid w:val="00637FA0"/>
    <w:rPr>
      <w:rFonts w:eastAsia="MS Mincho"/>
      <w:lang w:eastAsia="ja-JP"/>
    </w:rPr>
  </w:style>
  <w:style w:type="character" w:customStyle="1" w:styleId="EmailStyle1961">
    <w:name w:val="EmailStyle1961"/>
    <w:uiPriority w:val="99"/>
    <w:semiHidden/>
    <w:rsid w:val="0037526A"/>
    <w:rPr>
      <w:rFonts w:ascii="Arial" w:hAnsi="Arial"/>
      <w:color w:val="000080"/>
      <w:sz w:val="20"/>
    </w:rPr>
  </w:style>
  <w:style w:type="paragraph" w:customStyle="1" w:styleId="ListParagraph1">
    <w:name w:val="List Paragraph1"/>
    <w:basedOn w:val="Normal"/>
    <w:uiPriority w:val="99"/>
    <w:qFormat/>
    <w:rsid w:val="00B93E02"/>
    <w:pPr>
      <w:ind w:left="720"/>
      <w:contextualSpacing/>
    </w:pPr>
  </w:style>
  <w:style w:type="numbering" w:styleId="ArticleSection">
    <w:name w:val="Outline List 3"/>
    <w:basedOn w:val="NoList"/>
    <w:semiHidden/>
    <w:locked/>
    <w:rsid w:val="009437C5"/>
    <w:pPr>
      <w:numPr>
        <w:numId w:val="33"/>
      </w:numPr>
    </w:pPr>
  </w:style>
  <w:style w:type="numbering" w:styleId="1ai">
    <w:name w:val="Outline List 1"/>
    <w:basedOn w:val="NoList"/>
    <w:semiHidden/>
    <w:locked/>
    <w:rsid w:val="009437C5"/>
    <w:pPr>
      <w:numPr>
        <w:numId w:val="32"/>
      </w:numPr>
    </w:pPr>
  </w:style>
  <w:style w:type="numbering" w:styleId="111111">
    <w:name w:val="Outline List 2"/>
    <w:basedOn w:val="NoList"/>
    <w:semiHidden/>
    <w:locked/>
    <w:rsid w:val="009437C5"/>
    <w:pPr>
      <w:numPr>
        <w:numId w:val="31"/>
      </w:numPr>
    </w:pPr>
  </w:style>
  <w:style w:type="character" w:styleId="SubtleEmphasis">
    <w:name w:val="Subtle Emphasis"/>
    <w:uiPriority w:val="19"/>
    <w:qFormat/>
    <w:rsid w:val="000A0E42"/>
    <w:rPr>
      <w:i/>
      <w:iCs/>
      <w:color w:val="808080"/>
    </w:rPr>
  </w:style>
  <w:style w:type="paragraph" w:styleId="ListParagraph">
    <w:name w:val="List Paragraph"/>
    <w:basedOn w:val="Normal"/>
    <w:uiPriority w:val="34"/>
    <w:qFormat/>
    <w:rsid w:val="00053DD6"/>
    <w:pPr>
      <w:ind w:left="720"/>
      <w:contextualSpacing/>
    </w:pPr>
  </w:style>
  <w:style w:type="paragraph" w:styleId="NoSpacing">
    <w:name w:val="No Spacing"/>
    <w:uiPriority w:val="1"/>
    <w:qFormat/>
    <w:rsid w:val="005E0FA9"/>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ind w:left="432"/>
    </w:pPr>
    <w:rPr>
      <w:rFonts w:ascii="Courier New" w:eastAsia="Batang" w:hAnsi="Courier New" w:cs="Courier New"/>
      <w:sz w:val="24"/>
      <w:szCs w:val="24"/>
    </w:rPr>
  </w:style>
  <w:style w:type="character" w:customStyle="1" w:styleId="h1">
    <w:name w:val="h1"/>
    <w:basedOn w:val="DefaultParagraphFont"/>
    <w:rsid w:val="006E14F9"/>
  </w:style>
  <w:style w:type="paragraph" w:styleId="Revision">
    <w:name w:val="Revision"/>
    <w:hidden/>
    <w:uiPriority w:val="99"/>
    <w:semiHidden/>
    <w:rsid w:val="00701025"/>
    <w:rPr>
      <w:rFonts w:ascii="Courier New" w:eastAsia="Batang" w:hAnsi="Courier New" w:cs="Courier New"/>
      <w:sz w:val="24"/>
      <w:szCs w:val="24"/>
    </w:rPr>
  </w:style>
  <w:style w:type="character" w:customStyle="1" w:styleId="grey">
    <w:name w:val="grey"/>
    <w:basedOn w:val="DefaultParagraphFont"/>
    <w:rsid w:val="007E2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903762">
      <w:bodyDiv w:val="1"/>
      <w:marLeft w:val="0"/>
      <w:marRight w:val="0"/>
      <w:marTop w:val="0"/>
      <w:marBottom w:val="0"/>
      <w:divBdr>
        <w:top w:val="none" w:sz="0" w:space="0" w:color="auto"/>
        <w:left w:val="none" w:sz="0" w:space="0" w:color="auto"/>
        <w:bottom w:val="none" w:sz="0" w:space="0" w:color="auto"/>
        <w:right w:val="none" w:sz="0" w:space="0" w:color="auto"/>
      </w:divBdr>
    </w:div>
    <w:div w:id="190191243">
      <w:marLeft w:val="0"/>
      <w:marRight w:val="0"/>
      <w:marTop w:val="0"/>
      <w:marBottom w:val="0"/>
      <w:divBdr>
        <w:top w:val="none" w:sz="0" w:space="0" w:color="auto"/>
        <w:left w:val="none" w:sz="0" w:space="0" w:color="auto"/>
        <w:bottom w:val="none" w:sz="0" w:space="0" w:color="auto"/>
        <w:right w:val="none" w:sz="0" w:space="0" w:color="auto"/>
      </w:divBdr>
    </w:div>
    <w:div w:id="190191244">
      <w:marLeft w:val="0"/>
      <w:marRight w:val="0"/>
      <w:marTop w:val="0"/>
      <w:marBottom w:val="0"/>
      <w:divBdr>
        <w:top w:val="none" w:sz="0" w:space="0" w:color="auto"/>
        <w:left w:val="none" w:sz="0" w:space="0" w:color="auto"/>
        <w:bottom w:val="none" w:sz="0" w:space="0" w:color="auto"/>
        <w:right w:val="none" w:sz="0" w:space="0" w:color="auto"/>
      </w:divBdr>
    </w:div>
    <w:div w:id="190191245">
      <w:marLeft w:val="0"/>
      <w:marRight w:val="0"/>
      <w:marTop w:val="0"/>
      <w:marBottom w:val="0"/>
      <w:divBdr>
        <w:top w:val="none" w:sz="0" w:space="0" w:color="auto"/>
        <w:left w:val="none" w:sz="0" w:space="0" w:color="auto"/>
        <w:bottom w:val="none" w:sz="0" w:space="0" w:color="auto"/>
        <w:right w:val="none" w:sz="0" w:space="0" w:color="auto"/>
      </w:divBdr>
    </w:div>
    <w:div w:id="190191246">
      <w:marLeft w:val="0"/>
      <w:marRight w:val="0"/>
      <w:marTop w:val="0"/>
      <w:marBottom w:val="0"/>
      <w:divBdr>
        <w:top w:val="none" w:sz="0" w:space="0" w:color="auto"/>
        <w:left w:val="none" w:sz="0" w:space="0" w:color="auto"/>
        <w:bottom w:val="none" w:sz="0" w:space="0" w:color="auto"/>
        <w:right w:val="none" w:sz="0" w:space="0" w:color="auto"/>
      </w:divBdr>
    </w:div>
    <w:div w:id="190191247">
      <w:marLeft w:val="0"/>
      <w:marRight w:val="0"/>
      <w:marTop w:val="0"/>
      <w:marBottom w:val="0"/>
      <w:divBdr>
        <w:top w:val="none" w:sz="0" w:space="0" w:color="auto"/>
        <w:left w:val="none" w:sz="0" w:space="0" w:color="auto"/>
        <w:bottom w:val="none" w:sz="0" w:space="0" w:color="auto"/>
        <w:right w:val="none" w:sz="0" w:space="0" w:color="auto"/>
      </w:divBdr>
    </w:div>
    <w:div w:id="190191248">
      <w:marLeft w:val="0"/>
      <w:marRight w:val="0"/>
      <w:marTop w:val="0"/>
      <w:marBottom w:val="0"/>
      <w:divBdr>
        <w:top w:val="none" w:sz="0" w:space="0" w:color="auto"/>
        <w:left w:val="none" w:sz="0" w:space="0" w:color="auto"/>
        <w:bottom w:val="none" w:sz="0" w:space="0" w:color="auto"/>
        <w:right w:val="none" w:sz="0" w:space="0" w:color="auto"/>
      </w:divBdr>
    </w:div>
    <w:div w:id="190191249">
      <w:marLeft w:val="0"/>
      <w:marRight w:val="0"/>
      <w:marTop w:val="0"/>
      <w:marBottom w:val="0"/>
      <w:divBdr>
        <w:top w:val="none" w:sz="0" w:space="0" w:color="auto"/>
        <w:left w:val="none" w:sz="0" w:space="0" w:color="auto"/>
        <w:bottom w:val="none" w:sz="0" w:space="0" w:color="auto"/>
        <w:right w:val="none" w:sz="0" w:space="0" w:color="auto"/>
      </w:divBdr>
    </w:div>
    <w:div w:id="190191250">
      <w:marLeft w:val="0"/>
      <w:marRight w:val="0"/>
      <w:marTop w:val="0"/>
      <w:marBottom w:val="0"/>
      <w:divBdr>
        <w:top w:val="none" w:sz="0" w:space="0" w:color="auto"/>
        <w:left w:val="none" w:sz="0" w:space="0" w:color="auto"/>
        <w:bottom w:val="none" w:sz="0" w:space="0" w:color="auto"/>
        <w:right w:val="none" w:sz="0" w:space="0" w:color="auto"/>
      </w:divBdr>
    </w:div>
    <w:div w:id="190191251">
      <w:marLeft w:val="0"/>
      <w:marRight w:val="0"/>
      <w:marTop w:val="0"/>
      <w:marBottom w:val="0"/>
      <w:divBdr>
        <w:top w:val="none" w:sz="0" w:space="0" w:color="auto"/>
        <w:left w:val="none" w:sz="0" w:space="0" w:color="auto"/>
        <w:bottom w:val="none" w:sz="0" w:space="0" w:color="auto"/>
        <w:right w:val="none" w:sz="0" w:space="0" w:color="auto"/>
      </w:divBdr>
    </w:div>
    <w:div w:id="190191252">
      <w:marLeft w:val="0"/>
      <w:marRight w:val="0"/>
      <w:marTop w:val="0"/>
      <w:marBottom w:val="0"/>
      <w:divBdr>
        <w:top w:val="none" w:sz="0" w:space="0" w:color="auto"/>
        <w:left w:val="none" w:sz="0" w:space="0" w:color="auto"/>
        <w:bottom w:val="none" w:sz="0" w:space="0" w:color="auto"/>
        <w:right w:val="none" w:sz="0" w:space="0" w:color="auto"/>
      </w:divBdr>
    </w:div>
    <w:div w:id="190191253">
      <w:marLeft w:val="0"/>
      <w:marRight w:val="0"/>
      <w:marTop w:val="0"/>
      <w:marBottom w:val="0"/>
      <w:divBdr>
        <w:top w:val="none" w:sz="0" w:space="0" w:color="auto"/>
        <w:left w:val="none" w:sz="0" w:space="0" w:color="auto"/>
        <w:bottom w:val="none" w:sz="0" w:space="0" w:color="auto"/>
        <w:right w:val="none" w:sz="0" w:space="0" w:color="auto"/>
      </w:divBdr>
    </w:div>
    <w:div w:id="190191254">
      <w:marLeft w:val="0"/>
      <w:marRight w:val="0"/>
      <w:marTop w:val="0"/>
      <w:marBottom w:val="0"/>
      <w:divBdr>
        <w:top w:val="none" w:sz="0" w:space="0" w:color="auto"/>
        <w:left w:val="none" w:sz="0" w:space="0" w:color="auto"/>
        <w:bottom w:val="none" w:sz="0" w:space="0" w:color="auto"/>
        <w:right w:val="none" w:sz="0" w:space="0" w:color="auto"/>
      </w:divBdr>
    </w:div>
    <w:div w:id="190191255">
      <w:marLeft w:val="0"/>
      <w:marRight w:val="0"/>
      <w:marTop w:val="0"/>
      <w:marBottom w:val="0"/>
      <w:divBdr>
        <w:top w:val="none" w:sz="0" w:space="0" w:color="auto"/>
        <w:left w:val="none" w:sz="0" w:space="0" w:color="auto"/>
        <w:bottom w:val="none" w:sz="0" w:space="0" w:color="auto"/>
        <w:right w:val="none" w:sz="0" w:space="0" w:color="auto"/>
      </w:divBdr>
    </w:div>
    <w:div w:id="190191257">
      <w:marLeft w:val="0"/>
      <w:marRight w:val="0"/>
      <w:marTop w:val="0"/>
      <w:marBottom w:val="0"/>
      <w:divBdr>
        <w:top w:val="none" w:sz="0" w:space="0" w:color="auto"/>
        <w:left w:val="none" w:sz="0" w:space="0" w:color="auto"/>
        <w:bottom w:val="none" w:sz="0" w:space="0" w:color="auto"/>
        <w:right w:val="none" w:sz="0" w:space="0" w:color="auto"/>
      </w:divBdr>
    </w:div>
    <w:div w:id="190191258">
      <w:marLeft w:val="0"/>
      <w:marRight w:val="0"/>
      <w:marTop w:val="0"/>
      <w:marBottom w:val="0"/>
      <w:divBdr>
        <w:top w:val="none" w:sz="0" w:space="0" w:color="auto"/>
        <w:left w:val="none" w:sz="0" w:space="0" w:color="auto"/>
        <w:bottom w:val="none" w:sz="0" w:space="0" w:color="auto"/>
        <w:right w:val="none" w:sz="0" w:space="0" w:color="auto"/>
      </w:divBdr>
    </w:div>
    <w:div w:id="190191259">
      <w:marLeft w:val="0"/>
      <w:marRight w:val="0"/>
      <w:marTop w:val="0"/>
      <w:marBottom w:val="0"/>
      <w:divBdr>
        <w:top w:val="none" w:sz="0" w:space="0" w:color="auto"/>
        <w:left w:val="none" w:sz="0" w:space="0" w:color="auto"/>
        <w:bottom w:val="none" w:sz="0" w:space="0" w:color="auto"/>
        <w:right w:val="none" w:sz="0" w:space="0" w:color="auto"/>
      </w:divBdr>
    </w:div>
    <w:div w:id="190191260">
      <w:marLeft w:val="0"/>
      <w:marRight w:val="0"/>
      <w:marTop w:val="0"/>
      <w:marBottom w:val="0"/>
      <w:divBdr>
        <w:top w:val="none" w:sz="0" w:space="0" w:color="auto"/>
        <w:left w:val="none" w:sz="0" w:space="0" w:color="auto"/>
        <w:bottom w:val="none" w:sz="0" w:space="0" w:color="auto"/>
        <w:right w:val="none" w:sz="0" w:space="0" w:color="auto"/>
      </w:divBdr>
    </w:div>
    <w:div w:id="190191261">
      <w:marLeft w:val="0"/>
      <w:marRight w:val="0"/>
      <w:marTop w:val="0"/>
      <w:marBottom w:val="0"/>
      <w:divBdr>
        <w:top w:val="none" w:sz="0" w:space="0" w:color="auto"/>
        <w:left w:val="none" w:sz="0" w:space="0" w:color="auto"/>
        <w:bottom w:val="none" w:sz="0" w:space="0" w:color="auto"/>
        <w:right w:val="none" w:sz="0" w:space="0" w:color="auto"/>
      </w:divBdr>
    </w:div>
    <w:div w:id="190191263">
      <w:marLeft w:val="0"/>
      <w:marRight w:val="0"/>
      <w:marTop w:val="0"/>
      <w:marBottom w:val="0"/>
      <w:divBdr>
        <w:top w:val="none" w:sz="0" w:space="0" w:color="auto"/>
        <w:left w:val="none" w:sz="0" w:space="0" w:color="auto"/>
        <w:bottom w:val="none" w:sz="0" w:space="0" w:color="auto"/>
        <w:right w:val="none" w:sz="0" w:space="0" w:color="auto"/>
      </w:divBdr>
    </w:div>
    <w:div w:id="190191264">
      <w:marLeft w:val="0"/>
      <w:marRight w:val="0"/>
      <w:marTop w:val="0"/>
      <w:marBottom w:val="0"/>
      <w:divBdr>
        <w:top w:val="none" w:sz="0" w:space="0" w:color="auto"/>
        <w:left w:val="none" w:sz="0" w:space="0" w:color="auto"/>
        <w:bottom w:val="none" w:sz="0" w:space="0" w:color="auto"/>
        <w:right w:val="none" w:sz="0" w:space="0" w:color="auto"/>
      </w:divBdr>
    </w:div>
    <w:div w:id="190191265">
      <w:marLeft w:val="0"/>
      <w:marRight w:val="0"/>
      <w:marTop w:val="0"/>
      <w:marBottom w:val="0"/>
      <w:divBdr>
        <w:top w:val="none" w:sz="0" w:space="0" w:color="auto"/>
        <w:left w:val="none" w:sz="0" w:space="0" w:color="auto"/>
        <w:bottom w:val="none" w:sz="0" w:space="0" w:color="auto"/>
        <w:right w:val="none" w:sz="0" w:space="0" w:color="auto"/>
      </w:divBdr>
    </w:div>
    <w:div w:id="190191266">
      <w:marLeft w:val="0"/>
      <w:marRight w:val="0"/>
      <w:marTop w:val="0"/>
      <w:marBottom w:val="0"/>
      <w:divBdr>
        <w:top w:val="none" w:sz="0" w:space="0" w:color="auto"/>
        <w:left w:val="none" w:sz="0" w:space="0" w:color="auto"/>
        <w:bottom w:val="none" w:sz="0" w:space="0" w:color="auto"/>
        <w:right w:val="none" w:sz="0" w:space="0" w:color="auto"/>
      </w:divBdr>
    </w:div>
    <w:div w:id="190191267">
      <w:marLeft w:val="0"/>
      <w:marRight w:val="0"/>
      <w:marTop w:val="0"/>
      <w:marBottom w:val="0"/>
      <w:divBdr>
        <w:top w:val="none" w:sz="0" w:space="0" w:color="auto"/>
        <w:left w:val="none" w:sz="0" w:space="0" w:color="auto"/>
        <w:bottom w:val="none" w:sz="0" w:space="0" w:color="auto"/>
        <w:right w:val="none" w:sz="0" w:space="0" w:color="auto"/>
      </w:divBdr>
    </w:div>
    <w:div w:id="190191268">
      <w:marLeft w:val="0"/>
      <w:marRight w:val="0"/>
      <w:marTop w:val="0"/>
      <w:marBottom w:val="0"/>
      <w:divBdr>
        <w:top w:val="none" w:sz="0" w:space="0" w:color="auto"/>
        <w:left w:val="none" w:sz="0" w:space="0" w:color="auto"/>
        <w:bottom w:val="none" w:sz="0" w:space="0" w:color="auto"/>
        <w:right w:val="none" w:sz="0" w:space="0" w:color="auto"/>
      </w:divBdr>
    </w:div>
    <w:div w:id="190191269">
      <w:marLeft w:val="0"/>
      <w:marRight w:val="0"/>
      <w:marTop w:val="0"/>
      <w:marBottom w:val="0"/>
      <w:divBdr>
        <w:top w:val="none" w:sz="0" w:space="0" w:color="auto"/>
        <w:left w:val="none" w:sz="0" w:space="0" w:color="auto"/>
        <w:bottom w:val="none" w:sz="0" w:space="0" w:color="auto"/>
        <w:right w:val="none" w:sz="0" w:space="0" w:color="auto"/>
      </w:divBdr>
    </w:div>
    <w:div w:id="190191270">
      <w:marLeft w:val="0"/>
      <w:marRight w:val="0"/>
      <w:marTop w:val="0"/>
      <w:marBottom w:val="0"/>
      <w:divBdr>
        <w:top w:val="none" w:sz="0" w:space="0" w:color="auto"/>
        <w:left w:val="none" w:sz="0" w:space="0" w:color="auto"/>
        <w:bottom w:val="none" w:sz="0" w:space="0" w:color="auto"/>
        <w:right w:val="none" w:sz="0" w:space="0" w:color="auto"/>
      </w:divBdr>
    </w:div>
    <w:div w:id="190191271">
      <w:marLeft w:val="0"/>
      <w:marRight w:val="0"/>
      <w:marTop w:val="0"/>
      <w:marBottom w:val="0"/>
      <w:divBdr>
        <w:top w:val="none" w:sz="0" w:space="0" w:color="auto"/>
        <w:left w:val="none" w:sz="0" w:space="0" w:color="auto"/>
        <w:bottom w:val="none" w:sz="0" w:space="0" w:color="auto"/>
        <w:right w:val="none" w:sz="0" w:space="0" w:color="auto"/>
      </w:divBdr>
      <w:divsChild>
        <w:div w:id="190191262">
          <w:marLeft w:val="0"/>
          <w:marRight w:val="0"/>
          <w:marTop w:val="0"/>
          <w:marBottom w:val="0"/>
          <w:divBdr>
            <w:top w:val="none" w:sz="0" w:space="0" w:color="auto"/>
            <w:left w:val="none" w:sz="0" w:space="0" w:color="auto"/>
            <w:bottom w:val="none" w:sz="0" w:space="0" w:color="auto"/>
            <w:right w:val="none" w:sz="0" w:space="0" w:color="auto"/>
          </w:divBdr>
          <w:divsChild>
            <w:div w:id="190191256">
              <w:marLeft w:val="0"/>
              <w:marRight w:val="0"/>
              <w:marTop w:val="0"/>
              <w:marBottom w:val="0"/>
              <w:divBdr>
                <w:top w:val="none" w:sz="0" w:space="0" w:color="auto"/>
                <w:left w:val="none" w:sz="0" w:space="0" w:color="auto"/>
                <w:bottom w:val="none" w:sz="0" w:space="0" w:color="auto"/>
                <w:right w:val="none" w:sz="0" w:space="0" w:color="auto"/>
              </w:divBdr>
            </w:div>
            <w:div w:id="19019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1272">
      <w:marLeft w:val="0"/>
      <w:marRight w:val="0"/>
      <w:marTop w:val="0"/>
      <w:marBottom w:val="0"/>
      <w:divBdr>
        <w:top w:val="none" w:sz="0" w:space="0" w:color="auto"/>
        <w:left w:val="none" w:sz="0" w:space="0" w:color="auto"/>
        <w:bottom w:val="none" w:sz="0" w:space="0" w:color="auto"/>
        <w:right w:val="none" w:sz="0" w:space="0" w:color="auto"/>
      </w:divBdr>
    </w:div>
    <w:div w:id="190191273">
      <w:marLeft w:val="0"/>
      <w:marRight w:val="0"/>
      <w:marTop w:val="0"/>
      <w:marBottom w:val="0"/>
      <w:divBdr>
        <w:top w:val="none" w:sz="0" w:space="0" w:color="auto"/>
        <w:left w:val="none" w:sz="0" w:space="0" w:color="auto"/>
        <w:bottom w:val="none" w:sz="0" w:space="0" w:color="auto"/>
        <w:right w:val="none" w:sz="0" w:space="0" w:color="auto"/>
      </w:divBdr>
    </w:div>
    <w:div w:id="190191274">
      <w:marLeft w:val="0"/>
      <w:marRight w:val="0"/>
      <w:marTop w:val="0"/>
      <w:marBottom w:val="0"/>
      <w:divBdr>
        <w:top w:val="none" w:sz="0" w:space="0" w:color="auto"/>
        <w:left w:val="none" w:sz="0" w:space="0" w:color="auto"/>
        <w:bottom w:val="none" w:sz="0" w:space="0" w:color="auto"/>
        <w:right w:val="none" w:sz="0" w:space="0" w:color="auto"/>
      </w:divBdr>
    </w:div>
    <w:div w:id="190191275">
      <w:marLeft w:val="0"/>
      <w:marRight w:val="0"/>
      <w:marTop w:val="0"/>
      <w:marBottom w:val="0"/>
      <w:divBdr>
        <w:top w:val="none" w:sz="0" w:space="0" w:color="auto"/>
        <w:left w:val="none" w:sz="0" w:space="0" w:color="auto"/>
        <w:bottom w:val="none" w:sz="0" w:space="0" w:color="auto"/>
        <w:right w:val="none" w:sz="0" w:space="0" w:color="auto"/>
      </w:divBdr>
    </w:div>
    <w:div w:id="190191276">
      <w:marLeft w:val="0"/>
      <w:marRight w:val="0"/>
      <w:marTop w:val="0"/>
      <w:marBottom w:val="0"/>
      <w:divBdr>
        <w:top w:val="none" w:sz="0" w:space="0" w:color="auto"/>
        <w:left w:val="none" w:sz="0" w:space="0" w:color="auto"/>
        <w:bottom w:val="none" w:sz="0" w:space="0" w:color="auto"/>
        <w:right w:val="none" w:sz="0" w:space="0" w:color="auto"/>
      </w:divBdr>
    </w:div>
    <w:div w:id="190191277">
      <w:marLeft w:val="0"/>
      <w:marRight w:val="0"/>
      <w:marTop w:val="0"/>
      <w:marBottom w:val="0"/>
      <w:divBdr>
        <w:top w:val="none" w:sz="0" w:space="0" w:color="auto"/>
        <w:left w:val="none" w:sz="0" w:space="0" w:color="auto"/>
        <w:bottom w:val="none" w:sz="0" w:space="0" w:color="auto"/>
        <w:right w:val="none" w:sz="0" w:space="0" w:color="auto"/>
      </w:divBdr>
    </w:div>
    <w:div w:id="190191278">
      <w:marLeft w:val="0"/>
      <w:marRight w:val="0"/>
      <w:marTop w:val="0"/>
      <w:marBottom w:val="0"/>
      <w:divBdr>
        <w:top w:val="none" w:sz="0" w:space="0" w:color="auto"/>
        <w:left w:val="none" w:sz="0" w:space="0" w:color="auto"/>
        <w:bottom w:val="none" w:sz="0" w:space="0" w:color="auto"/>
        <w:right w:val="none" w:sz="0" w:space="0" w:color="auto"/>
      </w:divBdr>
    </w:div>
    <w:div w:id="190191279">
      <w:marLeft w:val="0"/>
      <w:marRight w:val="0"/>
      <w:marTop w:val="0"/>
      <w:marBottom w:val="0"/>
      <w:divBdr>
        <w:top w:val="none" w:sz="0" w:space="0" w:color="auto"/>
        <w:left w:val="none" w:sz="0" w:space="0" w:color="auto"/>
        <w:bottom w:val="none" w:sz="0" w:space="0" w:color="auto"/>
        <w:right w:val="none" w:sz="0" w:space="0" w:color="auto"/>
      </w:divBdr>
    </w:div>
    <w:div w:id="190191280">
      <w:marLeft w:val="0"/>
      <w:marRight w:val="0"/>
      <w:marTop w:val="0"/>
      <w:marBottom w:val="0"/>
      <w:divBdr>
        <w:top w:val="none" w:sz="0" w:space="0" w:color="auto"/>
        <w:left w:val="none" w:sz="0" w:space="0" w:color="auto"/>
        <w:bottom w:val="none" w:sz="0" w:space="0" w:color="auto"/>
        <w:right w:val="none" w:sz="0" w:space="0" w:color="auto"/>
      </w:divBdr>
    </w:div>
    <w:div w:id="190191281">
      <w:marLeft w:val="0"/>
      <w:marRight w:val="0"/>
      <w:marTop w:val="0"/>
      <w:marBottom w:val="0"/>
      <w:divBdr>
        <w:top w:val="none" w:sz="0" w:space="0" w:color="auto"/>
        <w:left w:val="none" w:sz="0" w:space="0" w:color="auto"/>
        <w:bottom w:val="none" w:sz="0" w:space="0" w:color="auto"/>
        <w:right w:val="none" w:sz="0" w:space="0" w:color="auto"/>
      </w:divBdr>
    </w:div>
    <w:div w:id="190191282">
      <w:marLeft w:val="0"/>
      <w:marRight w:val="0"/>
      <w:marTop w:val="0"/>
      <w:marBottom w:val="0"/>
      <w:divBdr>
        <w:top w:val="none" w:sz="0" w:space="0" w:color="auto"/>
        <w:left w:val="none" w:sz="0" w:space="0" w:color="auto"/>
        <w:bottom w:val="none" w:sz="0" w:space="0" w:color="auto"/>
        <w:right w:val="none" w:sz="0" w:space="0" w:color="auto"/>
      </w:divBdr>
    </w:div>
    <w:div w:id="190191283">
      <w:marLeft w:val="0"/>
      <w:marRight w:val="0"/>
      <w:marTop w:val="0"/>
      <w:marBottom w:val="0"/>
      <w:divBdr>
        <w:top w:val="none" w:sz="0" w:space="0" w:color="auto"/>
        <w:left w:val="none" w:sz="0" w:space="0" w:color="auto"/>
        <w:bottom w:val="none" w:sz="0" w:space="0" w:color="auto"/>
        <w:right w:val="none" w:sz="0" w:space="0" w:color="auto"/>
      </w:divBdr>
    </w:div>
    <w:div w:id="190191284">
      <w:marLeft w:val="0"/>
      <w:marRight w:val="0"/>
      <w:marTop w:val="0"/>
      <w:marBottom w:val="0"/>
      <w:divBdr>
        <w:top w:val="none" w:sz="0" w:space="0" w:color="auto"/>
        <w:left w:val="none" w:sz="0" w:space="0" w:color="auto"/>
        <w:bottom w:val="none" w:sz="0" w:space="0" w:color="auto"/>
        <w:right w:val="none" w:sz="0" w:space="0" w:color="auto"/>
      </w:divBdr>
    </w:div>
    <w:div w:id="190191285">
      <w:marLeft w:val="0"/>
      <w:marRight w:val="0"/>
      <w:marTop w:val="0"/>
      <w:marBottom w:val="0"/>
      <w:divBdr>
        <w:top w:val="none" w:sz="0" w:space="0" w:color="auto"/>
        <w:left w:val="none" w:sz="0" w:space="0" w:color="auto"/>
        <w:bottom w:val="none" w:sz="0" w:space="0" w:color="auto"/>
        <w:right w:val="none" w:sz="0" w:space="0" w:color="auto"/>
      </w:divBdr>
    </w:div>
    <w:div w:id="190191286">
      <w:marLeft w:val="0"/>
      <w:marRight w:val="0"/>
      <w:marTop w:val="0"/>
      <w:marBottom w:val="0"/>
      <w:divBdr>
        <w:top w:val="none" w:sz="0" w:space="0" w:color="auto"/>
        <w:left w:val="none" w:sz="0" w:space="0" w:color="auto"/>
        <w:bottom w:val="none" w:sz="0" w:space="0" w:color="auto"/>
        <w:right w:val="none" w:sz="0" w:space="0" w:color="auto"/>
      </w:divBdr>
    </w:div>
    <w:div w:id="190191287">
      <w:marLeft w:val="0"/>
      <w:marRight w:val="0"/>
      <w:marTop w:val="0"/>
      <w:marBottom w:val="0"/>
      <w:divBdr>
        <w:top w:val="none" w:sz="0" w:space="0" w:color="auto"/>
        <w:left w:val="none" w:sz="0" w:space="0" w:color="auto"/>
        <w:bottom w:val="none" w:sz="0" w:space="0" w:color="auto"/>
        <w:right w:val="none" w:sz="0" w:space="0" w:color="auto"/>
      </w:divBdr>
    </w:div>
    <w:div w:id="190191288">
      <w:marLeft w:val="0"/>
      <w:marRight w:val="0"/>
      <w:marTop w:val="0"/>
      <w:marBottom w:val="0"/>
      <w:divBdr>
        <w:top w:val="none" w:sz="0" w:space="0" w:color="auto"/>
        <w:left w:val="none" w:sz="0" w:space="0" w:color="auto"/>
        <w:bottom w:val="none" w:sz="0" w:space="0" w:color="auto"/>
        <w:right w:val="none" w:sz="0" w:space="0" w:color="auto"/>
      </w:divBdr>
    </w:div>
    <w:div w:id="190191289">
      <w:marLeft w:val="0"/>
      <w:marRight w:val="0"/>
      <w:marTop w:val="0"/>
      <w:marBottom w:val="0"/>
      <w:divBdr>
        <w:top w:val="none" w:sz="0" w:space="0" w:color="auto"/>
        <w:left w:val="none" w:sz="0" w:space="0" w:color="auto"/>
        <w:bottom w:val="none" w:sz="0" w:space="0" w:color="auto"/>
        <w:right w:val="none" w:sz="0" w:space="0" w:color="auto"/>
      </w:divBdr>
    </w:div>
    <w:div w:id="190191290">
      <w:marLeft w:val="0"/>
      <w:marRight w:val="0"/>
      <w:marTop w:val="0"/>
      <w:marBottom w:val="0"/>
      <w:divBdr>
        <w:top w:val="none" w:sz="0" w:space="0" w:color="auto"/>
        <w:left w:val="none" w:sz="0" w:space="0" w:color="auto"/>
        <w:bottom w:val="none" w:sz="0" w:space="0" w:color="auto"/>
        <w:right w:val="none" w:sz="0" w:space="0" w:color="auto"/>
      </w:divBdr>
    </w:div>
    <w:div w:id="190191291">
      <w:marLeft w:val="0"/>
      <w:marRight w:val="0"/>
      <w:marTop w:val="0"/>
      <w:marBottom w:val="0"/>
      <w:divBdr>
        <w:top w:val="none" w:sz="0" w:space="0" w:color="auto"/>
        <w:left w:val="none" w:sz="0" w:space="0" w:color="auto"/>
        <w:bottom w:val="none" w:sz="0" w:space="0" w:color="auto"/>
        <w:right w:val="none" w:sz="0" w:space="0" w:color="auto"/>
      </w:divBdr>
    </w:div>
    <w:div w:id="190191293">
      <w:marLeft w:val="0"/>
      <w:marRight w:val="0"/>
      <w:marTop w:val="0"/>
      <w:marBottom w:val="0"/>
      <w:divBdr>
        <w:top w:val="none" w:sz="0" w:space="0" w:color="auto"/>
        <w:left w:val="none" w:sz="0" w:space="0" w:color="auto"/>
        <w:bottom w:val="none" w:sz="0" w:space="0" w:color="auto"/>
        <w:right w:val="none" w:sz="0" w:space="0" w:color="auto"/>
      </w:divBdr>
    </w:div>
    <w:div w:id="190191294">
      <w:marLeft w:val="0"/>
      <w:marRight w:val="0"/>
      <w:marTop w:val="0"/>
      <w:marBottom w:val="0"/>
      <w:divBdr>
        <w:top w:val="none" w:sz="0" w:space="0" w:color="auto"/>
        <w:left w:val="none" w:sz="0" w:space="0" w:color="auto"/>
        <w:bottom w:val="none" w:sz="0" w:space="0" w:color="auto"/>
        <w:right w:val="none" w:sz="0" w:space="0" w:color="auto"/>
      </w:divBdr>
    </w:div>
    <w:div w:id="190191295">
      <w:marLeft w:val="0"/>
      <w:marRight w:val="0"/>
      <w:marTop w:val="0"/>
      <w:marBottom w:val="0"/>
      <w:divBdr>
        <w:top w:val="none" w:sz="0" w:space="0" w:color="auto"/>
        <w:left w:val="none" w:sz="0" w:space="0" w:color="auto"/>
        <w:bottom w:val="none" w:sz="0" w:space="0" w:color="auto"/>
        <w:right w:val="none" w:sz="0" w:space="0" w:color="auto"/>
      </w:divBdr>
    </w:div>
    <w:div w:id="190191296">
      <w:marLeft w:val="0"/>
      <w:marRight w:val="0"/>
      <w:marTop w:val="0"/>
      <w:marBottom w:val="0"/>
      <w:divBdr>
        <w:top w:val="none" w:sz="0" w:space="0" w:color="auto"/>
        <w:left w:val="none" w:sz="0" w:space="0" w:color="auto"/>
        <w:bottom w:val="none" w:sz="0" w:space="0" w:color="auto"/>
        <w:right w:val="none" w:sz="0" w:space="0" w:color="auto"/>
      </w:divBdr>
    </w:div>
    <w:div w:id="190191297">
      <w:marLeft w:val="0"/>
      <w:marRight w:val="0"/>
      <w:marTop w:val="0"/>
      <w:marBottom w:val="0"/>
      <w:divBdr>
        <w:top w:val="none" w:sz="0" w:space="0" w:color="auto"/>
        <w:left w:val="none" w:sz="0" w:space="0" w:color="auto"/>
        <w:bottom w:val="none" w:sz="0" w:space="0" w:color="auto"/>
        <w:right w:val="none" w:sz="0" w:space="0" w:color="auto"/>
      </w:divBdr>
    </w:div>
    <w:div w:id="190191298">
      <w:marLeft w:val="0"/>
      <w:marRight w:val="0"/>
      <w:marTop w:val="0"/>
      <w:marBottom w:val="0"/>
      <w:divBdr>
        <w:top w:val="none" w:sz="0" w:space="0" w:color="auto"/>
        <w:left w:val="none" w:sz="0" w:space="0" w:color="auto"/>
        <w:bottom w:val="none" w:sz="0" w:space="0" w:color="auto"/>
        <w:right w:val="none" w:sz="0" w:space="0" w:color="auto"/>
      </w:divBdr>
    </w:div>
    <w:div w:id="190191299">
      <w:marLeft w:val="0"/>
      <w:marRight w:val="0"/>
      <w:marTop w:val="0"/>
      <w:marBottom w:val="0"/>
      <w:divBdr>
        <w:top w:val="none" w:sz="0" w:space="0" w:color="auto"/>
        <w:left w:val="none" w:sz="0" w:space="0" w:color="auto"/>
        <w:bottom w:val="none" w:sz="0" w:space="0" w:color="auto"/>
        <w:right w:val="none" w:sz="0" w:space="0" w:color="auto"/>
      </w:divBdr>
    </w:div>
    <w:div w:id="190191300">
      <w:marLeft w:val="0"/>
      <w:marRight w:val="0"/>
      <w:marTop w:val="0"/>
      <w:marBottom w:val="0"/>
      <w:divBdr>
        <w:top w:val="none" w:sz="0" w:space="0" w:color="auto"/>
        <w:left w:val="none" w:sz="0" w:space="0" w:color="auto"/>
        <w:bottom w:val="none" w:sz="0" w:space="0" w:color="auto"/>
        <w:right w:val="none" w:sz="0" w:space="0" w:color="auto"/>
      </w:divBdr>
    </w:div>
    <w:div w:id="190191301">
      <w:marLeft w:val="0"/>
      <w:marRight w:val="0"/>
      <w:marTop w:val="0"/>
      <w:marBottom w:val="0"/>
      <w:divBdr>
        <w:top w:val="none" w:sz="0" w:space="0" w:color="auto"/>
        <w:left w:val="none" w:sz="0" w:space="0" w:color="auto"/>
        <w:bottom w:val="none" w:sz="0" w:space="0" w:color="auto"/>
        <w:right w:val="none" w:sz="0" w:space="0" w:color="auto"/>
      </w:divBdr>
    </w:div>
    <w:div w:id="190191302">
      <w:marLeft w:val="0"/>
      <w:marRight w:val="0"/>
      <w:marTop w:val="0"/>
      <w:marBottom w:val="0"/>
      <w:divBdr>
        <w:top w:val="none" w:sz="0" w:space="0" w:color="auto"/>
        <w:left w:val="none" w:sz="0" w:space="0" w:color="auto"/>
        <w:bottom w:val="none" w:sz="0" w:space="0" w:color="auto"/>
        <w:right w:val="none" w:sz="0" w:space="0" w:color="auto"/>
      </w:divBdr>
    </w:div>
    <w:div w:id="190191303">
      <w:marLeft w:val="0"/>
      <w:marRight w:val="0"/>
      <w:marTop w:val="0"/>
      <w:marBottom w:val="0"/>
      <w:divBdr>
        <w:top w:val="none" w:sz="0" w:space="0" w:color="auto"/>
        <w:left w:val="none" w:sz="0" w:space="0" w:color="auto"/>
        <w:bottom w:val="none" w:sz="0" w:space="0" w:color="auto"/>
        <w:right w:val="none" w:sz="0" w:space="0" w:color="auto"/>
      </w:divBdr>
    </w:div>
    <w:div w:id="190191304">
      <w:marLeft w:val="0"/>
      <w:marRight w:val="0"/>
      <w:marTop w:val="0"/>
      <w:marBottom w:val="0"/>
      <w:divBdr>
        <w:top w:val="none" w:sz="0" w:space="0" w:color="auto"/>
        <w:left w:val="none" w:sz="0" w:space="0" w:color="auto"/>
        <w:bottom w:val="none" w:sz="0" w:space="0" w:color="auto"/>
        <w:right w:val="none" w:sz="0" w:space="0" w:color="auto"/>
      </w:divBdr>
    </w:div>
    <w:div w:id="190191305">
      <w:marLeft w:val="0"/>
      <w:marRight w:val="0"/>
      <w:marTop w:val="0"/>
      <w:marBottom w:val="0"/>
      <w:divBdr>
        <w:top w:val="none" w:sz="0" w:space="0" w:color="auto"/>
        <w:left w:val="none" w:sz="0" w:space="0" w:color="auto"/>
        <w:bottom w:val="none" w:sz="0" w:space="0" w:color="auto"/>
        <w:right w:val="none" w:sz="0" w:space="0" w:color="auto"/>
      </w:divBdr>
    </w:div>
    <w:div w:id="190191306">
      <w:marLeft w:val="0"/>
      <w:marRight w:val="0"/>
      <w:marTop w:val="0"/>
      <w:marBottom w:val="0"/>
      <w:divBdr>
        <w:top w:val="none" w:sz="0" w:space="0" w:color="auto"/>
        <w:left w:val="none" w:sz="0" w:space="0" w:color="auto"/>
        <w:bottom w:val="none" w:sz="0" w:space="0" w:color="auto"/>
        <w:right w:val="none" w:sz="0" w:space="0" w:color="auto"/>
      </w:divBdr>
    </w:div>
    <w:div w:id="190191307">
      <w:marLeft w:val="0"/>
      <w:marRight w:val="0"/>
      <w:marTop w:val="0"/>
      <w:marBottom w:val="0"/>
      <w:divBdr>
        <w:top w:val="none" w:sz="0" w:space="0" w:color="auto"/>
        <w:left w:val="none" w:sz="0" w:space="0" w:color="auto"/>
        <w:bottom w:val="none" w:sz="0" w:space="0" w:color="auto"/>
        <w:right w:val="none" w:sz="0" w:space="0" w:color="auto"/>
      </w:divBdr>
    </w:div>
    <w:div w:id="190191308">
      <w:marLeft w:val="0"/>
      <w:marRight w:val="0"/>
      <w:marTop w:val="0"/>
      <w:marBottom w:val="0"/>
      <w:divBdr>
        <w:top w:val="none" w:sz="0" w:space="0" w:color="auto"/>
        <w:left w:val="none" w:sz="0" w:space="0" w:color="auto"/>
        <w:bottom w:val="none" w:sz="0" w:space="0" w:color="auto"/>
        <w:right w:val="none" w:sz="0" w:space="0" w:color="auto"/>
      </w:divBdr>
    </w:div>
    <w:div w:id="190191309">
      <w:marLeft w:val="0"/>
      <w:marRight w:val="0"/>
      <w:marTop w:val="0"/>
      <w:marBottom w:val="0"/>
      <w:divBdr>
        <w:top w:val="none" w:sz="0" w:space="0" w:color="auto"/>
        <w:left w:val="none" w:sz="0" w:space="0" w:color="auto"/>
        <w:bottom w:val="none" w:sz="0" w:space="0" w:color="auto"/>
        <w:right w:val="none" w:sz="0" w:space="0" w:color="auto"/>
      </w:divBdr>
    </w:div>
    <w:div w:id="190191310">
      <w:marLeft w:val="0"/>
      <w:marRight w:val="0"/>
      <w:marTop w:val="0"/>
      <w:marBottom w:val="0"/>
      <w:divBdr>
        <w:top w:val="none" w:sz="0" w:space="0" w:color="auto"/>
        <w:left w:val="none" w:sz="0" w:space="0" w:color="auto"/>
        <w:bottom w:val="none" w:sz="0" w:space="0" w:color="auto"/>
        <w:right w:val="none" w:sz="0" w:space="0" w:color="auto"/>
      </w:divBdr>
    </w:div>
    <w:div w:id="190191311">
      <w:marLeft w:val="0"/>
      <w:marRight w:val="0"/>
      <w:marTop w:val="0"/>
      <w:marBottom w:val="0"/>
      <w:divBdr>
        <w:top w:val="none" w:sz="0" w:space="0" w:color="auto"/>
        <w:left w:val="none" w:sz="0" w:space="0" w:color="auto"/>
        <w:bottom w:val="none" w:sz="0" w:space="0" w:color="auto"/>
        <w:right w:val="none" w:sz="0" w:space="0" w:color="auto"/>
      </w:divBdr>
    </w:div>
    <w:div w:id="190191312">
      <w:marLeft w:val="0"/>
      <w:marRight w:val="0"/>
      <w:marTop w:val="0"/>
      <w:marBottom w:val="0"/>
      <w:divBdr>
        <w:top w:val="none" w:sz="0" w:space="0" w:color="auto"/>
        <w:left w:val="none" w:sz="0" w:space="0" w:color="auto"/>
        <w:bottom w:val="none" w:sz="0" w:space="0" w:color="auto"/>
        <w:right w:val="none" w:sz="0" w:space="0" w:color="auto"/>
      </w:divBdr>
    </w:div>
    <w:div w:id="190191313">
      <w:marLeft w:val="0"/>
      <w:marRight w:val="0"/>
      <w:marTop w:val="0"/>
      <w:marBottom w:val="0"/>
      <w:divBdr>
        <w:top w:val="none" w:sz="0" w:space="0" w:color="auto"/>
        <w:left w:val="none" w:sz="0" w:space="0" w:color="auto"/>
        <w:bottom w:val="none" w:sz="0" w:space="0" w:color="auto"/>
        <w:right w:val="none" w:sz="0" w:space="0" w:color="auto"/>
      </w:divBdr>
    </w:div>
    <w:div w:id="190191318">
      <w:marLeft w:val="0"/>
      <w:marRight w:val="0"/>
      <w:marTop w:val="0"/>
      <w:marBottom w:val="0"/>
      <w:divBdr>
        <w:top w:val="none" w:sz="0" w:space="0" w:color="auto"/>
        <w:left w:val="none" w:sz="0" w:space="0" w:color="auto"/>
        <w:bottom w:val="none" w:sz="0" w:space="0" w:color="auto"/>
        <w:right w:val="none" w:sz="0" w:space="0" w:color="auto"/>
      </w:divBdr>
      <w:divsChild>
        <w:div w:id="190191323">
          <w:marLeft w:val="0"/>
          <w:marRight w:val="0"/>
          <w:marTop w:val="0"/>
          <w:marBottom w:val="0"/>
          <w:divBdr>
            <w:top w:val="none" w:sz="0" w:space="0" w:color="auto"/>
            <w:left w:val="none" w:sz="0" w:space="0" w:color="auto"/>
            <w:bottom w:val="none" w:sz="0" w:space="0" w:color="auto"/>
            <w:right w:val="none" w:sz="0" w:space="0" w:color="auto"/>
          </w:divBdr>
          <w:divsChild>
            <w:div w:id="190191314">
              <w:marLeft w:val="0"/>
              <w:marRight w:val="0"/>
              <w:marTop w:val="0"/>
              <w:marBottom w:val="0"/>
              <w:divBdr>
                <w:top w:val="none" w:sz="0" w:space="0" w:color="auto"/>
                <w:left w:val="none" w:sz="0" w:space="0" w:color="auto"/>
                <w:bottom w:val="none" w:sz="0" w:space="0" w:color="auto"/>
                <w:right w:val="none" w:sz="0" w:space="0" w:color="auto"/>
              </w:divBdr>
              <w:divsChild>
                <w:div w:id="19019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20">
      <w:marLeft w:val="0"/>
      <w:marRight w:val="0"/>
      <w:marTop w:val="0"/>
      <w:marBottom w:val="0"/>
      <w:divBdr>
        <w:top w:val="none" w:sz="0" w:space="0" w:color="auto"/>
        <w:left w:val="none" w:sz="0" w:space="0" w:color="auto"/>
        <w:bottom w:val="none" w:sz="0" w:space="0" w:color="auto"/>
        <w:right w:val="none" w:sz="0" w:space="0" w:color="auto"/>
      </w:divBdr>
      <w:divsChild>
        <w:div w:id="190191316">
          <w:marLeft w:val="0"/>
          <w:marRight w:val="0"/>
          <w:marTop w:val="0"/>
          <w:marBottom w:val="0"/>
          <w:divBdr>
            <w:top w:val="none" w:sz="0" w:space="0" w:color="auto"/>
            <w:left w:val="none" w:sz="0" w:space="0" w:color="auto"/>
            <w:bottom w:val="none" w:sz="0" w:space="0" w:color="auto"/>
            <w:right w:val="none" w:sz="0" w:space="0" w:color="auto"/>
          </w:divBdr>
          <w:divsChild>
            <w:div w:id="190191332">
              <w:marLeft w:val="0"/>
              <w:marRight w:val="0"/>
              <w:marTop w:val="0"/>
              <w:marBottom w:val="0"/>
              <w:divBdr>
                <w:top w:val="none" w:sz="0" w:space="0" w:color="auto"/>
                <w:left w:val="none" w:sz="0" w:space="0" w:color="auto"/>
                <w:bottom w:val="none" w:sz="0" w:space="0" w:color="auto"/>
                <w:right w:val="none" w:sz="0" w:space="0" w:color="auto"/>
              </w:divBdr>
              <w:divsChild>
                <w:div w:id="190191329">
                  <w:marLeft w:val="0"/>
                  <w:marRight w:val="0"/>
                  <w:marTop w:val="0"/>
                  <w:marBottom w:val="0"/>
                  <w:divBdr>
                    <w:top w:val="single" w:sz="6" w:space="6" w:color="243356"/>
                    <w:left w:val="none" w:sz="0" w:space="0" w:color="auto"/>
                    <w:bottom w:val="none" w:sz="0" w:space="0" w:color="auto"/>
                    <w:right w:val="none" w:sz="0" w:space="0" w:color="auto"/>
                  </w:divBdr>
                  <w:divsChild>
                    <w:div w:id="190191333">
                      <w:marLeft w:val="0"/>
                      <w:marRight w:val="0"/>
                      <w:marTop w:val="0"/>
                      <w:marBottom w:val="0"/>
                      <w:divBdr>
                        <w:top w:val="none" w:sz="0" w:space="0" w:color="auto"/>
                        <w:left w:val="none" w:sz="0" w:space="0" w:color="auto"/>
                        <w:bottom w:val="none" w:sz="0" w:space="0" w:color="auto"/>
                        <w:right w:val="none" w:sz="0" w:space="0" w:color="auto"/>
                      </w:divBdr>
                      <w:divsChild>
                        <w:div w:id="1901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191326">
      <w:marLeft w:val="0"/>
      <w:marRight w:val="0"/>
      <w:marTop w:val="0"/>
      <w:marBottom w:val="0"/>
      <w:divBdr>
        <w:top w:val="none" w:sz="0" w:space="0" w:color="auto"/>
        <w:left w:val="none" w:sz="0" w:space="0" w:color="auto"/>
        <w:bottom w:val="none" w:sz="0" w:space="0" w:color="auto"/>
        <w:right w:val="none" w:sz="0" w:space="0" w:color="auto"/>
      </w:divBdr>
      <w:divsChild>
        <w:div w:id="190191325">
          <w:marLeft w:val="0"/>
          <w:marRight w:val="0"/>
          <w:marTop w:val="0"/>
          <w:marBottom w:val="0"/>
          <w:divBdr>
            <w:top w:val="none" w:sz="0" w:space="0" w:color="auto"/>
            <w:left w:val="none" w:sz="0" w:space="0" w:color="auto"/>
            <w:bottom w:val="none" w:sz="0" w:space="0" w:color="auto"/>
            <w:right w:val="none" w:sz="0" w:space="0" w:color="auto"/>
          </w:divBdr>
          <w:divsChild>
            <w:div w:id="190191322">
              <w:marLeft w:val="0"/>
              <w:marRight w:val="0"/>
              <w:marTop w:val="0"/>
              <w:marBottom w:val="0"/>
              <w:divBdr>
                <w:top w:val="none" w:sz="0" w:space="0" w:color="auto"/>
                <w:left w:val="none" w:sz="0" w:space="0" w:color="auto"/>
                <w:bottom w:val="none" w:sz="0" w:space="0" w:color="auto"/>
                <w:right w:val="none" w:sz="0" w:space="0" w:color="auto"/>
              </w:divBdr>
              <w:divsChild>
                <w:div w:id="1901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1">
      <w:marLeft w:val="0"/>
      <w:marRight w:val="0"/>
      <w:marTop w:val="0"/>
      <w:marBottom w:val="0"/>
      <w:divBdr>
        <w:top w:val="none" w:sz="0" w:space="0" w:color="auto"/>
        <w:left w:val="none" w:sz="0" w:space="0" w:color="auto"/>
        <w:bottom w:val="none" w:sz="0" w:space="0" w:color="auto"/>
        <w:right w:val="none" w:sz="0" w:space="0" w:color="auto"/>
      </w:divBdr>
      <w:divsChild>
        <w:div w:id="190191319">
          <w:marLeft w:val="0"/>
          <w:marRight w:val="0"/>
          <w:marTop w:val="0"/>
          <w:marBottom w:val="0"/>
          <w:divBdr>
            <w:top w:val="none" w:sz="0" w:space="0" w:color="auto"/>
            <w:left w:val="none" w:sz="0" w:space="0" w:color="auto"/>
            <w:bottom w:val="none" w:sz="0" w:space="0" w:color="auto"/>
            <w:right w:val="none" w:sz="0" w:space="0" w:color="auto"/>
          </w:divBdr>
          <w:divsChild>
            <w:div w:id="190191317">
              <w:marLeft w:val="0"/>
              <w:marRight w:val="0"/>
              <w:marTop w:val="0"/>
              <w:marBottom w:val="0"/>
              <w:divBdr>
                <w:top w:val="none" w:sz="0" w:space="0" w:color="auto"/>
                <w:left w:val="none" w:sz="0" w:space="0" w:color="auto"/>
                <w:bottom w:val="none" w:sz="0" w:space="0" w:color="auto"/>
                <w:right w:val="none" w:sz="0" w:space="0" w:color="auto"/>
              </w:divBdr>
              <w:divsChild>
                <w:div w:id="19019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1335">
      <w:marLeft w:val="0"/>
      <w:marRight w:val="0"/>
      <w:marTop w:val="0"/>
      <w:marBottom w:val="0"/>
      <w:divBdr>
        <w:top w:val="none" w:sz="0" w:space="0" w:color="auto"/>
        <w:left w:val="none" w:sz="0" w:space="0" w:color="auto"/>
        <w:bottom w:val="none" w:sz="0" w:space="0" w:color="auto"/>
        <w:right w:val="none" w:sz="0" w:space="0" w:color="auto"/>
      </w:divBdr>
      <w:divsChild>
        <w:div w:id="190191321">
          <w:marLeft w:val="0"/>
          <w:marRight w:val="0"/>
          <w:marTop w:val="0"/>
          <w:marBottom w:val="0"/>
          <w:divBdr>
            <w:top w:val="none" w:sz="0" w:space="0" w:color="auto"/>
            <w:left w:val="none" w:sz="0" w:space="0" w:color="auto"/>
            <w:bottom w:val="none" w:sz="0" w:space="0" w:color="auto"/>
            <w:right w:val="none" w:sz="0" w:space="0" w:color="auto"/>
          </w:divBdr>
          <w:divsChild>
            <w:div w:id="190191334">
              <w:marLeft w:val="0"/>
              <w:marRight w:val="0"/>
              <w:marTop w:val="0"/>
              <w:marBottom w:val="0"/>
              <w:divBdr>
                <w:top w:val="none" w:sz="0" w:space="0" w:color="auto"/>
                <w:left w:val="none" w:sz="0" w:space="0" w:color="auto"/>
                <w:bottom w:val="none" w:sz="0" w:space="0" w:color="auto"/>
                <w:right w:val="none" w:sz="0" w:space="0" w:color="auto"/>
              </w:divBdr>
              <w:divsChild>
                <w:div w:id="19019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53392">
      <w:bodyDiv w:val="1"/>
      <w:marLeft w:val="0"/>
      <w:marRight w:val="0"/>
      <w:marTop w:val="0"/>
      <w:marBottom w:val="0"/>
      <w:divBdr>
        <w:top w:val="none" w:sz="0" w:space="0" w:color="auto"/>
        <w:left w:val="none" w:sz="0" w:space="0" w:color="auto"/>
        <w:bottom w:val="none" w:sz="0" w:space="0" w:color="auto"/>
        <w:right w:val="none" w:sz="0" w:space="0" w:color="auto"/>
      </w:divBdr>
    </w:div>
    <w:div w:id="417556864">
      <w:bodyDiv w:val="1"/>
      <w:marLeft w:val="0"/>
      <w:marRight w:val="0"/>
      <w:marTop w:val="0"/>
      <w:marBottom w:val="0"/>
      <w:divBdr>
        <w:top w:val="none" w:sz="0" w:space="0" w:color="auto"/>
        <w:left w:val="none" w:sz="0" w:space="0" w:color="auto"/>
        <w:bottom w:val="none" w:sz="0" w:space="0" w:color="auto"/>
        <w:right w:val="none" w:sz="0" w:space="0" w:color="auto"/>
      </w:divBdr>
    </w:div>
    <w:div w:id="631786039">
      <w:bodyDiv w:val="1"/>
      <w:marLeft w:val="0"/>
      <w:marRight w:val="0"/>
      <w:marTop w:val="0"/>
      <w:marBottom w:val="0"/>
      <w:divBdr>
        <w:top w:val="none" w:sz="0" w:space="0" w:color="auto"/>
        <w:left w:val="none" w:sz="0" w:space="0" w:color="auto"/>
        <w:bottom w:val="none" w:sz="0" w:space="0" w:color="auto"/>
        <w:right w:val="none" w:sz="0" w:space="0" w:color="auto"/>
      </w:divBdr>
    </w:div>
    <w:div w:id="694234614">
      <w:bodyDiv w:val="1"/>
      <w:marLeft w:val="0"/>
      <w:marRight w:val="0"/>
      <w:marTop w:val="0"/>
      <w:marBottom w:val="0"/>
      <w:divBdr>
        <w:top w:val="none" w:sz="0" w:space="0" w:color="auto"/>
        <w:left w:val="none" w:sz="0" w:space="0" w:color="auto"/>
        <w:bottom w:val="none" w:sz="0" w:space="0" w:color="auto"/>
        <w:right w:val="none" w:sz="0" w:space="0" w:color="auto"/>
      </w:divBdr>
    </w:div>
    <w:div w:id="806700310">
      <w:bodyDiv w:val="1"/>
      <w:marLeft w:val="0"/>
      <w:marRight w:val="0"/>
      <w:marTop w:val="0"/>
      <w:marBottom w:val="0"/>
      <w:divBdr>
        <w:top w:val="none" w:sz="0" w:space="0" w:color="auto"/>
        <w:left w:val="none" w:sz="0" w:space="0" w:color="auto"/>
        <w:bottom w:val="none" w:sz="0" w:space="0" w:color="auto"/>
        <w:right w:val="none" w:sz="0" w:space="0" w:color="auto"/>
      </w:divBdr>
    </w:div>
    <w:div w:id="994529436">
      <w:bodyDiv w:val="1"/>
      <w:marLeft w:val="0"/>
      <w:marRight w:val="0"/>
      <w:marTop w:val="0"/>
      <w:marBottom w:val="0"/>
      <w:divBdr>
        <w:top w:val="none" w:sz="0" w:space="0" w:color="auto"/>
        <w:left w:val="none" w:sz="0" w:space="0" w:color="auto"/>
        <w:bottom w:val="none" w:sz="0" w:space="0" w:color="auto"/>
        <w:right w:val="none" w:sz="0" w:space="0" w:color="auto"/>
      </w:divBdr>
    </w:div>
    <w:div w:id="1076131269">
      <w:bodyDiv w:val="1"/>
      <w:marLeft w:val="0"/>
      <w:marRight w:val="0"/>
      <w:marTop w:val="0"/>
      <w:marBottom w:val="0"/>
      <w:divBdr>
        <w:top w:val="none" w:sz="0" w:space="0" w:color="auto"/>
        <w:left w:val="none" w:sz="0" w:space="0" w:color="auto"/>
        <w:bottom w:val="none" w:sz="0" w:space="0" w:color="auto"/>
        <w:right w:val="none" w:sz="0" w:space="0" w:color="auto"/>
      </w:divBdr>
    </w:div>
    <w:div w:id="1096364768">
      <w:bodyDiv w:val="1"/>
      <w:marLeft w:val="0"/>
      <w:marRight w:val="0"/>
      <w:marTop w:val="0"/>
      <w:marBottom w:val="0"/>
      <w:divBdr>
        <w:top w:val="none" w:sz="0" w:space="0" w:color="auto"/>
        <w:left w:val="none" w:sz="0" w:space="0" w:color="auto"/>
        <w:bottom w:val="none" w:sz="0" w:space="0" w:color="auto"/>
        <w:right w:val="none" w:sz="0" w:space="0" w:color="auto"/>
      </w:divBdr>
    </w:div>
    <w:div w:id="1101953774">
      <w:bodyDiv w:val="1"/>
      <w:marLeft w:val="0"/>
      <w:marRight w:val="0"/>
      <w:marTop w:val="0"/>
      <w:marBottom w:val="0"/>
      <w:divBdr>
        <w:top w:val="none" w:sz="0" w:space="0" w:color="auto"/>
        <w:left w:val="none" w:sz="0" w:space="0" w:color="auto"/>
        <w:bottom w:val="none" w:sz="0" w:space="0" w:color="auto"/>
        <w:right w:val="none" w:sz="0" w:space="0" w:color="auto"/>
      </w:divBdr>
    </w:div>
    <w:div w:id="1107776080">
      <w:bodyDiv w:val="1"/>
      <w:marLeft w:val="0"/>
      <w:marRight w:val="0"/>
      <w:marTop w:val="0"/>
      <w:marBottom w:val="0"/>
      <w:divBdr>
        <w:top w:val="none" w:sz="0" w:space="0" w:color="auto"/>
        <w:left w:val="none" w:sz="0" w:space="0" w:color="auto"/>
        <w:bottom w:val="none" w:sz="0" w:space="0" w:color="auto"/>
        <w:right w:val="none" w:sz="0" w:space="0" w:color="auto"/>
      </w:divBdr>
      <w:divsChild>
        <w:div w:id="494565189">
          <w:marLeft w:val="0"/>
          <w:marRight w:val="0"/>
          <w:marTop w:val="0"/>
          <w:marBottom w:val="0"/>
          <w:divBdr>
            <w:top w:val="none" w:sz="0" w:space="0" w:color="auto"/>
            <w:left w:val="none" w:sz="0" w:space="0" w:color="auto"/>
            <w:bottom w:val="none" w:sz="0" w:space="0" w:color="auto"/>
            <w:right w:val="none" w:sz="0" w:space="0" w:color="auto"/>
          </w:divBdr>
          <w:divsChild>
            <w:div w:id="1343243236">
              <w:marLeft w:val="-225"/>
              <w:marRight w:val="-225"/>
              <w:marTop w:val="0"/>
              <w:marBottom w:val="0"/>
              <w:divBdr>
                <w:top w:val="none" w:sz="0" w:space="0" w:color="auto"/>
                <w:left w:val="none" w:sz="0" w:space="0" w:color="auto"/>
                <w:bottom w:val="none" w:sz="0" w:space="0" w:color="auto"/>
                <w:right w:val="none" w:sz="0" w:space="0" w:color="auto"/>
              </w:divBdr>
              <w:divsChild>
                <w:div w:id="15823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58244">
      <w:bodyDiv w:val="1"/>
      <w:marLeft w:val="0"/>
      <w:marRight w:val="0"/>
      <w:marTop w:val="0"/>
      <w:marBottom w:val="0"/>
      <w:divBdr>
        <w:top w:val="none" w:sz="0" w:space="0" w:color="auto"/>
        <w:left w:val="none" w:sz="0" w:space="0" w:color="auto"/>
        <w:bottom w:val="none" w:sz="0" w:space="0" w:color="auto"/>
        <w:right w:val="none" w:sz="0" w:space="0" w:color="auto"/>
      </w:divBdr>
    </w:div>
    <w:div w:id="1220170665">
      <w:bodyDiv w:val="1"/>
      <w:marLeft w:val="0"/>
      <w:marRight w:val="0"/>
      <w:marTop w:val="0"/>
      <w:marBottom w:val="0"/>
      <w:divBdr>
        <w:top w:val="none" w:sz="0" w:space="0" w:color="auto"/>
        <w:left w:val="none" w:sz="0" w:space="0" w:color="auto"/>
        <w:bottom w:val="none" w:sz="0" w:space="0" w:color="auto"/>
        <w:right w:val="none" w:sz="0" w:space="0" w:color="auto"/>
      </w:divBdr>
      <w:divsChild>
        <w:div w:id="1202593896">
          <w:marLeft w:val="0"/>
          <w:marRight w:val="0"/>
          <w:marTop w:val="0"/>
          <w:marBottom w:val="0"/>
          <w:divBdr>
            <w:top w:val="none" w:sz="0" w:space="0" w:color="auto"/>
            <w:left w:val="none" w:sz="0" w:space="0" w:color="auto"/>
            <w:bottom w:val="none" w:sz="0" w:space="0" w:color="auto"/>
            <w:right w:val="none" w:sz="0" w:space="0" w:color="auto"/>
          </w:divBdr>
          <w:divsChild>
            <w:div w:id="35385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59675">
      <w:bodyDiv w:val="1"/>
      <w:marLeft w:val="0"/>
      <w:marRight w:val="0"/>
      <w:marTop w:val="0"/>
      <w:marBottom w:val="0"/>
      <w:divBdr>
        <w:top w:val="none" w:sz="0" w:space="0" w:color="auto"/>
        <w:left w:val="none" w:sz="0" w:space="0" w:color="auto"/>
        <w:bottom w:val="none" w:sz="0" w:space="0" w:color="auto"/>
        <w:right w:val="none" w:sz="0" w:space="0" w:color="auto"/>
      </w:divBdr>
    </w:div>
    <w:div w:id="1301421884">
      <w:bodyDiv w:val="1"/>
      <w:marLeft w:val="0"/>
      <w:marRight w:val="0"/>
      <w:marTop w:val="0"/>
      <w:marBottom w:val="0"/>
      <w:divBdr>
        <w:top w:val="none" w:sz="0" w:space="0" w:color="auto"/>
        <w:left w:val="none" w:sz="0" w:space="0" w:color="auto"/>
        <w:bottom w:val="none" w:sz="0" w:space="0" w:color="auto"/>
        <w:right w:val="none" w:sz="0" w:space="0" w:color="auto"/>
      </w:divBdr>
    </w:div>
    <w:div w:id="1301884253">
      <w:bodyDiv w:val="1"/>
      <w:marLeft w:val="0"/>
      <w:marRight w:val="0"/>
      <w:marTop w:val="0"/>
      <w:marBottom w:val="0"/>
      <w:divBdr>
        <w:top w:val="none" w:sz="0" w:space="0" w:color="auto"/>
        <w:left w:val="none" w:sz="0" w:space="0" w:color="auto"/>
        <w:bottom w:val="none" w:sz="0" w:space="0" w:color="auto"/>
        <w:right w:val="none" w:sz="0" w:space="0" w:color="auto"/>
      </w:divBdr>
    </w:div>
    <w:div w:id="1598563817">
      <w:bodyDiv w:val="1"/>
      <w:marLeft w:val="0"/>
      <w:marRight w:val="0"/>
      <w:marTop w:val="0"/>
      <w:marBottom w:val="0"/>
      <w:divBdr>
        <w:top w:val="none" w:sz="0" w:space="0" w:color="auto"/>
        <w:left w:val="none" w:sz="0" w:space="0" w:color="auto"/>
        <w:bottom w:val="none" w:sz="0" w:space="0" w:color="auto"/>
        <w:right w:val="none" w:sz="0" w:space="0" w:color="auto"/>
      </w:divBdr>
    </w:div>
    <w:div w:id="1658142389">
      <w:bodyDiv w:val="1"/>
      <w:marLeft w:val="0"/>
      <w:marRight w:val="0"/>
      <w:marTop w:val="0"/>
      <w:marBottom w:val="0"/>
      <w:divBdr>
        <w:top w:val="none" w:sz="0" w:space="0" w:color="auto"/>
        <w:left w:val="none" w:sz="0" w:space="0" w:color="auto"/>
        <w:bottom w:val="none" w:sz="0" w:space="0" w:color="auto"/>
        <w:right w:val="none" w:sz="0" w:space="0" w:color="auto"/>
      </w:divBdr>
    </w:div>
    <w:div w:id="1759667046">
      <w:bodyDiv w:val="1"/>
      <w:marLeft w:val="0"/>
      <w:marRight w:val="0"/>
      <w:marTop w:val="0"/>
      <w:marBottom w:val="0"/>
      <w:divBdr>
        <w:top w:val="none" w:sz="0" w:space="0" w:color="auto"/>
        <w:left w:val="none" w:sz="0" w:space="0" w:color="auto"/>
        <w:bottom w:val="none" w:sz="0" w:space="0" w:color="auto"/>
        <w:right w:val="none" w:sz="0" w:space="0" w:color="auto"/>
      </w:divBdr>
    </w:div>
    <w:div w:id="2029015013">
      <w:bodyDiv w:val="1"/>
      <w:marLeft w:val="0"/>
      <w:marRight w:val="0"/>
      <w:marTop w:val="0"/>
      <w:marBottom w:val="0"/>
      <w:divBdr>
        <w:top w:val="none" w:sz="0" w:space="0" w:color="auto"/>
        <w:left w:val="none" w:sz="0" w:space="0" w:color="auto"/>
        <w:bottom w:val="none" w:sz="0" w:space="0" w:color="auto"/>
        <w:right w:val="none" w:sz="0" w:space="0" w:color="auto"/>
      </w:divBdr>
      <w:divsChild>
        <w:div w:id="32196796">
          <w:marLeft w:val="0"/>
          <w:marRight w:val="0"/>
          <w:marTop w:val="0"/>
          <w:marBottom w:val="0"/>
          <w:divBdr>
            <w:top w:val="none" w:sz="0" w:space="0" w:color="auto"/>
            <w:left w:val="none" w:sz="0" w:space="0" w:color="auto"/>
            <w:bottom w:val="none" w:sz="0" w:space="0" w:color="auto"/>
            <w:right w:val="none" w:sz="0" w:space="0" w:color="auto"/>
          </w:divBdr>
        </w:div>
      </w:divsChild>
    </w:div>
    <w:div w:id="2036885184">
      <w:bodyDiv w:val="1"/>
      <w:marLeft w:val="136"/>
      <w:marRight w:val="136"/>
      <w:marTop w:val="136"/>
      <w:marBottom w:val="136"/>
      <w:divBdr>
        <w:top w:val="none" w:sz="0" w:space="0" w:color="auto"/>
        <w:left w:val="none" w:sz="0" w:space="0" w:color="auto"/>
        <w:bottom w:val="none" w:sz="0" w:space="0" w:color="auto"/>
        <w:right w:val="none" w:sz="0" w:space="0" w:color="auto"/>
      </w:divBdr>
    </w:div>
    <w:div w:id="2047369631">
      <w:bodyDiv w:val="1"/>
      <w:marLeft w:val="0"/>
      <w:marRight w:val="0"/>
      <w:marTop w:val="0"/>
      <w:marBottom w:val="0"/>
      <w:divBdr>
        <w:top w:val="none" w:sz="0" w:space="0" w:color="auto"/>
        <w:left w:val="none" w:sz="0" w:space="0" w:color="auto"/>
        <w:bottom w:val="none" w:sz="0" w:space="0" w:color="auto"/>
        <w:right w:val="none" w:sz="0" w:space="0" w:color="auto"/>
      </w:divBdr>
      <w:divsChild>
        <w:div w:id="952906378">
          <w:marLeft w:val="0"/>
          <w:marRight w:val="0"/>
          <w:marTop w:val="0"/>
          <w:marBottom w:val="0"/>
          <w:divBdr>
            <w:top w:val="none" w:sz="0" w:space="0" w:color="auto"/>
            <w:left w:val="none" w:sz="0" w:space="0" w:color="auto"/>
            <w:bottom w:val="none" w:sz="0" w:space="0" w:color="auto"/>
            <w:right w:val="none" w:sz="0" w:space="0" w:color="auto"/>
          </w:divBdr>
        </w:div>
      </w:divsChild>
    </w:div>
    <w:div w:id="2111854312">
      <w:bodyDiv w:val="1"/>
      <w:marLeft w:val="0"/>
      <w:marRight w:val="0"/>
      <w:marTop w:val="0"/>
      <w:marBottom w:val="0"/>
      <w:divBdr>
        <w:top w:val="none" w:sz="0" w:space="0" w:color="auto"/>
        <w:left w:val="none" w:sz="0" w:space="0" w:color="auto"/>
        <w:bottom w:val="none" w:sz="0" w:space="0" w:color="auto"/>
        <w:right w:val="none" w:sz="0" w:space="0" w:color="auto"/>
      </w:divBdr>
    </w:div>
    <w:div w:id="213532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rustee.ietf.org/license-info" TargetMode="External"/><Relationship Id="rId13" Type="http://schemas.openxmlformats.org/officeDocument/2006/relationships/hyperlink" Target="http://www.iana.org/assignments/pcep/pcep.xhtml" TargetMode="External"/><Relationship Id="rId18" Type="http://schemas.openxmlformats.org/officeDocument/2006/relationships/hyperlink" Target="mailto:ricard.vilalta@cttc.es"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www.iana.org/assignments/pcep/pcep.xhtml" TargetMode="External"/><Relationship Id="rId17" Type="http://schemas.openxmlformats.org/officeDocument/2006/relationships/hyperlink" Target="mailto:ramon.casellas@cttc.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zhenghaomian@huawei.com" TargetMode="External"/><Relationship Id="rId20" Type="http://schemas.openxmlformats.org/officeDocument/2006/relationships/hyperlink" Target="mailto:francesco.lazzeri@ericsso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ana.org/assignments/pcep/pcep.xhtml"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leeyoung@huawei.com" TargetMode="External"/><Relationship Id="rId23"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hyperlink" Target="mailto:daniele.ceccarelli@ericsson.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iana.org/assignments/pcep/pcep.xhtml" TargetMode="External"/><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Greg\Customers\Huawei\WSON\Signal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A4AD9-A134-485B-9039-9B586DDBA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1</TotalTime>
  <Pages>20</Pages>
  <Words>5394</Words>
  <Characters>30749</Characters>
  <Application>Microsoft Office Word</Application>
  <DocSecurity>0</DocSecurity>
  <Lines>256</Lines>
  <Paragraphs>72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Network Working Group</vt:lpstr>
      <vt:lpstr>Network Working Group</vt:lpstr>
    </vt:vector>
  </TitlesOfParts>
  <Company>Huawei Technologies Co.,Ltd.</Company>
  <LinksUpToDate>false</LinksUpToDate>
  <CharactersWithSpaces>36071</CharactersWithSpaces>
  <SharedDoc>false</SharedDoc>
  <HLinks>
    <vt:vector size="210" baseType="variant">
      <vt:variant>
        <vt:i4>1835053</vt:i4>
      </vt:variant>
      <vt:variant>
        <vt:i4>303</vt:i4>
      </vt:variant>
      <vt:variant>
        <vt:i4>0</vt:i4>
      </vt:variant>
      <vt:variant>
        <vt:i4>5</vt:i4>
      </vt:variant>
      <vt:variant>
        <vt:lpwstr>mailto:ogondio@tid.es</vt:lpwstr>
      </vt:variant>
      <vt:variant>
        <vt:lpwstr/>
      </vt:variant>
      <vt:variant>
        <vt:i4>3866650</vt:i4>
      </vt:variant>
      <vt:variant>
        <vt:i4>300</vt:i4>
      </vt:variant>
      <vt:variant>
        <vt:i4>0</vt:i4>
      </vt:variant>
      <vt:variant>
        <vt:i4>5</vt:i4>
      </vt:variant>
      <vt:variant>
        <vt:lpwstr>mailto:zhangfatai@huawei.com</vt:lpwstr>
      </vt:variant>
      <vt:variant>
        <vt:lpwstr/>
      </vt:variant>
      <vt:variant>
        <vt:i4>1572923</vt:i4>
      </vt:variant>
      <vt:variant>
        <vt:i4>293</vt:i4>
      </vt:variant>
      <vt:variant>
        <vt:i4>0</vt:i4>
      </vt:variant>
      <vt:variant>
        <vt:i4>5</vt:i4>
      </vt:variant>
      <vt:variant>
        <vt:lpwstr/>
      </vt:variant>
      <vt:variant>
        <vt:lpwstr>_Toc297897797</vt:lpwstr>
      </vt:variant>
      <vt:variant>
        <vt:i4>1572923</vt:i4>
      </vt:variant>
      <vt:variant>
        <vt:i4>287</vt:i4>
      </vt:variant>
      <vt:variant>
        <vt:i4>0</vt:i4>
      </vt:variant>
      <vt:variant>
        <vt:i4>5</vt:i4>
      </vt:variant>
      <vt:variant>
        <vt:lpwstr/>
      </vt:variant>
      <vt:variant>
        <vt:lpwstr>_Toc297897796</vt:lpwstr>
      </vt:variant>
      <vt:variant>
        <vt:i4>1572923</vt:i4>
      </vt:variant>
      <vt:variant>
        <vt:i4>281</vt:i4>
      </vt:variant>
      <vt:variant>
        <vt:i4>0</vt:i4>
      </vt:variant>
      <vt:variant>
        <vt:i4>5</vt:i4>
      </vt:variant>
      <vt:variant>
        <vt:lpwstr/>
      </vt:variant>
      <vt:variant>
        <vt:lpwstr>_Toc297897795</vt:lpwstr>
      </vt:variant>
      <vt:variant>
        <vt:i4>1572923</vt:i4>
      </vt:variant>
      <vt:variant>
        <vt:i4>275</vt:i4>
      </vt:variant>
      <vt:variant>
        <vt:i4>0</vt:i4>
      </vt:variant>
      <vt:variant>
        <vt:i4>5</vt:i4>
      </vt:variant>
      <vt:variant>
        <vt:lpwstr/>
      </vt:variant>
      <vt:variant>
        <vt:lpwstr>_Toc297897794</vt:lpwstr>
      </vt:variant>
      <vt:variant>
        <vt:i4>1572923</vt:i4>
      </vt:variant>
      <vt:variant>
        <vt:i4>269</vt:i4>
      </vt:variant>
      <vt:variant>
        <vt:i4>0</vt:i4>
      </vt:variant>
      <vt:variant>
        <vt:i4>5</vt:i4>
      </vt:variant>
      <vt:variant>
        <vt:lpwstr/>
      </vt:variant>
      <vt:variant>
        <vt:lpwstr>_Toc297897793</vt:lpwstr>
      </vt:variant>
      <vt:variant>
        <vt:i4>1572923</vt:i4>
      </vt:variant>
      <vt:variant>
        <vt:i4>263</vt:i4>
      </vt:variant>
      <vt:variant>
        <vt:i4>0</vt:i4>
      </vt:variant>
      <vt:variant>
        <vt:i4>5</vt:i4>
      </vt:variant>
      <vt:variant>
        <vt:lpwstr/>
      </vt:variant>
      <vt:variant>
        <vt:lpwstr>_Toc297897792</vt:lpwstr>
      </vt:variant>
      <vt:variant>
        <vt:i4>1572923</vt:i4>
      </vt:variant>
      <vt:variant>
        <vt:i4>257</vt:i4>
      </vt:variant>
      <vt:variant>
        <vt:i4>0</vt:i4>
      </vt:variant>
      <vt:variant>
        <vt:i4>5</vt:i4>
      </vt:variant>
      <vt:variant>
        <vt:lpwstr/>
      </vt:variant>
      <vt:variant>
        <vt:lpwstr>_Toc297897791</vt:lpwstr>
      </vt:variant>
      <vt:variant>
        <vt:i4>1572923</vt:i4>
      </vt:variant>
      <vt:variant>
        <vt:i4>251</vt:i4>
      </vt:variant>
      <vt:variant>
        <vt:i4>0</vt:i4>
      </vt:variant>
      <vt:variant>
        <vt:i4>5</vt:i4>
      </vt:variant>
      <vt:variant>
        <vt:lpwstr/>
      </vt:variant>
      <vt:variant>
        <vt:lpwstr>_Toc297897790</vt:lpwstr>
      </vt:variant>
      <vt:variant>
        <vt:i4>1638459</vt:i4>
      </vt:variant>
      <vt:variant>
        <vt:i4>245</vt:i4>
      </vt:variant>
      <vt:variant>
        <vt:i4>0</vt:i4>
      </vt:variant>
      <vt:variant>
        <vt:i4>5</vt:i4>
      </vt:variant>
      <vt:variant>
        <vt:lpwstr/>
      </vt:variant>
      <vt:variant>
        <vt:lpwstr>_Toc297897789</vt:lpwstr>
      </vt:variant>
      <vt:variant>
        <vt:i4>1638459</vt:i4>
      </vt:variant>
      <vt:variant>
        <vt:i4>239</vt:i4>
      </vt:variant>
      <vt:variant>
        <vt:i4>0</vt:i4>
      </vt:variant>
      <vt:variant>
        <vt:i4>5</vt:i4>
      </vt:variant>
      <vt:variant>
        <vt:lpwstr/>
      </vt:variant>
      <vt:variant>
        <vt:lpwstr>_Toc297897788</vt:lpwstr>
      </vt:variant>
      <vt:variant>
        <vt:i4>1638459</vt:i4>
      </vt:variant>
      <vt:variant>
        <vt:i4>233</vt:i4>
      </vt:variant>
      <vt:variant>
        <vt:i4>0</vt:i4>
      </vt:variant>
      <vt:variant>
        <vt:i4>5</vt:i4>
      </vt:variant>
      <vt:variant>
        <vt:lpwstr/>
      </vt:variant>
      <vt:variant>
        <vt:lpwstr>_Toc297897787</vt:lpwstr>
      </vt:variant>
      <vt:variant>
        <vt:i4>1638459</vt:i4>
      </vt:variant>
      <vt:variant>
        <vt:i4>227</vt:i4>
      </vt:variant>
      <vt:variant>
        <vt:i4>0</vt:i4>
      </vt:variant>
      <vt:variant>
        <vt:i4>5</vt:i4>
      </vt:variant>
      <vt:variant>
        <vt:lpwstr/>
      </vt:variant>
      <vt:variant>
        <vt:lpwstr>_Toc297897786</vt:lpwstr>
      </vt:variant>
      <vt:variant>
        <vt:i4>1638459</vt:i4>
      </vt:variant>
      <vt:variant>
        <vt:i4>221</vt:i4>
      </vt:variant>
      <vt:variant>
        <vt:i4>0</vt:i4>
      </vt:variant>
      <vt:variant>
        <vt:i4>5</vt:i4>
      </vt:variant>
      <vt:variant>
        <vt:lpwstr/>
      </vt:variant>
      <vt:variant>
        <vt:lpwstr>_Toc297897785</vt:lpwstr>
      </vt:variant>
      <vt:variant>
        <vt:i4>1638459</vt:i4>
      </vt:variant>
      <vt:variant>
        <vt:i4>215</vt:i4>
      </vt:variant>
      <vt:variant>
        <vt:i4>0</vt:i4>
      </vt:variant>
      <vt:variant>
        <vt:i4>5</vt:i4>
      </vt:variant>
      <vt:variant>
        <vt:lpwstr/>
      </vt:variant>
      <vt:variant>
        <vt:lpwstr>_Toc297897784</vt:lpwstr>
      </vt:variant>
      <vt:variant>
        <vt:i4>1638459</vt:i4>
      </vt:variant>
      <vt:variant>
        <vt:i4>209</vt:i4>
      </vt:variant>
      <vt:variant>
        <vt:i4>0</vt:i4>
      </vt:variant>
      <vt:variant>
        <vt:i4>5</vt:i4>
      </vt:variant>
      <vt:variant>
        <vt:lpwstr/>
      </vt:variant>
      <vt:variant>
        <vt:lpwstr>_Toc297897783</vt:lpwstr>
      </vt:variant>
      <vt:variant>
        <vt:i4>1638459</vt:i4>
      </vt:variant>
      <vt:variant>
        <vt:i4>203</vt:i4>
      </vt:variant>
      <vt:variant>
        <vt:i4>0</vt:i4>
      </vt:variant>
      <vt:variant>
        <vt:i4>5</vt:i4>
      </vt:variant>
      <vt:variant>
        <vt:lpwstr/>
      </vt:variant>
      <vt:variant>
        <vt:lpwstr>_Toc297897782</vt:lpwstr>
      </vt:variant>
      <vt:variant>
        <vt:i4>1638459</vt:i4>
      </vt:variant>
      <vt:variant>
        <vt:i4>197</vt:i4>
      </vt:variant>
      <vt:variant>
        <vt:i4>0</vt:i4>
      </vt:variant>
      <vt:variant>
        <vt:i4>5</vt:i4>
      </vt:variant>
      <vt:variant>
        <vt:lpwstr/>
      </vt:variant>
      <vt:variant>
        <vt:lpwstr>_Toc297897781</vt:lpwstr>
      </vt:variant>
      <vt:variant>
        <vt:i4>1638459</vt:i4>
      </vt:variant>
      <vt:variant>
        <vt:i4>191</vt:i4>
      </vt:variant>
      <vt:variant>
        <vt:i4>0</vt:i4>
      </vt:variant>
      <vt:variant>
        <vt:i4>5</vt:i4>
      </vt:variant>
      <vt:variant>
        <vt:lpwstr/>
      </vt:variant>
      <vt:variant>
        <vt:lpwstr>_Toc297897780</vt:lpwstr>
      </vt:variant>
      <vt:variant>
        <vt:i4>1441851</vt:i4>
      </vt:variant>
      <vt:variant>
        <vt:i4>185</vt:i4>
      </vt:variant>
      <vt:variant>
        <vt:i4>0</vt:i4>
      </vt:variant>
      <vt:variant>
        <vt:i4>5</vt:i4>
      </vt:variant>
      <vt:variant>
        <vt:lpwstr/>
      </vt:variant>
      <vt:variant>
        <vt:lpwstr>_Toc297897779</vt:lpwstr>
      </vt:variant>
      <vt:variant>
        <vt:i4>1441851</vt:i4>
      </vt:variant>
      <vt:variant>
        <vt:i4>179</vt:i4>
      </vt:variant>
      <vt:variant>
        <vt:i4>0</vt:i4>
      </vt:variant>
      <vt:variant>
        <vt:i4>5</vt:i4>
      </vt:variant>
      <vt:variant>
        <vt:lpwstr/>
      </vt:variant>
      <vt:variant>
        <vt:lpwstr>_Toc297897778</vt:lpwstr>
      </vt:variant>
      <vt:variant>
        <vt:i4>1441851</vt:i4>
      </vt:variant>
      <vt:variant>
        <vt:i4>173</vt:i4>
      </vt:variant>
      <vt:variant>
        <vt:i4>0</vt:i4>
      </vt:variant>
      <vt:variant>
        <vt:i4>5</vt:i4>
      </vt:variant>
      <vt:variant>
        <vt:lpwstr/>
      </vt:variant>
      <vt:variant>
        <vt:lpwstr>_Toc297897777</vt:lpwstr>
      </vt:variant>
      <vt:variant>
        <vt:i4>1441851</vt:i4>
      </vt:variant>
      <vt:variant>
        <vt:i4>167</vt:i4>
      </vt:variant>
      <vt:variant>
        <vt:i4>0</vt:i4>
      </vt:variant>
      <vt:variant>
        <vt:i4>5</vt:i4>
      </vt:variant>
      <vt:variant>
        <vt:lpwstr/>
      </vt:variant>
      <vt:variant>
        <vt:lpwstr>_Toc297897776</vt:lpwstr>
      </vt:variant>
      <vt:variant>
        <vt:i4>1441851</vt:i4>
      </vt:variant>
      <vt:variant>
        <vt:i4>161</vt:i4>
      </vt:variant>
      <vt:variant>
        <vt:i4>0</vt:i4>
      </vt:variant>
      <vt:variant>
        <vt:i4>5</vt:i4>
      </vt:variant>
      <vt:variant>
        <vt:lpwstr/>
      </vt:variant>
      <vt:variant>
        <vt:lpwstr>_Toc297897775</vt:lpwstr>
      </vt:variant>
      <vt:variant>
        <vt:i4>1441851</vt:i4>
      </vt:variant>
      <vt:variant>
        <vt:i4>155</vt:i4>
      </vt:variant>
      <vt:variant>
        <vt:i4>0</vt:i4>
      </vt:variant>
      <vt:variant>
        <vt:i4>5</vt:i4>
      </vt:variant>
      <vt:variant>
        <vt:lpwstr/>
      </vt:variant>
      <vt:variant>
        <vt:lpwstr>_Toc297897774</vt:lpwstr>
      </vt:variant>
      <vt:variant>
        <vt:i4>1441851</vt:i4>
      </vt:variant>
      <vt:variant>
        <vt:i4>149</vt:i4>
      </vt:variant>
      <vt:variant>
        <vt:i4>0</vt:i4>
      </vt:variant>
      <vt:variant>
        <vt:i4>5</vt:i4>
      </vt:variant>
      <vt:variant>
        <vt:lpwstr/>
      </vt:variant>
      <vt:variant>
        <vt:lpwstr>_Toc297897773</vt:lpwstr>
      </vt:variant>
      <vt:variant>
        <vt:i4>1441851</vt:i4>
      </vt:variant>
      <vt:variant>
        <vt:i4>143</vt:i4>
      </vt:variant>
      <vt:variant>
        <vt:i4>0</vt:i4>
      </vt:variant>
      <vt:variant>
        <vt:i4>5</vt:i4>
      </vt:variant>
      <vt:variant>
        <vt:lpwstr/>
      </vt:variant>
      <vt:variant>
        <vt:lpwstr>_Toc297897772</vt:lpwstr>
      </vt:variant>
      <vt:variant>
        <vt:i4>1441851</vt:i4>
      </vt:variant>
      <vt:variant>
        <vt:i4>137</vt:i4>
      </vt:variant>
      <vt:variant>
        <vt:i4>0</vt:i4>
      </vt:variant>
      <vt:variant>
        <vt:i4>5</vt:i4>
      </vt:variant>
      <vt:variant>
        <vt:lpwstr/>
      </vt:variant>
      <vt:variant>
        <vt:lpwstr>_Toc297897771</vt:lpwstr>
      </vt:variant>
      <vt:variant>
        <vt:i4>1441851</vt:i4>
      </vt:variant>
      <vt:variant>
        <vt:i4>131</vt:i4>
      </vt:variant>
      <vt:variant>
        <vt:i4>0</vt:i4>
      </vt:variant>
      <vt:variant>
        <vt:i4>5</vt:i4>
      </vt:variant>
      <vt:variant>
        <vt:lpwstr/>
      </vt:variant>
      <vt:variant>
        <vt:lpwstr>_Toc297897770</vt:lpwstr>
      </vt:variant>
      <vt:variant>
        <vt:i4>1507387</vt:i4>
      </vt:variant>
      <vt:variant>
        <vt:i4>125</vt:i4>
      </vt:variant>
      <vt:variant>
        <vt:i4>0</vt:i4>
      </vt:variant>
      <vt:variant>
        <vt:i4>5</vt:i4>
      </vt:variant>
      <vt:variant>
        <vt:lpwstr/>
      </vt:variant>
      <vt:variant>
        <vt:lpwstr>_Toc297897769</vt:lpwstr>
      </vt:variant>
      <vt:variant>
        <vt:i4>1507387</vt:i4>
      </vt:variant>
      <vt:variant>
        <vt:i4>119</vt:i4>
      </vt:variant>
      <vt:variant>
        <vt:i4>0</vt:i4>
      </vt:variant>
      <vt:variant>
        <vt:i4>5</vt:i4>
      </vt:variant>
      <vt:variant>
        <vt:lpwstr/>
      </vt:variant>
      <vt:variant>
        <vt:lpwstr>_Toc297897768</vt:lpwstr>
      </vt:variant>
      <vt:variant>
        <vt:i4>1507387</vt:i4>
      </vt:variant>
      <vt:variant>
        <vt:i4>113</vt:i4>
      </vt:variant>
      <vt:variant>
        <vt:i4>0</vt:i4>
      </vt:variant>
      <vt:variant>
        <vt:i4>5</vt:i4>
      </vt:variant>
      <vt:variant>
        <vt:lpwstr/>
      </vt:variant>
      <vt:variant>
        <vt:lpwstr>_Toc297897767</vt:lpwstr>
      </vt:variant>
      <vt:variant>
        <vt:i4>1507387</vt:i4>
      </vt:variant>
      <vt:variant>
        <vt:i4>107</vt:i4>
      </vt:variant>
      <vt:variant>
        <vt:i4>0</vt:i4>
      </vt:variant>
      <vt:variant>
        <vt:i4>5</vt:i4>
      </vt:variant>
      <vt:variant>
        <vt:lpwstr/>
      </vt:variant>
      <vt:variant>
        <vt:lpwstr>_Toc297897766</vt:lpwstr>
      </vt:variant>
      <vt:variant>
        <vt:i4>393283</vt:i4>
      </vt:variant>
      <vt:variant>
        <vt:i4>99</vt:i4>
      </vt:variant>
      <vt:variant>
        <vt:i4>0</vt:i4>
      </vt:variant>
      <vt:variant>
        <vt:i4>5</vt:i4>
      </vt:variant>
      <vt:variant>
        <vt:lpwstr>http://trustee.ietf.org/license-info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Young Lee</dc:creator>
  <cp:lastModifiedBy>Leeyoung</cp:lastModifiedBy>
  <cp:revision>3</cp:revision>
  <cp:lastPrinted>2019-02-20T16:08:00Z</cp:lastPrinted>
  <dcterms:created xsi:type="dcterms:W3CDTF">2019-03-11T23:46:00Z</dcterms:created>
  <dcterms:modified xsi:type="dcterms:W3CDTF">2019-03-11T23:47:00Z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(6)H0kJbu49g/NO7PP5TTXy9DxHInUkw5SPI7W2oz/5CoODBHxxmQ1ACZrV2gcL8TvNT4FCCWeN_x000d_
bH8WfnUbVc1wrd4qFwMrTfEsObbjhjC6KJXP/V06fnjoAtiaWcFLQV6+R304+kqK7qyWLGj5_x000d_
vrtc6azuDOrXeAQ12tPQXAPnBZaTnVTRqRcELG/uISCkzAJ7jGkObdOkmabr9dAEqqS//Ctp_x000d_
GG+Np/WHn+Wa36tax/</vt:lpwstr>
  </property>
  <property fmtid="{D5CDD505-2E9C-101B-9397-08002B2CF9AE}" pid="3" name="_ms_pID_7253431">
    <vt:lpwstr>kPsnrMakqkYF4GkhidURyXpZ47KY2A9yFTf2VLwV1gOr2SCmEElfb7_x000d_
PpgvQ8sYvVqJun/MyHOCPC5z/DAZuS2HG7ZllK/Qg/ltEKILPsrhB2qh2Vw+tLDEdaWtONyB_x000d_
KO5Ju7UWTVWYN2+oW1c57rlON5sIX/Z/TQKoK24rOIIvw2Nf8nFCWJeenXw7HbCeqLm/svii_x000d_
hEZth668vWlLbt+REgWDKActVX5thuqYiy6G</vt:lpwstr>
  </property>
  <property fmtid="{D5CDD505-2E9C-101B-9397-08002B2CF9AE}" pid="4" name="_ms_pID_7253432">
    <vt:lpwstr>GZtWgUyT2z6v7Qz0sXiwDegcitUt/O7LXrjT_x000d_
IHSiHScQuRbos+uiwgO+wLQ5e/rMsBWc+/iEXOui772by7RkbDy7CF4pdQe71VJHWg6ISdee_x000d_
l51HodJJaETsr9LG7uni1RS5Jj9wwaLL+QlzLgb1xP8OdrqXC+zQtTPu5GSluU6AZ73UNnJj_x000d_
Q1D26/hfTONLR0Xb1axPTae9h22r7tjBb1ia682idKXHSoyVUgMf0n</vt:lpwstr>
  </property>
  <property fmtid="{D5CDD505-2E9C-101B-9397-08002B2CF9AE}" pid="5" name="_ms_pID_7253433">
    <vt:lpwstr>LI3SkhlkrzVDpjMcb5_x000d_
BAwN05ApBS711QAZGuEevJgAC+rySEmzaLWh06ltjpzpyO3E5RQ8cLMEaMINdX/fHnmJRvhr_x000d_
k7Akv0vFXRYbl4GPzc1dNatzkCgw4udMu7JhB4aVxB6hxSR/NdKRjob+FHLDqX54VdoCvM2m_x000d_
MLncKzKCPoKMrp/PVRqqBx/6QgGquCVTRn32vXMi5giypzdKr1YGxRwrpEnElrucIEQal+m/</vt:lpwstr>
  </property>
  <property fmtid="{D5CDD505-2E9C-101B-9397-08002B2CF9AE}" pid="6" name="_ms_pID_7253434">
    <vt:lpwstr>_x000d_
yCqy2Tb96dnGfJDKmfTraD4KWARRh9GSBaKlxUdKEzeEOeo/7tscuguSKs1VAVwcO7/ox91K_x000d_
QGff03PH/mCctp4zMi2fFVjT0RhpGDHW6VA1tbqlhX1tQYD0Xj5zS9hMQo9iZGUx2PuJt7y+_x000d_
quwtFZgOMwamWoesCazm3Kyfivh7Liak3KB8J5fVD350158Iczq2WO9Qd2NnfcKenLB1DneW_x000d_
4yMVf4+L0Bi3GlCW</vt:lpwstr>
  </property>
  <property fmtid="{D5CDD505-2E9C-101B-9397-08002B2CF9AE}" pid="7" name="_ms_pID_7253435">
    <vt:lpwstr>wi9dMpcUAUcQgA7WExaL2VBEnNv23Oh/wJNvu0+WnblFmu6Kj5IuePND_x000d_
mtTNY4KyOn0Fk1zVlqV+R53J1D/fwueNWKVyXEDS9KgNaiN+gTerkryQxMP1H0SL55lxQ6qO_x000d_
oijh5j9iRyZMcZ2vhqOI4b6Vnyw=</vt:lpwstr>
  </property>
  <property fmtid="{D5CDD505-2E9C-101B-9397-08002B2CF9AE}" pid="8" name="_new_ms_pID_72543">
    <vt:lpwstr>(3)pzvlpY3/wc09qwS2DAx+RXH2uCLmUQaIPJ1SEKVFHlc1YKMk0xWjRNlBH3d5Tn0OWdKktxSq
RpySegkQw9SagsvuF7YNWTrCmgaAIsC+dwr1uh1B13XnIDSRxM6zN425i8icFbtQ/EVQO08w
6PjgBM8FrH++Y4mpwhuG04Pv9B2a3LZCqqo2v5TfwLODZp1fIYiB5zhibVw5lzAPhGk+KPE9
ZOde55sl6AFSIFDNFW</vt:lpwstr>
  </property>
  <property fmtid="{D5CDD505-2E9C-101B-9397-08002B2CF9AE}" pid="9" name="_new_ms_pID_725431">
    <vt:lpwstr>STTSlY8kcu39bXk77+dh9Q3LB9DghbD1aTE2aUo4z/tck/4DdmVncc
jK854XhEw7wL3Skxp4s5sonjX6zg58oVAv/oNram4Xq/4NZDedO4YbnPV/GjEM74PU3yPA31
q4Jeipyq27sVSSQToLTMQhUCVm6FrltuncAQmtujPo7MAUzv/uM/eirMlaLN+71JIh3gXRgG
jW3LUvZuAOupgQ3/vdLWspE5wTrvL36tvcP8</vt:lpwstr>
  </property>
  <property fmtid="{D5CDD505-2E9C-101B-9397-08002B2CF9AE}" pid="10" name="_new_ms_pID_725432">
    <vt:lpwstr>2hAYUcCRF4g6XRsVAOOwKs8sj+WoPV0vOxKH
BW2XkMv2CvJXZICrhskvp1HKHkUWsTbdaBEnyXyZhjeDpINPwSQ=</vt:lpwstr>
  </property>
  <property fmtid="{D5CDD505-2E9C-101B-9397-08002B2CF9AE}" pid="11" name="_readonly">
    <vt:lpwstr/>
  </property>
  <property fmtid="{D5CDD505-2E9C-101B-9397-08002B2CF9AE}" pid="12" name="_change">
    <vt:lpwstr/>
  </property>
  <property fmtid="{D5CDD505-2E9C-101B-9397-08002B2CF9AE}" pid="13" name="_full-control">
    <vt:lpwstr/>
  </property>
  <property fmtid="{D5CDD505-2E9C-101B-9397-08002B2CF9AE}" pid="14" name="sflag">
    <vt:lpwstr>1530041605</vt:lpwstr>
  </property>
</Properties>
</file>